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B26B" w14:textId="07CB5300" w:rsidR="001D13B4" w:rsidRPr="00B62DF3" w:rsidRDefault="003573DC" w:rsidP="000F7951">
      <w:pPr>
        <w:spacing w:line="240" w:lineRule="auto"/>
        <w:rPr>
          <w:ins w:id="0" w:author="Jerome Federspiel" w:date="2022-02-03T14:15:00Z"/>
          <w:rFonts w:eastAsia="Times New Roman"/>
          <w:b/>
          <w:sz w:val="24"/>
          <w:szCs w:val="24"/>
          <w:rPrChange w:id="1" w:author="Homa Ahmadzia" w:date="2022-03-04T10:22:00Z">
            <w:rPr>
              <w:ins w:id="2" w:author="Jerome Federspiel" w:date="2022-02-03T14:15:00Z"/>
              <w:rFonts w:ascii="Times New Roman" w:eastAsia="Times New Roman" w:hAnsi="Times New Roman" w:cs="Times New Roman"/>
              <w:b/>
              <w:sz w:val="24"/>
              <w:szCs w:val="24"/>
            </w:rPr>
          </w:rPrChange>
        </w:rPr>
      </w:pPr>
      <w:del w:id="3" w:author="Jerome Federspiel" w:date="2022-02-03T14:18:00Z">
        <w:r w:rsidRPr="00B62DF3" w:rsidDel="00C477A1">
          <w:rPr>
            <w:rFonts w:eastAsia="Times New Roman"/>
            <w:b/>
            <w:sz w:val="24"/>
            <w:szCs w:val="24"/>
            <w:rPrChange w:id="4" w:author="Homa Ahmadzia" w:date="2022-03-04T10:22:00Z">
              <w:rPr>
                <w:rFonts w:eastAsia="Times New Roman"/>
                <w:b/>
              </w:rPr>
            </w:rPrChange>
          </w:rPr>
          <w:softHyphen/>
        </w:r>
        <w:r w:rsidRPr="00B62DF3" w:rsidDel="00C477A1">
          <w:rPr>
            <w:rFonts w:eastAsia="Times New Roman"/>
            <w:b/>
            <w:sz w:val="24"/>
            <w:szCs w:val="24"/>
            <w:rPrChange w:id="5" w:author="Homa Ahmadzia" w:date="2022-03-04T10:22:00Z">
              <w:rPr>
                <w:rFonts w:eastAsia="Times New Roman"/>
                <w:b/>
              </w:rPr>
            </w:rPrChange>
          </w:rPr>
          <w:softHyphen/>
        </w:r>
        <w:r w:rsidRPr="00B62DF3" w:rsidDel="00C477A1">
          <w:rPr>
            <w:rFonts w:eastAsia="Times New Roman"/>
            <w:b/>
            <w:sz w:val="24"/>
            <w:szCs w:val="24"/>
            <w:rPrChange w:id="6" w:author="Homa Ahmadzia" w:date="2022-03-04T10:22:00Z">
              <w:rPr>
                <w:rFonts w:eastAsia="Times New Roman"/>
                <w:b/>
              </w:rPr>
            </w:rPrChange>
          </w:rPr>
          <w:softHyphen/>
        </w:r>
      </w:del>
      <w:r w:rsidR="001D13B4" w:rsidRPr="00B62DF3">
        <w:rPr>
          <w:rFonts w:eastAsia="Times New Roman"/>
          <w:b/>
          <w:sz w:val="24"/>
          <w:szCs w:val="24"/>
          <w:rPrChange w:id="7" w:author="Homa Ahmadzia" w:date="2022-03-04T10:22:00Z">
            <w:rPr>
              <w:rFonts w:eastAsia="Times New Roman"/>
              <w:b/>
            </w:rPr>
          </w:rPrChange>
        </w:rPr>
        <w:t>Machine Learning for Prediction of Maternal Hemorrhage and Transfusion</w:t>
      </w:r>
    </w:p>
    <w:p w14:paraId="2EDE2398" w14:textId="77777777" w:rsidR="00A8180B" w:rsidRPr="00B62DF3" w:rsidRDefault="00A8180B" w:rsidP="000F7951">
      <w:pPr>
        <w:spacing w:line="240" w:lineRule="auto"/>
        <w:rPr>
          <w:ins w:id="8" w:author="Jerome Federspiel" w:date="2022-02-03T14:15:00Z"/>
          <w:rFonts w:eastAsia="Times New Roman"/>
          <w:bCs/>
          <w:sz w:val="24"/>
          <w:szCs w:val="24"/>
          <w:rPrChange w:id="9" w:author="Homa Ahmadzia" w:date="2022-03-04T10:22:00Z">
            <w:rPr>
              <w:ins w:id="10" w:author="Jerome Federspiel" w:date="2022-02-03T14:15:00Z"/>
              <w:rFonts w:ascii="Times New Roman" w:eastAsia="Times New Roman" w:hAnsi="Times New Roman" w:cs="Times New Roman"/>
              <w:bCs/>
              <w:sz w:val="24"/>
              <w:szCs w:val="24"/>
            </w:rPr>
          </w:rPrChange>
        </w:rPr>
      </w:pPr>
    </w:p>
    <w:p w14:paraId="6D15A0CE" w14:textId="6C4F0776" w:rsidR="00A8180B" w:rsidRPr="00B62DF3" w:rsidRDefault="00A8180B">
      <w:pPr>
        <w:spacing w:line="240" w:lineRule="auto"/>
        <w:rPr>
          <w:rFonts w:eastAsia="Times New Roman"/>
          <w:bCs/>
          <w:sz w:val="24"/>
          <w:szCs w:val="24"/>
          <w:rPrChange w:id="11" w:author="Homa Ahmadzia" w:date="2022-03-04T10:22:00Z">
            <w:rPr>
              <w:rFonts w:eastAsia="Times New Roman"/>
              <w:b/>
            </w:rPr>
          </w:rPrChange>
        </w:rPr>
        <w:pPrChange w:id="12" w:author="Jerome Federspiel" w:date="2022-02-03T14:01:00Z">
          <w:pPr>
            <w:spacing w:line="240" w:lineRule="auto"/>
            <w:jc w:val="center"/>
          </w:pPr>
        </w:pPrChange>
      </w:pPr>
      <w:ins w:id="13" w:author="Jerome Federspiel" w:date="2022-02-03T14:15:00Z">
        <w:r w:rsidRPr="00B62DF3">
          <w:rPr>
            <w:rFonts w:eastAsia="Times New Roman"/>
            <w:b/>
            <w:sz w:val="24"/>
            <w:szCs w:val="24"/>
            <w:rPrChange w:id="14" w:author="Homa Ahmadzia" w:date="2022-03-04T10:22:00Z">
              <w:rPr>
                <w:rFonts w:ascii="Times New Roman" w:eastAsia="Times New Roman" w:hAnsi="Times New Roman" w:cs="Times New Roman"/>
                <w:b/>
                <w:sz w:val="24"/>
                <w:szCs w:val="24"/>
              </w:rPr>
            </w:rPrChange>
          </w:rPr>
          <w:t>Running Title</w:t>
        </w:r>
        <w:r w:rsidRPr="00B62DF3">
          <w:rPr>
            <w:rFonts w:eastAsia="Times New Roman"/>
            <w:b/>
            <w:sz w:val="24"/>
            <w:szCs w:val="24"/>
            <w:rPrChange w:id="15" w:author="Homa Ahmadzia" w:date="2022-03-04T10:22:00Z">
              <w:rPr>
                <w:rFonts w:ascii="Times New Roman" w:eastAsia="Times New Roman" w:hAnsi="Times New Roman" w:cs="Times New Roman"/>
                <w:bCs/>
                <w:sz w:val="24"/>
                <w:szCs w:val="24"/>
              </w:rPr>
            </w:rPrChange>
          </w:rPr>
          <w:t>:</w:t>
        </w:r>
        <w:r w:rsidRPr="00B62DF3">
          <w:rPr>
            <w:rFonts w:eastAsia="Times New Roman"/>
            <w:bCs/>
            <w:sz w:val="24"/>
            <w:szCs w:val="24"/>
            <w:rPrChange w:id="16" w:author="Homa Ahmadzia" w:date="2022-03-04T10:22:00Z">
              <w:rPr>
                <w:rFonts w:ascii="Times New Roman" w:eastAsia="Times New Roman" w:hAnsi="Times New Roman" w:cs="Times New Roman"/>
                <w:bCs/>
                <w:sz w:val="24"/>
                <w:szCs w:val="24"/>
              </w:rPr>
            </w:rPrChange>
          </w:rPr>
          <w:t xml:space="preserve"> Machine learning for maternal hemorrhage</w:t>
        </w:r>
      </w:ins>
    </w:p>
    <w:p w14:paraId="78ECB432" w14:textId="1B847FC9" w:rsidR="001D13B4" w:rsidRPr="00B62DF3" w:rsidRDefault="001D13B4" w:rsidP="001D13B4">
      <w:pPr>
        <w:shd w:val="clear" w:color="auto" w:fill="FFFFFF"/>
        <w:spacing w:beforeAutospacing="1" w:afterAutospacing="1" w:line="240" w:lineRule="auto"/>
        <w:textAlignment w:val="baseline"/>
        <w:rPr>
          <w:sz w:val="24"/>
          <w:szCs w:val="24"/>
          <w:rPrChange w:id="17" w:author="Homa Ahmadzia" w:date="2022-03-04T10:22:00Z">
            <w:rPr/>
          </w:rPrChange>
        </w:rPr>
      </w:pPr>
      <w:r w:rsidRPr="00B62DF3">
        <w:rPr>
          <w:sz w:val="24"/>
          <w:szCs w:val="24"/>
          <w:rPrChange w:id="18" w:author="Homa Ahmadzia" w:date="2022-03-04T10:22:00Z">
            <w:rPr/>
          </w:rPrChange>
        </w:rPr>
        <w:t>Homa K. AHMADZIA, MD, MPH,</w:t>
      </w:r>
      <w:r w:rsidR="00E544AF" w:rsidRPr="00B62DF3">
        <w:rPr>
          <w:sz w:val="24"/>
          <w:szCs w:val="24"/>
          <w:vertAlign w:val="superscript"/>
          <w:rPrChange w:id="19" w:author="Homa Ahmadzia" w:date="2022-03-04T10:22:00Z">
            <w:rPr>
              <w:vertAlign w:val="superscript"/>
            </w:rPr>
          </w:rPrChange>
        </w:rPr>
        <w:t>1</w:t>
      </w:r>
      <w:r w:rsidRPr="00B62DF3">
        <w:rPr>
          <w:sz w:val="24"/>
          <w:szCs w:val="24"/>
          <w:rPrChange w:id="20" w:author="Homa Ahmadzia" w:date="2022-03-04T10:22:00Z">
            <w:rPr/>
          </w:rPrChange>
        </w:rPr>
        <w:t xml:space="preserve"> Ms. Alexa C. DZIENNY, BS,</w:t>
      </w:r>
      <w:r w:rsidR="00E544AF" w:rsidRPr="00B62DF3">
        <w:rPr>
          <w:sz w:val="24"/>
          <w:szCs w:val="24"/>
          <w:vertAlign w:val="superscript"/>
          <w:rPrChange w:id="21" w:author="Homa Ahmadzia" w:date="2022-03-04T10:22:00Z">
            <w:rPr>
              <w:vertAlign w:val="superscript"/>
            </w:rPr>
          </w:rPrChange>
        </w:rPr>
        <w:t>2</w:t>
      </w:r>
      <w:r w:rsidRPr="00B62DF3">
        <w:rPr>
          <w:sz w:val="24"/>
          <w:szCs w:val="24"/>
          <w:rPrChange w:id="22" w:author="Homa Ahmadzia" w:date="2022-03-04T10:22:00Z">
            <w:rPr/>
          </w:rPrChange>
        </w:rPr>
        <w:t xml:space="preserve"> Mike Bopf, </w:t>
      </w:r>
      <w:r w:rsidR="00EC3572" w:rsidRPr="00B62DF3">
        <w:rPr>
          <w:sz w:val="24"/>
          <w:szCs w:val="24"/>
          <w:rPrChange w:id="23" w:author="Homa Ahmadzia" w:date="2022-03-04T10:22:00Z">
            <w:rPr/>
          </w:rPrChange>
        </w:rPr>
        <w:t>MS</w:t>
      </w:r>
      <w:r w:rsidRPr="00B62DF3">
        <w:rPr>
          <w:sz w:val="24"/>
          <w:szCs w:val="24"/>
          <w:rPrChange w:id="24" w:author="Homa Ahmadzia" w:date="2022-03-04T10:22:00Z">
            <w:rPr/>
          </w:rPrChange>
        </w:rPr>
        <w:t>,</w:t>
      </w:r>
      <w:r w:rsidR="00E544AF" w:rsidRPr="00B62DF3">
        <w:rPr>
          <w:sz w:val="24"/>
          <w:szCs w:val="24"/>
          <w:vertAlign w:val="superscript"/>
          <w:rPrChange w:id="25" w:author="Homa Ahmadzia" w:date="2022-03-04T10:22:00Z">
            <w:rPr>
              <w:vertAlign w:val="superscript"/>
            </w:rPr>
          </w:rPrChange>
        </w:rPr>
        <w:t>3</w:t>
      </w:r>
      <w:r w:rsidRPr="00B62DF3">
        <w:rPr>
          <w:sz w:val="24"/>
          <w:szCs w:val="24"/>
          <w:rPrChange w:id="26" w:author="Homa Ahmadzia" w:date="2022-03-04T10:22:00Z">
            <w:rPr/>
          </w:rPrChange>
        </w:rPr>
        <w:t xml:space="preserve"> </w:t>
      </w:r>
      <w:ins w:id="27" w:author="Homa Ahmadzia" w:date="2022-03-04T10:50:00Z">
        <w:r w:rsidR="00F64537">
          <w:rPr>
            <w:sz w:val="24"/>
            <w:szCs w:val="24"/>
          </w:rPr>
          <w:t>Je</w:t>
        </w:r>
      </w:ins>
      <w:ins w:id="28" w:author="Homa Ahmadzia" w:date="2022-03-04T10:51:00Z">
        <w:r w:rsidR="00F64537">
          <w:rPr>
            <w:sz w:val="24"/>
            <w:szCs w:val="24"/>
          </w:rPr>
          <w:t xml:space="preserve">rome J </w:t>
        </w:r>
      </w:ins>
      <w:ins w:id="29" w:author="Homa Ahmadzia" w:date="2022-03-04T10:52:00Z">
        <w:r w:rsidR="00F64537">
          <w:rPr>
            <w:sz w:val="24"/>
            <w:szCs w:val="24"/>
          </w:rPr>
          <w:t>FEDERSPIEL</w:t>
        </w:r>
      </w:ins>
      <w:ins w:id="30" w:author="Homa Ahmadzia" w:date="2022-03-04T10:51:00Z">
        <w:r w:rsidR="00F64537">
          <w:rPr>
            <w:sz w:val="24"/>
            <w:szCs w:val="24"/>
          </w:rPr>
          <w:t>, MD, PhD,</w:t>
        </w:r>
        <w:r w:rsidR="00F64537">
          <w:rPr>
            <w:sz w:val="24"/>
            <w:szCs w:val="24"/>
            <w:vertAlign w:val="superscript"/>
          </w:rPr>
          <w:t>4</w:t>
        </w:r>
        <w:r w:rsidR="00F64537">
          <w:rPr>
            <w:sz w:val="24"/>
            <w:szCs w:val="24"/>
          </w:rPr>
          <w:t xml:space="preserve"> </w:t>
        </w:r>
      </w:ins>
      <w:r w:rsidRPr="00B62DF3">
        <w:rPr>
          <w:sz w:val="24"/>
          <w:szCs w:val="24"/>
          <w:rPrChange w:id="31" w:author="Homa Ahmadzia" w:date="2022-03-04T10:22:00Z">
            <w:rPr/>
          </w:rPrChange>
        </w:rPr>
        <w:t>Richard AM</w:t>
      </w:r>
      <w:r w:rsidR="00EC3572" w:rsidRPr="00B62DF3">
        <w:rPr>
          <w:sz w:val="24"/>
          <w:szCs w:val="24"/>
          <w:rPrChange w:id="32" w:author="Homa Ahmadzia" w:date="2022-03-04T10:22:00Z">
            <w:rPr/>
          </w:rPrChange>
        </w:rPr>
        <w:t>D</w:t>
      </w:r>
      <w:r w:rsidRPr="00B62DF3">
        <w:rPr>
          <w:sz w:val="24"/>
          <w:szCs w:val="24"/>
          <w:rPrChange w:id="33" w:author="Homa Ahmadzia" w:date="2022-03-04T10:22:00Z">
            <w:rPr/>
          </w:rPrChange>
        </w:rPr>
        <w:t>UR, PhD,</w:t>
      </w:r>
      <w:ins w:id="34" w:author="Homa Ahmadzia" w:date="2022-03-04T10:52:00Z">
        <w:r w:rsidR="00F64537">
          <w:rPr>
            <w:sz w:val="24"/>
            <w:szCs w:val="24"/>
            <w:vertAlign w:val="superscript"/>
          </w:rPr>
          <w:t>5</w:t>
        </w:r>
      </w:ins>
      <w:del w:id="35" w:author="Homa Ahmadzia" w:date="2022-03-04T10:52:00Z">
        <w:r w:rsidR="00E544AF" w:rsidRPr="00B62DF3" w:rsidDel="00F64537">
          <w:rPr>
            <w:sz w:val="24"/>
            <w:szCs w:val="24"/>
            <w:vertAlign w:val="superscript"/>
            <w:rPrChange w:id="36" w:author="Homa Ahmadzia" w:date="2022-03-04T10:22:00Z">
              <w:rPr>
                <w:vertAlign w:val="superscript"/>
              </w:rPr>
            </w:rPrChange>
          </w:rPr>
          <w:delText>4</w:delText>
        </w:r>
      </w:del>
      <w:r w:rsidRPr="00B62DF3">
        <w:rPr>
          <w:sz w:val="24"/>
          <w:szCs w:val="24"/>
          <w:rPrChange w:id="37" w:author="Homa Ahmadzia" w:date="2022-03-04T10:22:00Z">
            <w:rPr/>
          </w:rPrChange>
        </w:rPr>
        <w:t xml:space="preserve"> Madeline </w:t>
      </w:r>
      <w:r w:rsidR="00517A41" w:rsidRPr="00B62DF3">
        <w:rPr>
          <w:sz w:val="24"/>
          <w:szCs w:val="24"/>
          <w:rPrChange w:id="38" w:author="Homa Ahmadzia" w:date="2022-03-04T10:22:00Z">
            <w:rPr/>
          </w:rPrChange>
        </w:rPr>
        <w:t xml:space="preserve">Murguia </w:t>
      </w:r>
      <w:r w:rsidRPr="00B62DF3">
        <w:rPr>
          <w:sz w:val="24"/>
          <w:szCs w:val="24"/>
          <w:rPrChange w:id="39" w:author="Homa Ahmadzia" w:date="2022-03-04T10:22:00Z">
            <w:rPr/>
          </w:rPrChange>
        </w:rPr>
        <w:t>RICE, PhD,</w:t>
      </w:r>
      <w:ins w:id="40" w:author="Homa Ahmadzia" w:date="2022-03-04T10:53:00Z">
        <w:r w:rsidR="00F64537">
          <w:rPr>
            <w:sz w:val="24"/>
            <w:szCs w:val="24"/>
            <w:vertAlign w:val="superscript"/>
          </w:rPr>
          <w:t>6</w:t>
        </w:r>
      </w:ins>
      <w:del w:id="41" w:author="Homa Ahmadzia" w:date="2022-03-04T10:53:00Z">
        <w:r w:rsidR="00E544AF" w:rsidRPr="00B62DF3" w:rsidDel="00F64537">
          <w:rPr>
            <w:sz w:val="24"/>
            <w:szCs w:val="24"/>
            <w:vertAlign w:val="superscript"/>
            <w:rPrChange w:id="42" w:author="Homa Ahmadzia" w:date="2022-03-04T10:22:00Z">
              <w:rPr>
                <w:vertAlign w:val="superscript"/>
              </w:rPr>
            </w:rPrChange>
          </w:rPr>
          <w:delText>5</w:delText>
        </w:r>
      </w:del>
      <w:r w:rsidRPr="00B62DF3">
        <w:rPr>
          <w:sz w:val="24"/>
          <w:szCs w:val="24"/>
          <w:rPrChange w:id="43" w:author="Homa Ahmadzia" w:date="2022-03-04T10:22:00Z">
            <w:rPr/>
          </w:rPrChange>
        </w:rPr>
        <w:t xml:space="preserve"> Laritza RODRIGUEZ, MD, PhD</w:t>
      </w:r>
      <w:r w:rsidR="00E544AF" w:rsidRPr="00B62DF3">
        <w:rPr>
          <w:sz w:val="24"/>
          <w:szCs w:val="24"/>
          <w:vertAlign w:val="superscript"/>
          <w:rPrChange w:id="44" w:author="Homa Ahmadzia" w:date="2022-03-04T10:22:00Z">
            <w:rPr>
              <w:vertAlign w:val="superscript"/>
            </w:rPr>
          </w:rPrChange>
        </w:rPr>
        <w:t>2</w:t>
      </w:r>
    </w:p>
    <w:p w14:paraId="2BC9CFC9" w14:textId="52751A90" w:rsidR="001D13B4" w:rsidRPr="00B62DF3" w:rsidRDefault="00E544AF">
      <w:pPr>
        <w:pStyle w:val="ListParagraph"/>
        <w:numPr>
          <w:ilvl w:val="0"/>
          <w:numId w:val="23"/>
        </w:numPr>
        <w:spacing w:line="240" w:lineRule="auto"/>
        <w:ind w:left="360"/>
        <w:textAlignment w:val="top"/>
        <w:rPr>
          <w:ins w:id="45" w:author="Jerome Federspiel" w:date="2022-02-03T14:06:00Z"/>
          <w:rFonts w:eastAsia="Times New Roman"/>
          <w:color w:val="000000" w:themeColor="text1"/>
          <w:sz w:val="24"/>
          <w:szCs w:val="24"/>
          <w:lang w:val="en-US"/>
          <w:rPrChange w:id="46" w:author="Homa Ahmadzia" w:date="2022-03-04T10:22:00Z">
            <w:rPr>
              <w:ins w:id="47" w:author="Jerome Federspiel" w:date="2022-02-03T14:06:00Z"/>
              <w:lang w:val="en-US"/>
            </w:rPr>
          </w:rPrChange>
        </w:rPr>
        <w:pPrChange w:id="48" w:author="Jerome Federspiel" w:date="2022-02-03T14:16:00Z">
          <w:pPr>
            <w:spacing w:line="240" w:lineRule="auto"/>
            <w:textAlignment w:val="top"/>
          </w:pPr>
        </w:pPrChange>
      </w:pPr>
      <w:del w:id="49" w:author="Jerome Federspiel" w:date="2022-02-03T14:16:00Z">
        <w:r w:rsidRPr="00B62DF3" w:rsidDel="00A8180B">
          <w:rPr>
            <w:rFonts w:eastAsia="Times New Roman"/>
            <w:color w:val="000000" w:themeColor="text1"/>
            <w:sz w:val="24"/>
            <w:szCs w:val="24"/>
            <w:vertAlign w:val="superscript"/>
            <w:lang w:val="en-US"/>
            <w:rPrChange w:id="50" w:author="Homa Ahmadzia" w:date="2022-03-04T10:22:00Z">
              <w:rPr>
                <w:rFonts w:eastAsia="Times New Roman"/>
                <w:color w:val="000000" w:themeColor="text1"/>
                <w:vertAlign w:val="superscript"/>
                <w:lang w:val="en-US"/>
              </w:rPr>
            </w:rPrChange>
          </w:rPr>
          <w:delText>1</w:delText>
        </w:r>
      </w:del>
      <w:r w:rsidR="001D13B4" w:rsidRPr="00B62DF3">
        <w:rPr>
          <w:rFonts w:eastAsia="Times New Roman"/>
          <w:color w:val="000000" w:themeColor="text1"/>
          <w:sz w:val="24"/>
          <w:szCs w:val="24"/>
          <w:lang w:val="en-US"/>
          <w:rPrChange w:id="51" w:author="Homa Ahmadzia" w:date="2022-03-04T10:22:00Z">
            <w:rPr>
              <w:rFonts w:eastAsia="Times New Roman"/>
              <w:color w:val="000000" w:themeColor="text1"/>
              <w:lang w:val="en-US"/>
            </w:rPr>
          </w:rPrChange>
        </w:rPr>
        <w:t>Division of Maternal-Fetal Medicine, Department of Obstetrics and Gynecology, George Washington University, Washington, DC</w:t>
      </w:r>
    </w:p>
    <w:p w14:paraId="798ABC68" w14:textId="77777777" w:rsidR="00D908B8" w:rsidRPr="00B62DF3" w:rsidRDefault="00D908B8" w:rsidP="00A8180B">
      <w:pPr>
        <w:spacing w:line="240" w:lineRule="auto"/>
        <w:textAlignment w:val="top"/>
        <w:rPr>
          <w:rFonts w:eastAsia="Times New Roman"/>
          <w:color w:val="000000" w:themeColor="text1"/>
          <w:sz w:val="24"/>
          <w:szCs w:val="24"/>
          <w:lang w:val="en-US"/>
          <w:rPrChange w:id="52" w:author="Homa Ahmadzia" w:date="2022-03-04T10:22:00Z">
            <w:rPr>
              <w:rFonts w:eastAsia="Times New Roman"/>
              <w:color w:val="000000" w:themeColor="text1"/>
              <w:lang w:val="en-US"/>
            </w:rPr>
          </w:rPrChange>
        </w:rPr>
      </w:pPr>
    </w:p>
    <w:p w14:paraId="783521F7" w14:textId="38D3341A" w:rsidR="001D13B4" w:rsidRPr="00B62DF3" w:rsidRDefault="00E544AF">
      <w:pPr>
        <w:pStyle w:val="ListParagraph"/>
        <w:numPr>
          <w:ilvl w:val="0"/>
          <w:numId w:val="23"/>
        </w:numPr>
        <w:spacing w:line="240" w:lineRule="auto"/>
        <w:ind w:left="360"/>
        <w:rPr>
          <w:ins w:id="53" w:author="Jerome Federspiel" w:date="2022-02-03T14:06:00Z"/>
          <w:rFonts w:eastAsia="Times New Roman"/>
          <w:color w:val="212121"/>
          <w:sz w:val="24"/>
          <w:szCs w:val="24"/>
          <w:shd w:val="clear" w:color="auto" w:fill="FFFFFF"/>
          <w:lang w:val="en-US"/>
          <w:rPrChange w:id="54" w:author="Homa Ahmadzia" w:date="2022-03-04T10:22:00Z">
            <w:rPr>
              <w:ins w:id="55" w:author="Jerome Federspiel" w:date="2022-02-03T14:06:00Z"/>
              <w:shd w:val="clear" w:color="auto" w:fill="FFFFFF"/>
              <w:lang w:val="en-US"/>
            </w:rPr>
          </w:rPrChange>
        </w:rPr>
        <w:pPrChange w:id="56" w:author="Jerome Federspiel" w:date="2022-02-03T14:16:00Z">
          <w:pPr>
            <w:spacing w:line="240" w:lineRule="auto"/>
          </w:pPr>
        </w:pPrChange>
      </w:pPr>
      <w:del w:id="57" w:author="Jerome Federspiel" w:date="2022-02-03T14:16:00Z">
        <w:r w:rsidRPr="00B62DF3" w:rsidDel="00A8180B">
          <w:rPr>
            <w:rFonts w:eastAsia="Times New Roman"/>
            <w:color w:val="212121"/>
            <w:sz w:val="24"/>
            <w:szCs w:val="24"/>
            <w:shd w:val="clear" w:color="auto" w:fill="FFFFFF"/>
            <w:vertAlign w:val="superscript"/>
            <w:lang w:val="en-US"/>
            <w:rPrChange w:id="58" w:author="Homa Ahmadzia" w:date="2022-03-04T10:22:00Z">
              <w:rPr>
                <w:rFonts w:eastAsia="Times New Roman"/>
                <w:color w:val="212121"/>
                <w:shd w:val="clear" w:color="auto" w:fill="FFFFFF"/>
                <w:vertAlign w:val="superscript"/>
                <w:lang w:val="en-US"/>
              </w:rPr>
            </w:rPrChange>
          </w:rPr>
          <w:delText>2</w:delText>
        </w:r>
      </w:del>
      <w:r w:rsidR="001D13B4" w:rsidRPr="00B62DF3">
        <w:rPr>
          <w:rFonts w:eastAsia="Times New Roman"/>
          <w:color w:val="212121"/>
          <w:sz w:val="24"/>
          <w:szCs w:val="24"/>
          <w:shd w:val="clear" w:color="auto" w:fill="FFFFFF"/>
          <w:lang w:val="en-US"/>
          <w:rPrChange w:id="59" w:author="Homa Ahmadzia" w:date="2022-03-04T10:22:00Z">
            <w:rPr>
              <w:rFonts w:eastAsia="Times New Roman"/>
              <w:color w:val="212121"/>
              <w:shd w:val="clear" w:color="auto" w:fill="FFFFFF"/>
              <w:lang w:val="en-US"/>
            </w:rPr>
          </w:rPrChange>
        </w:rPr>
        <w:t>The George Washington University School of Medicine and Health Sciences, Washington, DC</w:t>
      </w:r>
    </w:p>
    <w:p w14:paraId="2E12F323" w14:textId="77777777" w:rsidR="00D908B8" w:rsidRPr="00B62DF3" w:rsidRDefault="00D908B8" w:rsidP="00A8180B">
      <w:pPr>
        <w:spacing w:line="240" w:lineRule="auto"/>
        <w:rPr>
          <w:rFonts w:eastAsia="Times New Roman"/>
          <w:sz w:val="24"/>
          <w:szCs w:val="24"/>
          <w:lang w:val="en-US"/>
          <w:rPrChange w:id="60" w:author="Homa Ahmadzia" w:date="2022-03-04T10:22:00Z">
            <w:rPr>
              <w:rFonts w:eastAsia="Times New Roman"/>
              <w:lang w:val="en-US"/>
            </w:rPr>
          </w:rPrChange>
        </w:rPr>
      </w:pPr>
    </w:p>
    <w:p w14:paraId="07A94C13" w14:textId="0BADA40F" w:rsidR="00E544AF" w:rsidRPr="00B62DF3" w:rsidRDefault="00E544AF">
      <w:pPr>
        <w:pStyle w:val="ListParagraph"/>
        <w:numPr>
          <w:ilvl w:val="0"/>
          <w:numId w:val="23"/>
        </w:numPr>
        <w:spacing w:line="240" w:lineRule="auto"/>
        <w:ind w:left="360"/>
        <w:rPr>
          <w:ins w:id="61" w:author="Jerome Federspiel" w:date="2022-02-03T14:06:00Z"/>
          <w:rFonts w:eastAsia="Times New Roman"/>
          <w:color w:val="212121"/>
          <w:sz w:val="24"/>
          <w:szCs w:val="24"/>
          <w:shd w:val="clear" w:color="auto" w:fill="FFFFFF"/>
          <w:lang w:val="en-US"/>
          <w:rPrChange w:id="62" w:author="Homa Ahmadzia" w:date="2022-03-04T10:22:00Z">
            <w:rPr>
              <w:ins w:id="63" w:author="Jerome Federspiel" w:date="2022-02-03T14:06:00Z"/>
              <w:shd w:val="clear" w:color="auto" w:fill="FFFFFF"/>
              <w:lang w:val="en-US"/>
            </w:rPr>
          </w:rPrChange>
        </w:rPr>
        <w:pPrChange w:id="64" w:author="Jerome Federspiel" w:date="2022-02-03T14:16:00Z">
          <w:pPr>
            <w:spacing w:line="240" w:lineRule="auto"/>
          </w:pPr>
        </w:pPrChange>
      </w:pPr>
      <w:del w:id="65" w:author="Jerome Federspiel" w:date="2022-02-03T14:16:00Z">
        <w:r w:rsidRPr="00B62DF3" w:rsidDel="00A8180B">
          <w:rPr>
            <w:rFonts w:eastAsia="Times New Roman"/>
            <w:color w:val="212121"/>
            <w:sz w:val="24"/>
            <w:szCs w:val="24"/>
            <w:shd w:val="clear" w:color="auto" w:fill="FFFFFF"/>
            <w:vertAlign w:val="superscript"/>
            <w:lang w:val="en-US"/>
            <w:rPrChange w:id="66" w:author="Homa Ahmadzia" w:date="2022-03-04T10:22:00Z">
              <w:rPr>
                <w:rFonts w:eastAsia="Times New Roman"/>
                <w:color w:val="212121"/>
                <w:shd w:val="clear" w:color="auto" w:fill="FFFFFF"/>
                <w:vertAlign w:val="superscript"/>
                <w:lang w:val="en-US"/>
              </w:rPr>
            </w:rPrChange>
          </w:rPr>
          <w:delText>3</w:delText>
        </w:r>
      </w:del>
      <w:r w:rsidRPr="00B62DF3">
        <w:rPr>
          <w:rFonts w:eastAsia="Times New Roman"/>
          <w:color w:val="212121"/>
          <w:sz w:val="24"/>
          <w:szCs w:val="24"/>
          <w:shd w:val="clear" w:color="auto" w:fill="FFFFFF"/>
          <w:lang w:val="en-US"/>
          <w:rPrChange w:id="67" w:author="Homa Ahmadzia" w:date="2022-03-04T10:22:00Z">
            <w:rPr>
              <w:rFonts w:eastAsia="Times New Roman"/>
              <w:color w:val="212121"/>
              <w:shd w:val="clear" w:color="auto" w:fill="FFFFFF"/>
              <w:lang w:val="en-US"/>
            </w:rPr>
          </w:rPrChange>
        </w:rPr>
        <w:t>Lister Hill National Center for Biomedical Communications, U.S. National Library of Medicine, Bethesda, MD</w:t>
      </w:r>
    </w:p>
    <w:p w14:paraId="7587DE90" w14:textId="77777777" w:rsidR="00D908B8" w:rsidRPr="00B62DF3" w:rsidRDefault="00D908B8" w:rsidP="00A8180B">
      <w:pPr>
        <w:spacing w:line="240" w:lineRule="auto"/>
        <w:rPr>
          <w:rFonts w:eastAsia="Times New Roman"/>
          <w:sz w:val="24"/>
          <w:szCs w:val="24"/>
          <w:lang w:val="en-US"/>
          <w:rPrChange w:id="68" w:author="Homa Ahmadzia" w:date="2022-03-04T10:22:00Z">
            <w:rPr>
              <w:rFonts w:eastAsia="Times New Roman"/>
              <w:lang w:val="en-US"/>
            </w:rPr>
          </w:rPrChange>
        </w:rPr>
      </w:pPr>
    </w:p>
    <w:p w14:paraId="2ED0A186" w14:textId="15B0D96F" w:rsidR="00F64537" w:rsidRPr="00F64537" w:rsidRDefault="00F64537">
      <w:pPr>
        <w:pStyle w:val="ListParagraph"/>
        <w:numPr>
          <w:ilvl w:val="0"/>
          <w:numId w:val="23"/>
        </w:numPr>
        <w:spacing w:line="240" w:lineRule="auto"/>
        <w:ind w:left="360"/>
        <w:rPr>
          <w:ins w:id="69" w:author="Homa Ahmadzia" w:date="2022-03-04T10:52:00Z"/>
          <w:rFonts w:eastAsia="Times New Roman"/>
          <w:color w:val="212121"/>
          <w:sz w:val="24"/>
          <w:szCs w:val="24"/>
          <w:shd w:val="clear" w:color="auto" w:fill="FFFFFF"/>
          <w:lang w:val="en-US"/>
          <w:rPrChange w:id="70" w:author="Homa Ahmadzia" w:date="2022-03-04T10:52:00Z">
            <w:rPr>
              <w:ins w:id="71" w:author="Homa Ahmadzia" w:date="2022-03-04T10:52:00Z"/>
              <w:rFonts w:eastAsia="Times New Roman"/>
              <w:color w:val="212121"/>
              <w:sz w:val="24"/>
              <w:szCs w:val="24"/>
              <w:shd w:val="clear" w:color="auto" w:fill="FFFFFF"/>
              <w:vertAlign w:val="superscript"/>
              <w:lang w:val="en-US"/>
            </w:rPr>
          </w:rPrChange>
        </w:rPr>
      </w:pPr>
      <w:ins w:id="72" w:author="Homa Ahmadzia" w:date="2022-03-04T10:52:00Z">
        <w:r w:rsidRPr="00F64537">
          <w:rPr>
            <w:rFonts w:eastAsia="Times New Roman"/>
            <w:color w:val="212121"/>
            <w:sz w:val="24"/>
            <w:szCs w:val="24"/>
            <w:shd w:val="clear" w:color="auto" w:fill="FFFFFF"/>
            <w:lang w:val="en-US"/>
          </w:rPr>
          <w:t>Department of Obstetrics and Gynecology Division of Maternal-Fetal Medicine Duke University</w:t>
        </w:r>
        <w:r>
          <w:rPr>
            <w:rFonts w:eastAsia="Times New Roman"/>
            <w:color w:val="212121"/>
            <w:sz w:val="24"/>
            <w:szCs w:val="24"/>
            <w:shd w:val="clear" w:color="auto" w:fill="FFFFFF"/>
            <w:lang w:val="en-US"/>
          </w:rPr>
          <w:t>,</w:t>
        </w:r>
        <w:r w:rsidRPr="00F64537">
          <w:rPr>
            <w:rFonts w:eastAsia="Times New Roman"/>
            <w:color w:val="212121"/>
            <w:sz w:val="24"/>
            <w:szCs w:val="24"/>
            <w:shd w:val="clear" w:color="auto" w:fill="FFFFFF"/>
            <w:lang w:val="en-US"/>
          </w:rPr>
          <w:t xml:space="preserve"> Durham</w:t>
        </w:r>
        <w:r>
          <w:rPr>
            <w:rFonts w:eastAsia="Times New Roman"/>
            <w:color w:val="212121"/>
            <w:sz w:val="24"/>
            <w:szCs w:val="24"/>
            <w:shd w:val="clear" w:color="auto" w:fill="FFFFFF"/>
            <w:lang w:val="en-US"/>
          </w:rPr>
          <w:t>, NC</w:t>
        </w:r>
      </w:ins>
    </w:p>
    <w:p w14:paraId="14D1665A" w14:textId="77777777" w:rsidR="00F64537" w:rsidRPr="00F64537" w:rsidRDefault="00F64537">
      <w:pPr>
        <w:pStyle w:val="ListParagraph"/>
        <w:rPr>
          <w:ins w:id="73" w:author="Homa Ahmadzia" w:date="2022-03-04T10:52:00Z"/>
          <w:rFonts w:eastAsia="Times New Roman"/>
          <w:color w:val="212121"/>
          <w:sz w:val="24"/>
          <w:szCs w:val="24"/>
          <w:shd w:val="clear" w:color="auto" w:fill="FFFFFF"/>
          <w:vertAlign w:val="superscript"/>
          <w:lang w:val="en-US"/>
          <w:rPrChange w:id="74" w:author="Homa Ahmadzia" w:date="2022-03-04T10:52:00Z">
            <w:rPr>
              <w:ins w:id="75" w:author="Homa Ahmadzia" w:date="2022-03-04T10:52:00Z"/>
              <w:shd w:val="clear" w:color="auto" w:fill="FFFFFF"/>
              <w:vertAlign w:val="superscript"/>
              <w:lang w:val="en-US"/>
            </w:rPr>
          </w:rPrChange>
        </w:rPr>
        <w:pPrChange w:id="76" w:author="Homa Ahmadzia" w:date="2022-03-04T10:52:00Z">
          <w:pPr>
            <w:pStyle w:val="ListParagraph"/>
            <w:numPr>
              <w:numId w:val="23"/>
            </w:numPr>
            <w:spacing w:line="240" w:lineRule="auto"/>
            <w:ind w:left="360" w:hanging="360"/>
          </w:pPr>
        </w:pPrChange>
      </w:pPr>
    </w:p>
    <w:p w14:paraId="2964F9AB" w14:textId="2A1CD2D3" w:rsidR="001D13B4" w:rsidRPr="00B62DF3" w:rsidRDefault="00E544AF">
      <w:pPr>
        <w:pStyle w:val="ListParagraph"/>
        <w:numPr>
          <w:ilvl w:val="0"/>
          <w:numId w:val="23"/>
        </w:numPr>
        <w:spacing w:line="240" w:lineRule="auto"/>
        <w:ind w:left="360"/>
        <w:rPr>
          <w:ins w:id="77" w:author="Jerome Federspiel" w:date="2022-02-03T14:06:00Z"/>
          <w:rFonts w:eastAsia="Times New Roman"/>
          <w:color w:val="212121"/>
          <w:sz w:val="24"/>
          <w:szCs w:val="24"/>
          <w:shd w:val="clear" w:color="auto" w:fill="FFFFFF"/>
          <w:lang w:val="en-US"/>
          <w:rPrChange w:id="78" w:author="Homa Ahmadzia" w:date="2022-03-04T10:22:00Z">
            <w:rPr>
              <w:ins w:id="79" w:author="Jerome Federspiel" w:date="2022-02-03T14:06:00Z"/>
              <w:shd w:val="clear" w:color="auto" w:fill="FFFFFF"/>
              <w:lang w:val="en-US"/>
            </w:rPr>
          </w:rPrChange>
        </w:rPr>
        <w:pPrChange w:id="80" w:author="Jerome Federspiel" w:date="2022-02-03T14:16:00Z">
          <w:pPr>
            <w:spacing w:line="240" w:lineRule="auto"/>
          </w:pPr>
        </w:pPrChange>
      </w:pPr>
      <w:del w:id="81" w:author="Jerome Federspiel" w:date="2022-02-03T14:16:00Z">
        <w:r w:rsidRPr="00B62DF3" w:rsidDel="00A8180B">
          <w:rPr>
            <w:rFonts w:eastAsia="Times New Roman"/>
            <w:color w:val="212121"/>
            <w:sz w:val="24"/>
            <w:szCs w:val="24"/>
            <w:shd w:val="clear" w:color="auto" w:fill="FFFFFF"/>
            <w:vertAlign w:val="superscript"/>
            <w:lang w:val="en-US"/>
            <w:rPrChange w:id="82" w:author="Homa Ahmadzia" w:date="2022-03-04T10:22:00Z">
              <w:rPr>
                <w:rFonts w:eastAsia="Times New Roman"/>
                <w:color w:val="212121"/>
                <w:shd w:val="clear" w:color="auto" w:fill="FFFFFF"/>
                <w:vertAlign w:val="superscript"/>
                <w:lang w:val="en-US"/>
              </w:rPr>
            </w:rPrChange>
          </w:rPr>
          <w:delText>4</w:delText>
        </w:r>
      </w:del>
      <w:r w:rsidR="001D13B4" w:rsidRPr="00B62DF3">
        <w:rPr>
          <w:rFonts w:eastAsia="Times New Roman"/>
          <w:color w:val="212121"/>
          <w:sz w:val="24"/>
          <w:szCs w:val="24"/>
          <w:shd w:val="clear" w:color="auto" w:fill="FFFFFF"/>
          <w:lang w:val="en-US"/>
          <w:rPrChange w:id="83" w:author="Homa Ahmadzia" w:date="2022-03-04T10:22:00Z">
            <w:rPr>
              <w:rFonts w:eastAsia="Times New Roman"/>
              <w:color w:val="212121"/>
              <w:shd w:val="clear" w:color="auto" w:fill="FFFFFF"/>
              <w:lang w:val="en-US"/>
            </w:rPr>
          </w:rPrChange>
        </w:rPr>
        <w:t>Medical Faculty Associates, The George Washington University School of Medicine and Health Sciences, Washington, DC</w:t>
      </w:r>
    </w:p>
    <w:p w14:paraId="68F2D7AF" w14:textId="77777777" w:rsidR="00D908B8" w:rsidRPr="00B62DF3" w:rsidRDefault="00D908B8" w:rsidP="00A8180B">
      <w:pPr>
        <w:spacing w:line="240" w:lineRule="auto"/>
        <w:rPr>
          <w:rFonts w:eastAsia="Times New Roman"/>
          <w:color w:val="212121"/>
          <w:sz w:val="24"/>
          <w:szCs w:val="24"/>
          <w:shd w:val="clear" w:color="auto" w:fill="FFFFFF"/>
          <w:lang w:val="en-US"/>
          <w:rPrChange w:id="84" w:author="Homa Ahmadzia" w:date="2022-03-04T10:22:00Z">
            <w:rPr>
              <w:rFonts w:eastAsia="Times New Roman"/>
              <w:color w:val="212121"/>
              <w:shd w:val="clear" w:color="auto" w:fill="FFFFFF"/>
              <w:lang w:val="en-US"/>
            </w:rPr>
          </w:rPrChange>
        </w:rPr>
      </w:pPr>
    </w:p>
    <w:p w14:paraId="21CACF31" w14:textId="1528D360" w:rsidR="001D13B4" w:rsidRPr="00B62DF3" w:rsidRDefault="00E544AF">
      <w:pPr>
        <w:pStyle w:val="ListParagraph"/>
        <w:numPr>
          <w:ilvl w:val="0"/>
          <w:numId w:val="23"/>
        </w:numPr>
        <w:spacing w:line="240" w:lineRule="auto"/>
        <w:ind w:left="360"/>
        <w:rPr>
          <w:rFonts w:eastAsia="Times New Roman"/>
          <w:color w:val="212121"/>
          <w:sz w:val="24"/>
          <w:szCs w:val="24"/>
          <w:shd w:val="clear" w:color="auto" w:fill="FFFFFF"/>
          <w:lang w:val="en-US"/>
          <w:rPrChange w:id="85" w:author="Homa Ahmadzia" w:date="2022-03-04T10:22:00Z">
            <w:rPr>
              <w:rFonts w:eastAsia="Times New Roman"/>
              <w:color w:val="212121"/>
              <w:shd w:val="clear" w:color="auto" w:fill="FFFFFF"/>
              <w:lang w:val="en-US"/>
            </w:rPr>
          </w:rPrChange>
        </w:rPr>
        <w:pPrChange w:id="86" w:author="Jerome Federspiel" w:date="2022-02-03T14:16:00Z">
          <w:pPr>
            <w:spacing w:line="240" w:lineRule="auto"/>
          </w:pPr>
        </w:pPrChange>
      </w:pPr>
      <w:del w:id="87" w:author="Jerome Federspiel" w:date="2022-02-03T14:16:00Z">
        <w:r w:rsidRPr="00B62DF3" w:rsidDel="00A8180B">
          <w:rPr>
            <w:rFonts w:eastAsia="Times New Roman"/>
            <w:color w:val="212121"/>
            <w:sz w:val="24"/>
            <w:szCs w:val="24"/>
            <w:shd w:val="clear" w:color="auto" w:fill="FFFFFF"/>
            <w:vertAlign w:val="superscript"/>
            <w:lang w:val="en-US"/>
            <w:rPrChange w:id="88" w:author="Homa Ahmadzia" w:date="2022-03-04T10:22:00Z">
              <w:rPr>
                <w:rFonts w:eastAsia="Times New Roman"/>
                <w:color w:val="212121"/>
                <w:shd w:val="clear" w:color="auto" w:fill="FFFFFF"/>
                <w:vertAlign w:val="superscript"/>
                <w:lang w:val="en-US"/>
              </w:rPr>
            </w:rPrChange>
          </w:rPr>
          <w:delText>5</w:delText>
        </w:r>
      </w:del>
      <w:r w:rsidR="001D13B4" w:rsidRPr="00B62DF3">
        <w:rPr>
          <w:rFonts w:eastAsia="Times New Roman"/>
          <w:color w:val="212121"/>
          <w:sz w:val="24"/>
          <w:szCs w:val="24"/>
          <w:shd w:val="clear" w:color="auto" w:fill="FFFFFF"/>
          <w:lang w:val="en-US"/>
          <w:rPrChange w:id="89" w:author="Homa Ahmadzia" w:date="2022-03-04T10:22:00Z">
            <w:rPr>
              <w:rFonts w:eastAsia="Times New Roman"/>
              <w:color w:val="212121"/>
              <w:shd w:val="clear" w:color="auto" w:fill="FFFFFF"/>
              <w:lang w:val="en-US"/>
            </w:rPr>
          </w:rPrChange>
        </w:rPr>
        <w:t>George Washington University Biostatistics Center, Washington DC</w:t>
      </w:r>
    </w:p>
    <w:p w14:paraId="23806862" w14:textId="206A3438" w:rsidR="001D13B4" w:rsidRPr="00B62DF3" w:rsidRDefault="001D13B4" w:rsidP="001D13B4">
      <w:pPr>
        <w:shd w:val="clear" w:color="auto" w:fill="FFFFFF"/>
        <w:spacing w:beforeAutospacing="1" w:afterAutospacing="1" w:line="240" w:lineRule="auto"/>
        <w:textAlignment w:val="baseline"/>
        <w:rPr>
          <w:sz w:val="24"/>
          <w:szCs w:val="24"/>
          <w:rPrChange w:id="90" w:author="Homa Ahmadzia" w:date="2022-03-04T10:22:00Z">
            <w:rPr/>
          </w:rPrChange>
        </w:rPr>
      </w:pPr>
      <w:r w:rsidRPr="00B62DF3">
        <w:rPr>
          <w:b/>
          <w:bCs/>
          <w:sz w:val="24"/>
          <w:szCs w:val="24"/>
          <w:rPrChange w:id="91" w:author="Homa Ahmadzia" w:date="2022-03-04T10:22:00Z">
            <w:rPr>
              <w:b/>
              <w:bCs/>
            </w:rPr>
          </w:rPrChange>
        </w:rPr>
        <w:t xml:space="preserve">Disclosure Statement: </w:t>
      </w:r>
      <w:r w:rsidRPr="00B62DF3">
        <w:rPr>
          <w:sz w:val="24"/>
          <w:szCs w:val="24"/>
          <w:rPrChange w:id="92" w:author="Homa Ahmadzia" w:date="2022-03-04T10:22:00Z">
            <w:rPr/>
          </w:rPrChange>
        </w:rPr>
        <w:t>The authors report no conflict of interest</w:t>
      </w:r>
    </w:p>
    <w:p w14:paraId="10314083" w14:textId="1F472410" w:rsidR="001D13B4" w:rsidRDefault="001D13B4" w:rsidP="001D13B4">
      <w:pPr>
        <w:shd w:val="clear" w:color="auto" w:fill="FFFFFF"/>
        <w:spacing w:beforeAutospacing="1" w:afterAutospacing="1" w:line="240" w:lineRule="auto"/>
        <w:textAlignment w:val="baseline"/>
        <w:rPr>
          <w:ins w:id="93" w:author="Homa Ahmadzia" w:date="2022-03-04T10:51:00Z"/>
          <w:sz w:val="24"/>
          <w:szCs w:val="24"/>
        </w:rPr>
      </w:pPr>
      <w:r w:rsidRPr="00B62DF3">
        <w:rPr>
          <w:b/>
          <w:bCs/>
          <w:sz w:val="24"/>
          <w:szCs w:val="24"/>
          <w:rPrChange w:id="94" w:author="Homa Ahmadzia" w:date="2022-03-04T10:22:00Z">
            <w:rPr>
              <w:b/>
              <w:bCs/>
            </w:rPr>
          </w:rPrChange>
        </w:rPr>
        <w:t>Funding information</w:t>
      </w:r>
      <w:r w:rsidRPr="00B62DF3">
        <w:rPr>
          <w:sz w:val="24"/>
          <w:szCs w:val="24"/>
          <w:rPrChange w:id="95" w:author="Homa Ahmadzia" w:date="2022-03-04T10:22:00Z">
            <w:rPr/>
          </w:rPrChange>
        </w:rPr>
        <w:t>: HKA was supported by K23HL141640</w:t>
      </w:r>
      <w:ins w:id="96" w:author="Jerome Federspiel" w:date="2022-02-03T14:12:00Z">
        <w:r w:rsidR="00A8180B" w:rsidRPr="00B62DF3">
          <w:rPr>
            <w:sz w:val="24"/>
            <w:szCs w:val="24"/>
            <w:rPrChange w:id="97" w:author="Homa Ahmadzia" w:date="2022-03-04T10:22:00Z">
              <w:rPr>
                <w:rFonts w:ascii="Times New Roman" w:hAnsi="Times New Roman" w:cs="Times New Roman"/>
                <w:sz w:val="24"/>
                <w:szCs w:val="24"/>
              </w:rPr>
            </w:rPrChange>
          </w:rPr>
          <w:t>, and JJF was supporte</w:t>
        </w:r>
      </w:ins>
      <w:ins w:id="98" w:author="Jerome Federspiel" w:date="2022-02-03T14:13:00Z">
        <w:r w:rsidR="00A8180B" w:rsidRPr="00B62DF3">
          <w:rPr>
            <w:sz w:val="24"/>
            <w:szCs w:val="24"/>
            <w:rPrChange w:id="99" w:author="Homa Ahmadzia" w:date="2022-03-04T10:22:00Z">
              <w:rPr>
                <w:rFonts w:ascii="Times New Roman" w:hAnsi="Times New Roman" w:cs="Times New Roman"/>
                <w:sz w:val="24"/>
                <w:szCs w:val="24"/>
              </w:rPr>
            </w:rPrChange>
          </w:rPr>
          <w:t>d by TL1TR002555</w:t>
        </w:r>
      </w:ins>
      <w:del w:id="100" w:author="Jerome Federspiel" w:date="2022-02-03T14:12:00Z">
        <w:r w:rsidRPr="00B62DF3" w:rsidDel="00A8180B">
          <w:rPr>
            <w:sz w:val="24"/>
            <w:szCs w:val="24"/>
            <w:rPrChange w:id="101" w:author="Homa Ahmadzia" w:date="2022-03-04T10:22:00Z">
              <w:rPr/>
            </w:rPrChange>
          </w:rPr>
          <w:delText>.</w:delText>
        </w:r>
      </w:del>
    </w:p>
    <w:p w14:paraId="073F4319" w14:textId="07276427" w:rsidR="00F64537" w:rsidRPr="00B62DF3" w:rsidDel="00F64537" w:rsidRDefault="00F64537" w:rsidP="001D13B4">
      <w:pPr>
        <w:shd w:val="clear" w:color="auto" w:fill="FFFFFF"/>
        <w:spacing w:beforeAutospacing="1" w:afterAutospacing="1" w:line="240" w:lineRule="auto"/>
        <w:textAlignment w:val="baseline"/>
        <w:rPr>
          <w:del w:id="102" w:author="Homa Ahmadzia" w:date="2022-03-04T10:52:00Z"/>
          <w:sz w:val="24"/>
          <w:szCs w:val="24"/>
          <w:rPrChange w:id="103" w:author="Homa Ahmadzia" w:date="2022-03-04T10:22:00Z">
            <w:rPr>
              <w:del w:id="104" w:author="Homa Ahmadzia" w:date="2022-03-04T10:52:00Z"/>
            </w:rPr>
          </w:rPrChange>
        </w:rPr>
      </w:pPr>
    </w:p>
    <w:p w14:paraId="4C848AF3" w14:textId="77777777" w:rsidR="001D13B4" w:rsidRPr="00B62DF3" w:rsidRDefault="001D13B4" w:rsidP="001D13B4">
      <w:pPr>
        <w:shd w:val="clear" w:color="auto" w:fill="FFFFFF"/>
        <w:spacing w:beforeAutospacing="1" w:afterAutospacing="1" w:line="240" w:lineRule="auto"/>
        <w:textAlignment w:val="baseline"/>
        <w:rPr>
          <w:color w:val="000000"/>
          <w:sz w:val="24"/>
          <w:szCs w:val="24"/>
          <w:rPrChange w:id="105" w:author="Homa Ahmadzia" w:date="2022-03-04T10:22:00Z">
            <w:rPr>
              <w:color w:val="000000"/>
            </w:rPr>
          </w:rPrChange>
        </w:rPr>
      </w:pPr>
      <w:r w:rsidRPr="00B62DF3">
        <w:rPr>
          <w:b/>
          <w:bCs/>
          <w:sz w:val="24"/>
          <w:szCs w:val="24"/>
          <w:rPrChange w:id="106" w:author="Homa Ahmadzia" w:date="2022-03-04T10:22:00Z">
            <w:rPr>
              <w:b/>
              <w:bCs/>
            </w:rPr>
          </w:rPrChange>
        </w:rPr>
        <w:t xml:space="preserve">Corresponding author: </w:t>
      </w:r>
      <w:r w:rsidRPr="00B62DF3">
        <w:rPr>
          <w:b/>
          <w:bCs/>
          <w:sz w:val="24"/>
          <w:szCs w:val="24"/>
          <w:rPrChange w:id="107" w:author="Homa Ahmadzia" w:date="2022-03-04T10:22:00Z">
            <w:rPr>
              <w:b/>
              <w:bCs/>
            </w:rPr>
          </w:rPrChange>
        </w:rPr>
        <w:br/>
      </w:r>
      <w:r w:rsidRPr="00B62DF3">
        <w:rPr>
          <w:color w:val="000000"/>
          <w:sz w:val="24"/>
          <w:szCs w:val="24"/>
          <w:rPrChange w:id="108" w:author="Homa Ahmadzia" w:date="2022-03-04T10:22:00Z">
            <w:rPr>
              <w:color w:val="000000"/>
            </w:rPr>
          </w:rPrChange>
        </w:rPr>
        <w:t>Homa K. Ahmadzia, MD, MPH</w:t>
      </w:r>
      <w:r w:rsidRPr="00B62DF3">
        <w:rPr>
          <w:color w:val="000000"/>
          <w:sz w:val="24"/>
          <w:szCs w:val="24"/>
          <w:rPrChange w:id="109" w:author="Homa Ahmadzia" w:date="2022-03-04T10:22:00Z">
            <w:rPr>
              <w:color w:val="000000"/>
            </w:rPr>
          </w:rPrChange>
        </w:rPr>
        <w:br/>
        <w:t xml:space="preserve">Division of Maternal Fetal Medicine </w:t>
      </w:r>
      <w:r w:rsidRPr="00B62DF3">
        <w:rPr>
          <w:color w:val="000000"/>
          <w:sz w:val="24"/>
          <w:szCs w:val="24"/>
          <w:rPrChange w:id="110" w:author="Homa Ahmadzia" w:date="2022-03-04T10:22:00Z">
            <w:rPr>
              <w:color w:val="000000"/>
            </w:rPr>
          </w:rPrChange>
        </w:rPr>
        <w:br/>
        <w:t xml:space="preserve">Department of Obstetrics and Gynecology </w:t>
      </w:r>
      <w:r w:rsidRPr="00B62DF3">
        <w:rPr>
          <w:color w:val="000000"/>
          <w:sz w:val="24"/>
          <w:szCs w:val="24"/>
          <w:rPrChange w:id="111" w:author="Homa Ahmadzia" w:date="2022-03-04T10:22:00Z">
            <w:rPr>
              <w:color w:val="000000"/>
            </w:rPr>
          </w:rPrChange>
        </w:rPr>
        <w:br/>
        <w:t xml:space="preserve">The George Washington University School of Medicine and Health Sciences </w:t>
      </w:r>
      <w:r w:rsidRPr="00B62DF3">
        <w:rPr>
          <w:color w:val="000000"/>
          <w:sz w:val="24"/>
          <w:szCs w:val="24"/>
          <w:rPrChange w:id="112" w:author="Homa Ahmadzia" w:date="2022-03-04T10:22:00Z">
            <w:rPr>
              <w:color w:val="000000"/>
            </w:rPr>
          </w:rPrChange>
        </w:rPr>
        <w:br/>
        <w:t xml:space="preserve">2100 Eye Street, NW, 20052 </w:t>
      </w:r>
      <w:r w:rsidRPr="00B62DF3">
        <w:rPr>
          <w:color w:val="000000"/>
          <w:sz w:val="24"/>
          <w:szCs w:val="24"/>
          <w:rPrChange w:id="113" w:author="Homa Ahmadzia" w:date="2022-03-04T10:22:00Z">
            <w:rPr>
              <w:color w:val="000000"/>
            </w:rPr>
          </w:rPrChange>
        </w:rPr>
        <w:br/>
        <w:t xml:space="preserve">Phone: 202-741-2500 </w:t>
      </w:r>
      <w:r w:rsidRPr="00B62DF3">
        <w:rPr>
          <w:color w:val="000000"/>
          <w:sz w:val="24"/>
          <w:szCs w:val="24"/>
          <w:rPrChange w:id="114" w:author="Homa Ahmadzia" w:date="2022-03-04T10:22:00Z">
            <w:rPr>
              <w:color w:val="000000"/>
            </w:rPr>
          </w:rPrChange>
        </w:rPr>
        <w:br/>
        <w:t xml:space="preserve">Email: </w:t>
      </w:r>
      <w:r w:rsidR="00996C6B" w:rsidRPr="00B62DF3">
        <w:rPr>
          <w:sz w:val="24"/>
          <w:szCs w:val="24"/>
          <w:rPrChange w:id="115" w:author="Homa Ahmadzia" w:date="2022-03-04T10:22:00Z">
            <w:rPr/>
          </w:rPrChange>
        </w:rPr>
        <w:fldChar w:fldCharType="begin"/>
      </w:r>
      <w:r w:rsidR="00996C6B" w:rsidRPr="00B62DF3">
        <w:rPr>
          <w:sz w:val="24"/>
          <w:szCs w:val="24"/>
          <w:rPrChange w:id="116" w:author="Homa Ahmadzia" w:date="2022-03-04T10:22:00Z">
            <w:rPr/>
          </w:rPrChange>
        </w:rPr>
        <w:instrText xml:space="preserve"> HYPERLINK "mailto:hahmadzia@mfa.gwu.edu" </w:instrText>
      </w:r>
      <w:r w:rsidR="00996C6B" w:rsidRPr="00B62DF3">
        <w:rPr>
          <w:sz w:val="24"/>
          <w:szCs w:val="24"/>
          <w:rPrChange w:id="117" w:author="Homa Ahmadzia" w:date="2022-03-04T10:22:00Z">
            <w:rPr>
              <w:rStyle w:val="Hyperlink"/>
            </w:rPr>
          </w:rPrChange>
        </w:rPr>
        <w:fldChar w:fldCharType="separate"/>
      </w:r>
      <w:r w:rsidRPr="00B62DF3">
        <w:rPr>
          <w:rStyle w:val="Hyperlink"/>
          <w:sz w:val="24"/>
          <w:szCs w:val="24"/>
          <w:rPrChange w:id="118" w:author="Homa Ahmadzia" w:date="2022-03-04T10:22:00Z">
            <w:rPr>
              <w:rStyle w:val="Hyperlink"/>
            </w:rPr>
          </w:rPrChange>
        </w:rPr>
        <w:t>hahmadzia@mfa.gwu.edu</w:t>
      </w:r>
      <w:r w:rsidR="00996C6B" w:rsidRPr="00B62DF3">
        <w:rPr>
          <w:rStyle w:val="Hyperlink"/>
          <w:sz w:val="24"/>
          <w:szCs w:val="24"/>
          <w:rPrChange w:id="119" w:author="Homa Ahmadzia" w:date="2022-03-04T10:22:00Z">
            <w:rPr>
              <w:rStyle w:val="Hyperlink"/>
            </w:rPr>
          </w:rPrChange>
        </w:rPr>
        <w:fldChar w:fldCharType="end"/>
      </w:r>
    </w:p>
    <w:p w14:paraId="13D3704F" w14:textId="0F8FE787" w:rsidR="001D13B4" w:rsidRPr="00B62DF3" w:rsidRDefault="001D13B4" w:rsidP="001D13B4">
      <w:pPr>
        <w:spacing w:line="240" w:lineRule="auto"/>
        <w:rPr>
          <w:rFonts w:eastAsia="Times New Roman"/>
          <w:color w:val="53565A"/>
          <w:sz w:val="24"/>
          <w:szCs w:val="24"/>
          <w:lang w:val="en-US"/>
          <w:rPrChange w:id="120" w:author="Homa Ahmadzia" w:date="2022-03-04T10:22:00Z">
            <w:rPr>
              <w:rFonts w:eastAsia="Times New Roman"/>
              <w:color w:val="53565A"/>
              <w:lang w:val="en-US"/>
            </w:rPr>
          </w:rPrChange>
        </w:rPr>
      </w:pPr>
      <w:r w:rsidRPr="00B62DF3">
        <w:rPr>
          <w:rFonts w:eastAsia="Times New Roman"/>
          <w:color w:val="53565A"/>
          <w:sz w:val="24"/>
          <w:szCs w:val="24"/>
          <w:highlight w:val="yellow"/>
          <w:lang w:val="en-US"/>
          <w:rPrChange w:id="121" w:author="Homa Ahmadzia" w:date="2022-03-04T10:22:00Z">
            <w:rPr>
              <w:rFonts w:eastAsia="Times New Roman"/>
              <w:color w:val="53565A"/>
              <w:highlight w:val="yellow"/>
              <w:lang w:val="en-US"/>
            </w:rPr>
          </w:rPrChange>
        </w:rPr>
        <w:t>Word count:</w:t>
      </w:r>
      <w:r w:rsidR="004405D2" w:rsidRPr="00B62DF3">
        <w:rPr>
          <w:rFonts w:eastAsia="Times New Roman"/>
          <w:color w:val="53565A"/>
          <w:sz w:val="24"/>
          <w:szCs w:val="24"/>
          <w:lang w:val="en-US"/>
          <w:rPrChange w:id="122" w:author="Homa Ahmadzia" w:date="2022-03-04T10:22:00Z">
            <w:rPr>
              <w:rFonts w:eastAsia="Times New Roman"/>
              <w:color w:val="53565A"/>
              <w:lang w:val="en-US"/>
            </w:rPr>
          </w:rPrChange>
        </w:rPr>
        <w:t xml:space="preserve"> </w:t>
      </w:r>
    </w:p>
    <w:p w14:paraId="31884CFC" w14:textId="71B328C7" w:rsidR="00B6275C" w:rsidRPr="00B62DF3" w:rsidDel="00C477A1" w:rsidRDefault="00B6275C" w:rsidP="00F43E6B">
      <w:pPr>
        <w:spacing w:line="240" w:lineRule="auto"/>
        <w:rPr>
          <w:del w:id="123" w:author="Jerome Federspiel" w:date="2022-02-03T14:18:00Z"/>
          <w:rFonts w:eastAsia="Times New Roman"/>
          <w:b/>
          <w:bCs/>
          <w:color w:val="53565A"/>
          <w:sz w:val="24"/>
          <w:szCs w:val="24"/>
          <w:u w:val="single"/>
          <w:lang w:val="en-US"/>
          <w:rPrChange w:id="124" w:author="Homa Ahmadzia" w:date="2022-03-04T10:22:00Z">
            <w:rPr>
              <w:del w:id="125" w:author="Jerome Federspiel" w:date="2022-02-03T14:18:00Z"/>
              <w:rFonts w:eastAsia="Times New Roman"/>
              <w:color w:val="53565A"/>
              <w:lang w:val="en-US"/>
            </w:rPr>
          </w:rPrChange>
        </w:rPr>
      </w:pPr>
      <w:r w:rsidRPr="00B62DF3">
        <w:rPr>
          <w:rFonts w:eastAsia="Times New Roman"/>
          <w:color w:val="53565A"/>
          <w:sz w:val="24"/>
          <w:szCs w:val="24"/>
          <w:lang w:val="en-US"/>
          <w:rPrChange w:id="126" w:author="Homa Ahmadzia" w:date="2022-03-04T10:22:00Z">
            <w:rPr>
              <w:rFonts w:eastAsia="Times New Roman"/>
              <w:color w:val="53565A"/>
              <w:lang w:val="en-US"/>
            </w:rPr>
          </w:rPrChange>
        </w:rPr>
        <w:br w:type="page"/>
      </w:r>
      <w:ins w:id="127" w:author="Jerome Federspiel" w:date="2022-02-03T14:18:00Z">
        <w:r w:rsidR="00C477A1" w:rsidRPr="00B62DF3">
          <w:rPr>
            <w:rFonts w:eastAsia="Times New Roman"/>
            <w:b/>
            <w:bCs/>
            <w:color w:val="000000" w:themeColor="text1"/>
            <w:sz w:val="24"/>
            <w:szCs w:val="24"/>
            <w:u w:val="single"/>
            <w:lang w:val="en-US"/>
            <w:rPrChange w:id="128" w:author="Homa Ahmadzia" w:date="2022-03-04T10:22:00Z">
              <w:rPr>
                <w:rFonts w:ascii="Times New Roman" w:eastAsia="Times New Roman" w:hAnsi="Times New Roman" w:cs="Times New Roman"/>
                <w:b/>
                <w:bCs/>
                <w:color w:val="000000" w:themeColor="text1"/>
                <w:sz w:val="24"/>
                <w:szCs w:val="24"/>
                <w:lang w:val="en-US"/>
              </w:rPr>
            </w:rPrChange>
          </w:rPr>
          <w:lastRenderedPageBreak/>
          <w:t>ABSTRACT</w:t>
        </w:r>
      </w:ins>
    </w:p>
    <w:p w14:paraId="54FE218F" w14:textId="792AE632" w:rsidR="00D934FF" w:rsidRPr="00B62DF3" w:rsidDel="00C477A1" w:rsidRDefault="00D934FF" w:rsidP="00F43E6B">
      <w:pPr>
        <w:spacing w:line="240" w:lineRule="auto"/>
        <w:rPr>
          <w:del w:id="129" w:author="Jerome Federspiel" w:date="2022-02-03T14:17:00Z"/>
          <w:rFonts w:eastAsia="Times New Roman"/>
          <w:color w:val="000000" w:themeColor="text1"/>
          <w:sz w:val="24"/>
          <w:szCs w:val="24"/>
          <w:u w:val="single"/>
          <w:lang w:val="en-US"/>
          <w:rPrChange w:id="130" w:author="Homa Ahmadzia" w:date="2022-03-04T10:22:00Z">
            <w:rPr>
              <w:del w:id="131" w:author="Jerome Federspiel" w:date="2022-02-03T14:17:00Z"/>
              <w:rFonts w:eastAsia="Times New Roman"/>
              <w:color w:val="000000" w:themeColor="text1"/>
              <w:lang w:val="en-US"/>
            </w:rPr>
          </w:rPrChange>
        </w:rPr>
      </w:pPr>
      <w:del w:id="132" w:author="Jerome Federspiel" w:date="2022-02-03T14:17:00Z">
        <w:r w:rsidRPr="00B62DF3" w:rsidDel="00C477A1">
          <w:rPr>
            <w:rFonts w:eastAsia="Times New Roman"/>
            <w:b/>
            <w:bCs/>
            <w:color w:val="000000" w:themeColor="text1"/>
            <w:sz w:val="24"/>
            <w:szCs w:val="24"/>
            <w:u w:val="single"/>
            <w:lang w:val="en-US"/>
            <w:rPrChange w:id="133" w:author="Homa Ahmadzia" w:date="2022-03-04T10:22:00Z">
              <w:rPr>
                <w:rFonts w:eastAsia="Times New Roman"/>
                <w:b/>
                <w:bCs/>
                <w:color w:val="000000" w:themeColor="text1"/>
                <w:lang w:val="en-US"/>
              </w:rPr>
            </w:rPrChange>
          </w:rPr>
          <w:delText>Short Title</w:delText>
        </w:r>
        <w:r w:rsidRPr="00B62DF3" w:rsidDel="00C477A1">
          <w:rPr>
            <w:rFonts w:eastAsia="Times New Roman"/>
            <w:color w:val="000000" w:themeColor="text1"/>
            <w:sz w:val="24"/>
            <w:szCs w:val="24"/>
            <w:u w:val="single"/>
            <w:lang w:val="en-US"/>
            <w:rPrChange w:id="134" w:author="Homa Ahmadzia" w:date="2022-03-04T10:22:00Z">
              <w:rPr>
                <w:rFonts w:eastAsia="Times New Roman"/>
                <w:color w:val="000000" w:themeColor="text1"/>
                <w:lang w:val="en-US"/>
              </w:rPr>
            </w:rPrChange>
          </w:rPr>
          <w:delText xml:space="preserve">: Machine Learning Prediction of Maternal Hemorrhage </w:delText>
        </w:r>
      </w:del>
    </w:p>
    <w:p w14:paraId="4F90D5F4" w14:textId="1C50221A" w:rsidR="00256258" w:rsidRPr="00B62DF3" w:rsidDel="00C477A1" w:rsidRDefault="00256258" w:rsidP="001E0D51">
      <w:pPr>
        <w:spacing w:line="240" w:lineRule="auto"/>
        <w:rPr>
          <w:del w:id="135" w:author="Jerome Federspiel" w:date="2022-02-03T14:17:00Z"/>
          <w:rFonts w:eastAsia="Times New Roman"/>
          <w:b/>
          <w:bCs/>
          <w:color w:val="000000" w:themeColor="text1"/>
          <w:sz w:val="24"/>
          <w:szCs w:val="24"/>
          <w:u w:val="single"/>
          <w:lang w:val="en-US"/>
          <w:rPrChange w:id="136" w:author="Homa Ahmadzia" w:date="2022-03-04T10:22:00Z">
            <w:rPr>
              <w:del w:id="137" w:author="Jerome Federspiel" w:date="2022-02-03T14:17:00Z"/>
              <w:rFonts w:eastAsia="Times New Roman"/>
              <w:b/>
              <w:bCs/>
              <w:color w:val="000000" w:themeColor="text1"/>
              <w:lang w:val="en-US"/>
            </w:rPr>
          </w:rPrChange>
        </w:rPr>
      </w:pPr>
    </w:p>
    <w:p w14:paraId="260E5998" w14:textId="4938F279" w:rsidR="00256258" w:rsidRPr="00B62DF3" w:rsidDel="00C477A1" w:rsidRDefault="00256258" w:rsidP="001E0D51">
      <w:pPr>
        <w:spacing w:line="240" w:lineRule="auto"/>
        <w:rPr>
          <w:del w:id="138" w:author="Jerome Federspiel" w:date="2022-02-03T14:17:00Z"/>
          <w:rFonts w:eastAsia="Times New Roman"/>
          <w:b/>
          <w:bCs/>
          <w:color w:val="000000" w:themeColor="text1"/>
          <w:sz w:val="24"/>
          <w:szCs w:val="24"/>
          <w:u w:val="single"/>
          <w:lang w:val="en-US"/>
          <w:rPrChange w:id="139" w:author="Homa Ahmadzia" w:date="2022-03-04T10:22:00Z">
            <w:rPr>
              <w:del w:id="140" w:author="Jerome Federspiel" w:date="2022-02-03T14:17:00Z"/>
              <w:rFonts w:eastAsia="Times New Roman"/>
              <w:b/>
              <w:bCs/>
              <w:color w:val="000000" w:themeColor="text1"/>
              <w:lang w:val="en-US"/>
            </w:rPr>
          </w:rPrChange>
        </w:rPr>
      </w:pPr>
    </w:p>
    <w:p w14:paraId="741EAD7B" w14:textId="0570D073" w:rsidR="00D934FF" w:rsidRPr="00B62DF3" w:rsidDel="00C477A1" w:rsidRDefault="001E0D51" w:rsidP="001E0D51">
      <w:pPr>
        <w:spacing w:line="240" w:lineRule="auto"/>
        <w:rPr>
          <w:del w:id="141" w:author="Jerome Federspiel" w:date="2022-02-03T14:17:00Z"/>
          <w:rFonts w:eastAsia="Times New Roman"/>
          <w:color w:val="000000" w:themeColor="text1"/>
          <w:sz w:val="24"/>
          <w:szCs w:val="24"/>
          <w:u w:val="single"/>
          <w:lang w:val="en-US"/>
          <w:rPrChange w:id="142" w:author="Homa Ahmadzia" w:date="2022-03-04T10:22:00Z">
            <w:rPr>
              <w:del w:id="143" w:author="Jerome Federspiel" w:date="2022-02-03T14:17:00Z"/>
              <w:rFonts w:eastAsia="Times New Roman"/>
              <w:color w:val="000000" w:themeColor="text1"/>
              <w:lang w:val="en-US"/>
            </w:rPr>
          </w:rPrChange>
        </w:rPr>
      </w:pPr>
      <w:del w:id="144" w:author="Jerome Federspiel" w:date="2022-02-03T14:17:00Z">
        <w:r w:rsidRPr="00B62DF3" w:rsidDel="00C477A1">
          <w:rPr>
            <w:rFonts w:eastAsia="Times New Roman"/>
            <w:color w:val="000000" w:themeColor="text1"/>
            <w:sz w:val="24"/>
            <w:szCs w:val="24"/>
            <w:u w:val="single"/>
            <w:lang w:val="en-US"/>
            <w:rPrChange w:id="145" w:author="Homa Ahmadzia" w:date="2022-03-04T10:22:00Z">
              <w:rPr>
                <w:rFonts w:eastAsia="Times New Roman"/>
                <w:color w:val="000000" w:themeColor="text1"/>
                <w:lang w:val="en-US"/>
              </w:rPr>
            </w:rPrChange>
          </w:rPr>
          <w:delText xml:space="preserve">, </w:delText>
        </w:r>
        <w:r w:rsidR="00316824" w:rsidRPr="00B62DF3" w:rsidDel="00C477A1">
          <w:rPr>
            <w:rFonts w:eastAsia="Times New Roman"/>
            <w:color w:val="000000" w:themeColor="text1"/>
            <w:sz w:val="24"/>
            <w:szCs w:val="24"/>
            <w:u w:val="single"/>
            <w:lang w:val="en-US"/>
            <w:rPrChange w:id="146" w:author="Homa Ahmadzia" w:date="2022-03-04T10:22:00Z">
              <w:rPr>
                <w:rFonts w:eastAsia="Times New Roman"/>
                <w:color w:val="000000" w:themeColor="text1"/>
                <w:lang w:val="en-US"/>
              </w:rPr>
            </w:rPrChange>
          </w:rPr>
          <w:delText>hospital</w:delText>
        </w:r>
        <w:commentRangeStart w:id="147"/>
        <w:commentRangeStart w:id="148"/>
        <w:r w:rsidR="00A03B8E" w:rsidRPr="00B62DF3" w:rsidDel="00C477A1">
          <w:rPr>
            <w:rFonts w:eastAsia="Times New Roman"/>
            <w:color w:val="000000" w:themeColor="text1"/>
            <w:sz w:val="24"/>
            <w:szCs w:val="24"/>
            <w:u w:val="single"/>
            <w:lang w:val="en-US"/>
            <w:rPrChange w:id="149" w:author="Homa Ahmadzia" w:date="2022-03-04T10:22:00Z">
              <w:rPr>
                <w:rFonts w:eastAsia="Times New Roman"/>
                <w:color w:val="000000" w:themeColor="text1"/>
                <w:lang w:val="en-US"/>
              </w:rPr>
            </w:rPrChange>
          </w:rPr>
          <w:delText xml:space="preserve"> </w:delText>
        </w:r>
        <w:r w:rsidRPr="00B62DF3" w:rsidDel="00C477A1">
          <w:rPr>
            <w:rFonts w:eastAsia="Times New Roman"/>
            <w:color w:val="000000" w:themeColor="text1"/>
            <w:sz w:val="24"/>
            <w:szCs w:val="24"/>
            <w:u w:val="single"/>
            <w:lang w:val="en-US"/>
            <w:rPrChange w:id="150" w:author="Homa Ahmadzia" w:date="2022-03-04T10:22:00Z">
              <w:rPr>
                <w:rFonts w:eastAsia="Times New Roman"/>
                <w:color w:val="000000" w:themeColor="text1"/>
                <w:lang w:val="en-US"/>
              </w:rPr>
            </w:rPrChange>
          </w:rPr>
          <w:delText>increment</w:delText>
        </w:r>
        <w:r w:rsidR="00A03B8E" w:rsidRPr="00B62DF3" w:rsidDel="00C477A1">
          <w:rPr>
            <w:rFonts w:eastAsia="Times New Roman"/>
            <w:color w:val="000000" w:themeColor="text1"/>
            <w:sz w:val="24"/>
            <w:szCs w:val="24"/>
            <w:u w:val="single"/>
            <w:lang w:val="en-US"/>
            <w:rPrChange w:id="151" w:author="Homa Ahmadzia" w:date="2022-03-04T10:22:00Z">
              <w:rPr>
                <w:rFonts w:eastAsia="Times New Roman"/>
                <w:color w:val="000000" w:themeColor="text1"/>
                <w:lang w:val="en-US"/>
              </w:rPr>
            </w:rPrChange>
          </w:rPr>
          <w:delText>al oxytocin</w:delText>
        </w:r>
        <w:r w:rsidRPr="00B62DF3" w:rsidDel="00C477A1">
          <w:rPr>
            <w:rFonts w:eastAsia="Times New Roman"/>
            <w:color w:val="000000" w:themeColor="text1"/>
            <w:sz w:val="24"/>
            <w:szCs w:val="24"/>
            <w:u w:val="single"/>
            <w:lang w:val="en-US"/>
            <w:rPrChange w:id="152" w:author="Homa Ahmadzia" w:date="2022-03-04T10:22:00Z">
              <w:rPr>
                <w:rFonts w:eastAsia="Times New Roman"/>
                <w:color w:val="000000" w:themeColor="text1"/>
                <w:lang w:val="en-US"/>
              </w:rPr>
            </w:rPrChange>
          </w:rPr>
          <w:delText xml:space="preserve"> dose </w:delText>
        </w:r>
        <w:commentRangeEnd w:id="147"/>
        <w:r w:rsidR="00F61952" w:rsidRPr="00B62DF3" w:rsidDel="00C477A1">
          <w:rPr>
            <w:rStyle w:val="CommentReference"/>
            <w:sz w:val="24"/>
            <w:szCs w:val="24"/>
            <w:u w:val="single"/>
            <w:rPrChange w:id="153" w:author="Homa Ahmadzia" w:date="2022-03-04T10:22:00Z">
              <w:rPr>
                <w:rStyle w:val="CommentReference"/>
                <w:sz w:val="22"/>
                <w:szCs w:val="22"/>
              </w:rPr>
            </w:rPrChange>
          </w:rPr>
          <w:commentReference w:id="147"/>
        </w:r>
        <w:commentRangeEnd w:id="148"/>
        <w:r w:rsidR="00A03B8E" w:rsidRPr="00B62DF3" w:rsidDel="00C477A1">
          <w:rPr>
            <w:rFonts w:eastAsia="Times New Roman"/>
            <w:color w:val="000000" w:themeColor="text1"/>
            <w:sz w:val="24"/>
            <w:szCs w:val="24"/>
            <w:u w:val="single"/>
            <w:lang w:val="en-US"/>
            <w:rPrChange w:id="154" w:author="Homa Ahmadzia" w:date="2022-03-04T10:22:00Z">
              <w:rPr>
                <w:rFonts w:eastAsia="Times New Roman"/>
                <w:color w:val="000000" w:themeColor="text1"/>
                <w:lang w:val="en-US"/>
              </w:rPr>
            </w:rPrChange>
          </w:rPr>
          <w:delText xml:space="preserve">for </w:delText>
        </w:r>
        <w:r w:rsidR="00C70B57" w:rsidRPr="00B62DF3" w:rsidDel="00C477A1">
          <w:rPr>
            <w:rFonts w:eastAsia="Times New Roman"/>
            <w:color w:val="000000" w:themeColor="text1"/>
            <w:sz w:val="24"/>
            <w:szCs w:val="24"/>
            <w:u w:val="single"/>
            <w:lang w:val="en-US"/>
            <w:rPrChange w:id="155" w:author="Homa Ahmadzia" w:date="2022-03-04T10:22:00Z">
              <w:rPr>
                <w:rFonts w:eastAsia="Times New Roman"/>
                <w:color w:val="000000" w:themeColor="text1"/>
                <w:lang w:val="en-US"/>
              </w:rPr>
            </w:rPrChange>
          </w:rPr>
          <w:delText>labor</w:delText>
        </w:r>
        <w:r w:rsidR="00A03B8E" w:rsidRPr="00B62DF3" w:rsidDel="00C477A1">
          <w:rPr>
            <w:rFonts w:eastAsia="Times New Roman"/>
            <w:color w:val="000000" w:themeColor="text1"/>
            <w:sz w:val="24"/>
            <w:szCs w:val="24"/>
            <w:u w:val="single"/>
            <w:lang w:val="en-US"/>
            <w:rPrChange w:id="156" w:author="Homa Ahmadzia" w:date="2022-03-04T10:22:00Z">
              <w:rPr>
                <w:rFonts w:eastAsia="Times New Roman"/>
                <w:color w:val="000000" w:themeColor="text1"/>
                <w:lang w:val="en-US"/>
              </w:rPr>
            </w:rPrChange>
          </w:rPr>
          <w:delText xml:space="preserve"> </w:delText>
        </w:r>
        <w:r w:rsidR="001B4AF8" w:rsidRPr="00B62DF3" w:rsidDel="00C477A1">
          <w:rPr>
            <w:rStyle w:val="CommentReference"/>
            <w:sz w:val="24"/>
            <w:szCs w:val="24"/>
            <w:u w:val="single"/>
            <w:rPrChange w:id="157" w:author="Homa Ahmadzia" w:date="2022-03-04T10:22:00Z">
              <w:rPr>
                <w:rStyle w:val="CommentReference"/>
                <w:sz w:val="22"/>
                <w:szCs w:val="22"/>
              </w:rPr>
            </w:rPrChange>
          </w:rPr>
          <w:commentReference w:id="148"/>
        </w:r>
        <w:r w:rsidRPr="00B62DF3" w:rsidDel="00C477A1">
          <w:rPr>
            <w:rFonts w:eastAsia="Times New Roman"/>
            <w:color w:val="000000" w:themeColor="text1"/>
            <w:sz w:val="24"/>
            <w:szCs w:val="24"/>
            <w:u w:val="single"/>
            <w:lang w:val="en-US"/>
            <w:rPrChange w:id="158" w:author="Homa Ahmadzia" w:date="2022-03-04T10:22:00Z">
              <w:rPr>
                <w:rFonts w:eastAsia="Times New Roman"/>
                <w:color w:val="000000" w:themeColor="text1"/>
                <w:lang w:val="en-US"/>
              </w:rPr>
            </w:rPrChange>
          </w:rPr>
          <w:delText xml:space="preserve">(mU/min), and tocolytics.  </w:delText>
        </w:r>
      </w:del>
    </w:p>
    <w:p w14:paraId="0479D16E" w14:textId="27B8B996" w:rsidR="001E0D51" w:rsidRPr="00B62DF3" w:rsidDel="00C477A1" w:rsidRDefault="00D934FF" w:rsidP="001E0D51">
      <w:pPr>
        <w:pStyle w:val="ListParagraph"/>
        <w:numPr>
          <w:ilvl w:val="0"/>
          <w:numId w:val="18"/>
        </w:numPr>
        <w:spacing w:line="240" w:lineRule="auto"/>
        <w:rPr>
          <w:del w:id="159" w:author="Jerome Federspiel" w:date="2022-02-03T14:17:00Z"/>
          <w:rFonts w:eastAsia="Times New Roman"/>
          <w:color w:val="000000" w:themeColor="text1"/>
          <w:sz w:val="24"/>
          <w:szCs w:val="24"/>
          <w:u w:val="single"/>
          <w:lang w:val="en-US"/>
          <w:rPrChange w:id="160" w:author="Homa Ahmadzia" w:date="2022-03-04T10:22:00Z">
            <w:rPr>
              <w:del w:id="161" w:author="Jerome Federspiel" w:date="2022-02-03T14:17:00Z"/>
              <w:rFonts w:eastAsia="Times New Roman"/>
              <w:color w:val="000000" w:themeColor="text1"/>
              <w:lang w:val="en-US"/>
            </w:rPr>
          </w:rPrChange>
        </w:rPr>
      </w:pPr>
      <w:del w:id="162" w:author="Jerome Federspiel" w:date="2022-02-03T14:17:00Z">
        <w:r w:rsidRPr="00B62DF3" w:rsidDel="00C477A1">
          <w:rPr>
            <w:rFonts w:eastAsia="Times New Roman"/>
            <w:b/>
            <w:bCs/>
            <w:color w:val="000000" w:themeColor="text1"/>
            <w:sz w:val="24"/>
            <w:szCs w:val="24"/>
            <w:u w:val="single"/>
            <w:lang w:val="en-US"/>
            <w:rPrChange w:id="163" w:author="Homa Ahmadzia" w:date="2022-03-04T10:22:00Z">
              <w:rPr>
                <w:rFonts w:eastAsia="Times New Roman"/>
                <w:b/>
                <w:bCs/>
                <w:color w:val="000000" w:themeColor="text1"/>
                <w:lang w:val="en-US"/>
              </w:rPr>
            </w:rPrChange>
          </w:rPr>
          <w:delText>What does this study add to what is already known</w:delText>
        </w:r>
      </w:del>
    </w:p>
    <w:p w14:paraId="50C0EA6D" w14:textId="4A6193DD" w:rsidR="001E0D51" w:rsidRPr="00B62DF3" w:rsidDel="00C477A1" w:rsidRDefault="001E0D51" w:rsidP="001E0D51">
      <w:pPr>
        <w:spacing w:line="240" w:lineRule="auto"/>
        <w:rPr>
          <w:del w:id="164" w:author="Jerome Federspiel" w:date="2022-02-03T14:17:00Z"/>
          <w:rFonts w:eastAsia="Times New Roman"/>
          <w:color w:val="000000" w:themeColor="text1"/>
          <w:sz w:val="24"/>
          <w:szCs w:val="24"/>
          <w:u w:val="single"/>
          <w:lang w:val="en-US"/>
          <w:rPrChange w:id="165" w:author="Homa Ahmadzia" w:date="2022-03-04T10:22:00Z">
            <w:rPr>
              <w:del w:id="166" w:author="Jerome Federspiel" w:date="2022-02-03T14:17:00Z"/>
              <w:rFonts w:eastAsia="Times New Roman"/>
              <w:color w:val="000000" w:themeColor="text1"/>
              <w:lang w:val="en-US"/>
            </w:rPr>
          </w:rPrChange>
        </w:rPr>
      </w:pPr>
      <w:del w:id="167" w:author="Jerome Federspiel" w:date="2022-02-03T14:17:00Z">
        <w:r w:rsidRPr="00B62DF3" w:rsidDel="00C477A1">
          <w:rPr>
            <w:rFonts w:eastAsia="Times New Roman"/>
            <w:color w:val="000000" w:themeColor="text1"/>
            <w:sz w:val="24"/>
            <w:szCs w:val="24"/>
            <w:u w:val="single"/>
            <w:lang w:val="en-US"/>
            <w:rPrChange w:id="168" w:author="Homa Ahmadzia" w:date="2022-03-04T10:22:00Z">
              <w:rPr>
                <w:rFonts w:eastAsia="Times New Roman"/>
                <w:color w:val="000000" w:themeColor="text1"/>
                <w:lang w:val="en-US"/>
              </w:rPr>
            </w:rPrChange>
          </w:rPr>
          <w:delText xml:space="preserve">Machine learning techniques such as </w:delText>
        </w:r>
        <w:r w:rsidR="004162BD" w:rsidRPr="00B62DF3" w:rsidDel="00C477A1">
          <w:rPr>
            <w:rFonts w:eastAsia="Times New Roman"/>
            <w:color w:val="000000" w:themeColor="text1"/>
            <w:sz w:val="24"/>
            <w:szCs w:val="24"/>
            <w:u w:val="single"/>
            <w:lang w:val="en-US"/>
            <w:rPrChange w:id="169" w:author="Homa Ahmadzia" w:date="2022-03-04T10:22:00Z">
              <w:rPr>
                <w:rFonts w:eastAsia="Times New Roman"/>
                <w:color w:val="000000" w:themeColor="text1"/>
                <w:lang w:val="en-US"/>
              </w:rPr>
            </w:rPrChange>
          </w:rPr>
          <w:delText>g</w:delText>
        </w:r>
        <w:r w:rsidRPr="00B62DF3" w:rsidDel="00C477A1">
          <w:rPr>
            <w:rFonts w:eastAsia="Times New Roman"/>
            <w:color w:val="000000" w:themeColor="text1"/>
            <w:sz w:val="24"/>
            <w:szCs w:val="24"/>
            <w:u w:val="single"/>
            <w:lang w:val="en-US"/>
            <w:rPrChange w:id="170" w:author="Homa Ahmadzia" w:date="2022-03-04T10:22:00Z">
              <w:rPr>
                <w:rFonts w:eastAsia="Times New Roman"/>
                <w:color w:val="000000" w:themeColor="text1"/>
                <w:lang w:val="en-US"/>
              </w:rPr>
            </w:rPrChange>
          </w:rPr>
          <w:delText xml:space="preserve">radient </w:delText>
        </w:r>
        <w:r w:rsidR="004162BD" w:rsidRPr="00B62DF3" w:rsidDel="00C477A1">
          <w:rPr>
            <w:rFonts w:eastAsia="Times New Roman"/>
            <w:color w:val="000000" w:themeColor="text1"/>
            <w:sz w:val="24"/>
            <w:szCs w:val="24"/>
            <w:u w:val="single"/>
            <w:lang w:val="en-US"/>
            <w:rPrChange w:id="171" w:author="Homa Ahmadzia" w:date="2022-03-04T10:22:00Z">
              <w:rPr>
                <w:rFonts w:eastAsia="Times New Roman"/>
                <w:color w:val="000000" w:themeColor="text1"/>
                <w:lang w:val="en-US"/>
              </w:rPr>
            </w:rPrChange>
          </w:rPr>
          <w:delText>b</w:delText>
        </w:r>
        <w:r w:rsidRPr="00B62DF3" w:rsidDel="00C477A1">
          <w:rPr>
            <w:rFonts w:eastAsia="Times New Roman"/>
            <w:color w:val="000000" w:themeColor="text1"/>
            <w:sz w:val="24"/>
            <w:szCs w:val="24"/>
            <w:u w:val="single"/>
            <w:lang w:val="en-US"/>
            <w:rPrChange w:id="172" w:author="Homa Ahmadzia" w:date="2022-03-04T10:22:00Z">
              <w:rPr>
                <w:rFonts w:eastAsia="Times New Roman"/>
                <w:color w:val="000000" w:themeColor="text1"/>
                <w:lang w:val="en-US"/>
              </w:rPr>
            </w:rPrChange>
          </w:rPr>
          <w:delText xml:space="preserve">oosting and </w:delText>
        </w:r>
        <w:r w:rsidR="004162BD" w:rsidRPr="00B62DF3" w:rsidDel="00C477A1">
          <w:rPr>
            <w:rFonts w:eastAsia="Times New Roman"/>
            <w:color w:val="000000" w:themeColor="text1"/>
            <w:sz w:val="24"/>
            <w:szCs w:val="24"/>
            <w:u w:val="single"/>
            <w:lang w:val="en-US"/>
            <w:rPrChange w:id="173" w:author="Homa Ahmadzia" w:date="2022-03-04T10:22:00Z">
              <w:rPr>
                <w:rFonts w:eastAsia="Times New Roman"/>
                <w:color w:val="000000" w:themeColor="text1"/>
                <w:lang w:val="en-US"/>
              </w:rPr>
            </w:rPrChange>
          </w:rPr>
          <w:delText>r</w:delText>
        </w:r>
        <w:r w:rsidRPr="00B62DF3" w:rsidDel="00C477A1">
          <w:rPr>
            <w:rFonts w:eastAsia="Times New Roman"/>
            <w:color w:val="000000" w:themeColor="text1"/>
            <w:sz w:val="24"/>
            <w:szCs w:val="24"/>
            <w:u w:val="single"/>
            <w:lang w:val="en-US"/>
            <w:rPrChange w:id="174" w:author="Homa Ahmadzia" w:date="2022-03-04T10:22:00Z">
              <w:rPr>
                <w:rFonts w:eastAsia="Times New Roman"/>
                <w:color w:val="000000" w:themeColor="text1"/>
                <w:lang w:val="en-US"/>
              </w:rPr>
            </w:rPrChange>
          </w:rPr>
          <w:delText xml:space="preserve">andom </w:delText>
        </w:r>
        <w:r w:rsidR="004162BD" w:rsidRPr="00B62DF3" w:rsidDel="00C477A1">
          <w:rPr>
            <w:rFonts w:eastAsia="Times New Roman"/>
            <w:color w:val="000000" w:themeColor="text1"/>
            <w:sz w:val="24"/>
            <w:szCs w:val="24"/>
            <w:u w:val="single"/>
            <w:lang w:val="en-US"/>
            <w:rPrChange w:id="175" w:author="Homa Ahmadzia" w:date="2022-03-04T10:22:00Z">
              <w:rPr>
                <w:rFonts w:eastAsia="Times New Roman"/>
                <w:color w:val="000000" w:themeColor="text1"/>
                <w:lang w:val="en-US"/>
              </w:rPr>
            </w:rPrChange>
          </w:rPr>
          <w:delText>f</w:delText>
        </w:r>
        <w:r w:rsidRPr="00B62DF3" w:rsidDel="00C477A1">
          <w:rPr>
            <w:rFonts w:eastAsia="Times New Roman"/>
            <w:color w:val="000000" w:themeColor="text1"/>
            <w:sz w:val="24"/>
            <w:szCs w:val="24"/>
            <w:u w:val="single"/>
            <w:lang w:val="en-US"/>
            <w:rPrChange w:id="176" w:author="Homa Ahmadzia" w:date="2022-03-04T10:22:00Z">
              <w:rPr>
                <w:rFonts w:eastAsia="Times New Roman"/>
                <w:color w:val="000000" w:themeColor="text1"/>
                <w:lang w:val="en-US"/>
              </w:rPr>
            </w:rPrChange>
          </w:rPr>
          <w:delText xml:space="preserve">orest have shown potential to be superior to current risk stratification techniques relying on classical statistical algorithms such as logistic regression and expert opinion to predict transfusion or </w:delText>
        </w:r>
        <w:r w:rsidR="00A655F2" w:rsidRPr="00B62DF3" w:rsidDel="00C477A1">
          <w:rPr>
            <w:rFonts w:eastAsia="Times New Roman"/>
            <w:color w:val="000000" w:themeColor="text1"/>
            <w:sz w:val="24"/>
            <w:szCs w:val="24"/>
            <w:u w:val="single"/>
            <w:lang w:val="en-US"/>
            <w:rPrChange w:id="177" w:author="Homa Ahmadzia" w:date="2022-03-04T10:22:00Z">
              <w:rPr>
                <w:rFonts w:eastAsia="Times New Roman"/>
                <w:color w:val="000000" w:themeColor="text1"/>
                <w:lang w:val="en-US"/>
              </w:rPr>
            </w:rPrChange>
          </w:rPr>
          <w:delText>the</w:delText>
        </w:r>
        <w:r w:rsidR="001D2D1D" w:rsidRPr="00B62DF3" w:rsidDel="00C477A1">
          <w:rPr>
            <w:rFonts w:eastAsia="Times New Roman"/>
            <w:color w:val="000000" w:themeColor="text1"/>
            <w:sz w:val="24"/>
            <w:szCs w:val="24"/>
            <w:u w:val="single"/>
            <w:lang w:val="en-US"/>
            <w:rPrChange w:id="178" w:author="Homa Ahmadzia" w:date="2022-03-04T10:22:00Z">
              <w:rPr>
                <w:rFonts w:eastAsia="Times New Roman"/>
                <w:color w:val="000000" w:themeColor="text1"/>
                <w:lang w:val="en-US"/>
              </w:rPr>
            </w:rPrChange>
          </w:rPr>
          <w:delText xml:space="preserve"> </w:delText>
        </w:r>
        <w:r w:rsidR="00DF491C" w:rsidRPr="00B62DF3" w:rsidDel="00C477A1">
          <w:rPr>
            <w:rFonts w:eastAsia="Times New Roman"/>
            <w:color w:val="000000" w:themeColor="text1"/>
            <w:sz w:val="24"/>
            <w:szCs w:val="24"/>
            <w:u w:val="single"/>
            <w:lang w:val="en-US"/>
            <w:rPrChange w:id="179" w:author="Homa Ahmadzia" w:date="2022-03-04T10:22:00Z">
              <w:rPr>
                <w:rFonts w:eastAsia="Times New Roman"/>
                <w:color w:val="000000" w:themeColor="text1"/>
                <w:lang w:val="en-US"/>
              </w:rPr>
            </w:rPrChange>
          </w:rPr>
          <w:delText>transfusion-postpartum hemorrhage composite</w:delText>
        </w:r>
        <w:r w:rsidRPr="00B62DF3" w:rsidDel="00C477A1">
          <w:rPr>
            <w:rFonts w:eastAsia="Times New Roman"/>
            <w:color w:val="000000" w:themeColor="text1"/>
            <w:sz w:val="24"/>
            <w:szCs w:val="24"/>
            <w:u w:val="single"/>
            <w:lang w:val="en-US"/>
            <w:rPrChange w:id="180" w:author="Homa Ahmadzia" w:date="2022-03-04T10:22:00Z">
              <w:rPr>
                <w:rFonts w:eastAsia="Times New Roman"/>
                <w:color w:val="000000" w:themeColor="text1"/>
                <w:lang w:val="en-US"/>
              </w:rPr>
            </w:rPrChange>
          </w:rPr>
          <w:delText xml:space="preserve">. </w:delText>
        </w:r>
      </w:del>
    </w:p>
    <w:p w14:paraId="1AB2F82E" w14:textId="1C726F3C" w:rsidR="009E23B2" w:rsidRPr="00B62DF3" w:rsidDel="00C477A1" w:rsidRDefault="009E23B2" w:rsidP="001E0D51">
      <w:pPr>
        <w:spacing w:line="240" w:lineRule="auto"/>
        <w:rPr>
          <w:del w:id="181" w:author="Jerome Federspiel" w:date="2022-02-03T14:17:00Z"/>
          <w:rFonts w:eastAsia="Times New Roman"/>
          <w:color w:val="000000" w:themeColor="text1"/>
          <w:sz w:val="24"/>
          <w:szCs w:val="24"/>
          <w:u w:val="single"/>
          <w:lang w:val="en-US"/>
          <w:rPrChange w:id="182" w:author="Homa Ahmadzia" w:date="2022-03-04T10:22:00Z">
            <w:rPr>
              <w:del w:id="183" w:author="Jerome Federspiel" w:date="2022-02-03T14:17:00Z"/>
              <w:rFonts w:eastAsia="Times New Roman"/>
              <w:color w:val="000000" w:themeColor="text1"/>
              <w:lang w:val="en-US"/>
            </w:rPr>
          </w:rPrChange>
        </w:rPr>
      </w:pPr>
    </w:p>
    <w:p w14:paraId="1E6E7D87" w14:textId="6D22247D" w:rsidR="009E23B2" w:rsidRPr="00B62DF3" w:rsidDel="00C477A1" w:rsidRDefault="009E23B2" w:rsidP="001E0D51">
      <w:pPr>
        <w:spacing w:line="240" w:lineRule="auto"/>
        <w:rPr>
          <w:del w:id="184" w:author="Jerome Federspiel" w:date="2022-02-03T14:17:00Z"/>
          <w:rFonts w:eastAsia="Times New Roman"/>
          <w:color w:val="000000" w:themeColor="text1"/>
          <w:sz w:val="24"/>
          <w:szCs w:val="24"/>
          <w:u w:val="single"/>
          <w:lang w:val="en-US"/>
          <w:rPrChange w:id="185" w:author="Homa Ahmadzia" w:date="2022-03-04T10:22:00Z">
            <w:rPr>
              <w:del w:id="186" w:author="Jerome Federspiel" w:date="2022-02-03T14:17:00Z"/>
              <w:rFonts w:eastAsia="Times New Roman"/>
              <w:color w:val="000000" w:themeColor="text1"/>
              <w:lang w:val="en-US"/>
            </w:rPr>
          </w:rPrChange>
        </w:rPr>
      </w:pPr>
    </w:p>
    <w:p w14:paraId="03CE0BE0" w14:textId="16ADA8D0" w:rsidR="00D934FF" w:rsidRPr="00B62DF3" w:rsidDel="00C477A1" w:rsidRDefault="00D934FF" w:rsidP="00D934FF">
      <w:pPr>
        <w:spacing w:line="240" w:lineRule="auto"/>
        <w:rPr>
          <w:del w:id="187" w:author="Jerome Federspiel" w:date="2022-02-03T14:17:00Z"/>
          <w:rFonts w:eastAsia="Times New Roman"/>
          <w:b/>
          <w:bCs/>
          <w:color w:val="000000" w:themeColor="text1"/>
          <w:sz w:val="24"/>
          <w:szCs w:val="24"/>
          <w:u w:val="single"/>
          <w:lang w:val="en-US"/>
          <w:rPrChange w:id="188" w:author="Homa Ahmadzia" w:date="2022-03-04T10:22:00Z">
            <w:rPr>
              <w:del w:id="189" w:author="Jerome Federspiel" w:date="2022-02-03T14:17:00Z"/>
              <w:rFonts w:eastAsia="Times New Roman"/>
              <w:b/>
              <w:bCs/>
              <w:color w:val="000000" w:themeColor="text1"/>
              <w:lang w:val="en-US"/>
            </w:rPr>
          </w:rPrChange>
        </w:rPr>
      </w:pPr>
    </w:p>
    <w:p w14:paraId="12AA402F" w14:textId="13BC97BE" w:rsidR="00D934FF" w:rsidRPr="00B62DF3" w:rsidDel="00C477A1" w:rsidRDefault="00D934FF" w:rsidP="00D934FF">
      <w:pPr>
        <w:spacing w:line="240" w:lineRule="auto"/>
        <w:rPr>
          <w:del w:id="190" w:author="Jerome Federspiel" w:date="2022-02-03T14:17:00Z"/>
          <w:rFonts w:eastAsia="Times New Roman"/>
          <w:color w:val="000000" w:themeColor="text1"/>
          <w:sz w:val="24"/>
          <w:szCs w:val="24"/>
          <w:u w:val="single"/>
          <w:lang w:val="en-US"/>
          <w:rPrChange w:id="191" w:author="Homa Ahmadzia" w:date="2022-03-04T10:22:00Z">
            <w:rPr>
              <w:del w:id="192" w:author="Jerome Federspiel" w:date="2022-02-03T14:17:00Z"/>
              <w:rFonts w:eastAsia="Times New Roman"/>
              <w:color w:val="000000" w:themeColor="text1"/>
              <w:lang w:val="en-US"/>
            </w:rPr>
          </w:rPrChange>
        </w:rPr>
      </w:pPr>
      <w:del w:id="193" w:author="Jerome Federspiel" w:date="2022-02-03T14:17:00Z">
        <w:r w:rsidRPr="00B62DF3" w:rsidDel="00C477A1">
          <w:rPr>
            <w:rFonts w:eastAsia="Times New Roman"/>
            <w:b/>
            <w:bCs/>
            <w:color w:val="000000" w:themeColor="text1"/>
            <w:sz w:val="24"/>
            <w:szCs w:val="24"/>
            <w:u w:val="single"/>
            <w:lang w:val="en-US"/>
            <w:rPrChange w:id="194" w:author="Homa Ahmadzia" w:date="2022-03-04T10:22:00Z">
              <w:rPr>
                <w:rFonts w:eastAsia="Times New Roman"/>
                <w:b/>
                <w:bCs/>
                <w:color w:val="000000" w:themeColor="text1"/>
                <w:lang w:val="en-US"/>
              </w:rPr>
            </w:rPrChange>
          </w:rPr>
          <w:delText xml:space="preserve">Keywords: </w:delText>
        </w:r>
        <w:r w:rsidRPr="00B62DF3" w:rsidDel="00C477A1">
          <w:rPr>
            <w:rFonts w:eastAsia="Times New Roman"/>
            <w:color w:val="000000" w:themeColor="text1"/>
            <w:sz w:val="24"/>
            <w:szCs w:val="24"/>
            <w:u w:val="single"/>
            <w:lang w:val="en-US"/>
            <w:rPrChange w:id="195" w:author="Homa Ahmadzia" w:date="2022-03-04T10:22:00Z">
              <w:rPr>
                <w:rFonts w:eastAsia="Times New Roman"/>
                <w:color w:val="000000" w:themeColor="text1"/>
                <w:lang w:val="en-US"/>
              </w:rPr>
            </w:rPrChange>
          </w:rPr>
          <w:delText>Postpartum Hemorrhage, Machine Learning, Prediction</w:delText>
        </w:r>
      </w:del>
    </w:p>
    <w:p w14:paraId="6929FB00" w14:textId="7F0C845C" w:rsidR="00B6275C" w:rsidRPr="00B62DF3" w:rsidDel="00C477A1" w:rsidRDefault="00D934FF" w:rsidP="007F1520">
      <w:pPr>
        <w:rPr>
          <w:del w:id="196" w:author="Jerome Federspiel" w:date="2022-02-03T14:18:00Z"/>
          <w:rFonts w:eastAsia="Times New Roman"/>
          <w:b/>
          <w:bCs/>
          <w:color w:val="53565A"/>
          <w:sz w:val="24"/>
          <w:szCs w:val="24"/>
          <w:u w:val="single"/>
          <w:lang w:val="en-US"/>
          <w:rPrChange w:id="197" w:author="Homa Ahmadzia" w:date="2022-03-04T10:22:00Z">
            <w:rPr>
              <w:del w:id="198" w:author="Jerome Federspiel" w:date="2022-02-03T14:18:00Z"/>
              <w:rFonts w:eastAsia="Times New Roman"/>
              <w:b/>
              <w:bCs/>
              <w:color w:val="53565A"/>
              <w:lang w:val="en-US"/>
            </w:rPr>
          </w:rPrChange>
        </w:rPr>
      </w:pPr>
      <w:del w:id="199" w:author="Jerome Federspiel" w:date="2022-02-03T14:18:00Z">
        <w:r w:rsidRPr="00B62DF3" w:rsidDel="00C477A1">
          <w:rPr>
            <w:rFonts w:eastAsia="Times New Roman"/>
            <w:b/>
            <w:bCs/>
            <w:color w:val="53565A"/>
            <w:sz w:val="24"/>
            <w:szCs w:val="24"/>
            <w:u w:val="single"/>
            <w:lang w:val="en-US"/>
            <w:rPrChange w:id="200" w:author="Homa Ahmadzia" w:date="2022-03-04T10:22:00Z">
              <w:rPr>
                <w:rFonts w:eastAsia="Times New Roman"/>
                <w:b/>
                <w:bCs/>
                <w:color w:val="53565A"/>
                <w:lang w:val="en-US"/>
              </w:rPr>
            </w:rPrChange>
          </w:rPr>
          <w:br w:type="page"/>
        </w:r>
      </w:del>
    </w:p>
    <w:p w14:paraId="6A20147C" w14:textId="081D7020" w:rsidR="00C477A1" w:rsidRPr="00B62DF3" w:rsidRDefault="00C477A1" w:rsidP="00C477A1">
      <w:pPr>
        <w:spacing w:line="240" w:lineRule="auto"/>
        <w:rPr>
          <w:ins w:id="201" w:author="Jerome Federspiel" w:date="2022-02-03T14:18:00Z"/>
          <w:rFonts w:eastAsia="Times New Roman"/>
          <w:b/>
          <w:bCs/>
          <w:sz w:val="24"/>
          <w:szCs w:val="24"/>
          <w:u w:val="single"/>
          <w:lang w:val="en-US"/>
          <w:rPrChange w:id="202" w:author="Homa Ahmadzia" w:date="2022-03-04T10:22:00Z">
            <w:rPr>
              <w:ins w:id="203" w:author="Jerome Federspiel" w:date="2022-02-03T14:18:00Z"/>
              <w:rFonts w:ascii="Times New Roman" w:eastAsia="Times New Roman" w:hAnsi="Times New Roman" w:cs="Times New Roman"/>
              <w:b/>
              <w:bCs/>
              <w:sz w:val="24"/>
              <w:szCs w:val="24"/>
              <w:u w:val="single"/>
              <w:lang w:val="en-US"/>
            </w:rPr>
          </w:rPrChange>
        </w:rPr>
      </w:pPr>
    </w:p>
    <w:p w14:paraId="6C633B16" w14:textId="77777777" w:rsidR="00C477A1" w:rsidRPr="00B62DF3" w:rsidRDefault="00C477A1">
      <w:pPr>
        <w:spacing w:line="240" w:lineRule="auto"/>
        <w:rPr>
          <w:ins w:id="204" w:author="Jerome Federspiel" w:date="2022-02-03T14:18:00Z"/>
          <w:rFonts w:eastAsia="Times New Roman"/>
          <w:b/>
          <w:bCs/>
          <w:sz w:val="24"/>
          <w:szCs w:val="24"/>
          <w:u w:val="single"/>
          <w:lang w:val="en-US"/>
          <w:rPrChange w:id="205" w:author="Homa Ahmadzia" w:date="2022-03-04T10:22:00Z">
            <w:rPr>
              <w:ins w:id="206" w:author="Jerome Federspiel" w:date="2022-02-03T14:18:00Z"/>
              <w:rFonts w:ascii="Times New Roman" w:eastAsia="Times New Roman" w:hAnsi="Times New Roman" w:cs="Times New Roman"/>
              <w:b/>
              <w:bCs/>
              <w:sz w:val="24"/>
              <w:szCs w:val="24"/>
              <w:lang w:val="en-US"/>
            </w:rPr>
          </w:rPrChange>
        </w:rPr>
        <w:pPrChange w:id="207" w:author="Jerome Federspiel" w:date="2022-02-03T14:18:00Z">
          <w:pPr/>
        </w:pPrChange>
      </w:pPr>
    </w:p>
    <w:p w14:paraId="2D55A624" w14:textId="0DE85F6C" w:rsidR="007F475B" w:rsidRPr="00B62DF3" w:rsidDel="00942378" w:rsidRDefault="00694614">
      <w:pPr>
        <w:spacing w:line="480" w:lineRule="auto"/>
        <w:rPr>
          <w:del w:id="208" w:author="Jerome Federspiel" w:date="2022-02-03T15:00:00Z"/>
          <w:rFonts w:eastAsia="Times New Roman"/>
          <w:sz w:val="24"/>
          <w:szCs w:val="24"/>
          <w:lang w:val="en-US"/>
          <w:rPrChange w:id="209" w:author="Homa Ahmadzia" w:date="2022-03-04T10:22:00Z">
            <w:rPr>
              <w:del w:id="210" w:author="Jerome Federspiel" w:date="2022-02-03T15:00:00Z"/>
              <w:rFonts w:eastAsia="Times New Roman"/>
              <w:lang w:val="en-US"/>
            </w:rPr>
          </w:rPrChange>
        </w:rPr>
        <w:pPrChange w:id="211" w:author="Jerome Federspiel" w:date="2022-02-03T14:51:00Z">
          <w:pPr>
            <w:shd w:val="clear" w:color="auto" w:fill="FFFFFF"/>
            <w:spacing w:before="100" w:beforeAutospacing="1" w:after="100" w:afterAutospacing="1" w:line="240" w:lineRule="auto"/>
            <w:textAlignment w:val="baseline"/>
          </w:pPr>
        </w:pPrChange>
      </w:pPr>
      <w:r w:rsidRPr="00B62DF3">
        <w:rPr>
          <w:rFonts w:eastAsia="Times New Roman"/>
          <w:b/>
          <w:bCs/>
          <w:sz w:val="24"/>
          <w:szCs w:val="24"/>
          <w:lang w:val="en-US"/>
          <w:rPrChange w:id="212" w:author="Homa Ahmadzia" w:date="2022-03-04T10:22:00Z">
            <w:rPr>
              <w:rFonts w:eastAsia="Times New Roman"/>
              <w:b/>
              <w:bCs/>
              <w:lang w:val="en-US"/>
            </w:rPr>
          </w:rPrChange>
        </w:rPr>
        <w:t>Rationale, Aims and Objectives</w:t>
      </w:r>
      <w:r w:rsidR="008820CF" w:rsidRPr="00B62DF3">
        <w:rPr>
          <w:rFonts w:eastAsia="Times New Roman"/>
          <w:b/>
          <w:bCs/>
          <w:sz w:val="24"/>
          <w:szCs w:val="24"/>
          <w:lang w:val="en-US"/>
          <w:rPrChange w:id="213" w:author="Homa Ahmadzia" w:date="2022-03-04T10:22:00Z">
            <w:rPr>
              <w:rFonts w:eastAsia="Times New Roman"/>
              <w:b/>
              <w:bCs/>
              <w:lang w:val="en-US"/>
            </w:rPr>
          </w:rPrChange>
        </w:rPr>
        <w:t>:</w:t>
      </w:r>
      <w:r w:rsidR="008820CF" w:rsidRPr="00B62DF3">
        <w:rPr>
          <w:rFonts w:eastAsia="Times New Roman"/>
          <w:sz w:val="24"/>
          <w:szCs w:val="24"/>
          <w:lang w:val="en-US"/>
          <w:rPrChange w:id="214" w:author="Homa Ahmadzia" w:date="2022-03-04T10:22:00Z">
            <w:rPr>
              <w:rFonts w:eastAsia="Times New Roman"/>
              <w:lang w:val="en-US"/>
            </w:rPr>
          </w:rPrChange>
        </w:rPr>
        <w:t xml:space="preserve"> Postpartum hemorrhage </w:t>
      </w:r>
      <w:r w:rsidRPr="00B62DF3">
        <w:rPr>
          <w:rFonts w:eastAsia="Times New Roman"/>
          <w:sz w:val="24"/>
          <w:szCs w:val="24"/>
          <w:lang w:val="en-US"/>
          <w:rPrChange w:id="215" w:author="Homa Ahmadzia" w:date="2022-03-04T10:22:00Z">
            <w:rPr>
              <w:rFonts w:eastAsia="Times New Roman"/>
              <w:lang w:val="en-US"/>
            </w:rPr>
          </w:rPrChange>
        </w:rPr>
        <w:t xml:space="preserve">(PPH) </w:t>
      </w:r>
      <w:r w:rsidR="008820CF" w:rsidRPr="00B62DF3">
        <w:rPr>
          <w:rFonts w:eastAsia="Times New Roman"/>
          <w:sz w:val="24"/>
          <w:szCs w:val="24"/>
          <w:lang w:val="en-US"/>
          <w:rPrChange w:id="216" w:author="Homa Ahmadzia" w:date="2022-03-04T10:22:00Z">
            <w:rPr>
              <w:rFonts w:eastAsia="Times New Roman"/>
              <w:lang w:val="en-US"/>
            </w:rPr>
          </w:rPrChange>
        </w:rPr>
        <w:t xml:space="preserve">is a leading cause </w:t>
      </w:r>
      <w:del w:id="217" w:author="Jerome Federspiel" w:date="2022-02-03T14:52:00Z">
        <w:r w:rsidR="008820CF" w:rsidRPr="00B62DF3" w:rsidDel="00DB16E4">
          <w:rPr>
            <w:rFonts w:eastAsia="Times New Roman"/>
            <w:sz w:val="24"/>
            <w:szCs w:val="24"/>
            <w:lang w:val="en-US"/>
            <w:rPrChange w:id="218" w:author="Homa Ahmadzia" w:date="2022-03-04T10:22:00Z">
              <w:rPr>
                <w:rFonts w:eastAsia="Times New Roman"/>
                <w:lang w:val="en-US"/>
              </w:rPr>
            </w:rPrChange>
          </w:rPr>
          <w:delText xml:space="preserve">worldwide </w:delText>
        </w:r>
      </w:del>
      <w:r w:rsidR="008820CF" w:rsidRPr="00B62DF3">
        <w:rPr>
          <w:rFonts w:eastAsia="Times New Roman"/>
          <w:sz w:val="24"/>
          <w:szCs w:val="24"/>
          <w:lang w:val="en-US"/>
          <w:rPrChange w:id="219" w:author="Homa Ahmadzia" w:date="2022-03-04T10:22:00Z">
            <w:rPr>
              <w:rFonts w:eastAsia="Times New Roman"/>
              <w:lang w:val="en-US"/>
            </w:rPr>
          </w:rPrChange>
        </w:rPr>
        <w:t xml:space="preserve">of </w:t>
      </w:r>
      <w:del w:id="220" w:author="Jerome Federspiel" w:date="2022-02-03T14:51:00Z">
        <w:r w:rsidR="008820CF" w:rsidRPr="00B62DF3" w:rsidDel="00DB16E4">
          <w:rPr>
            <w:rFonts w:eastAsia="Times New Roman"/>
            <w:sz w:val="24"/>
            <w:szCs w:val="24"/>
            <w:lang w:val="en-US"/>
            <w:rPrChange w:id="221" w:author="Homa Ahmadzia" w:date="2022-03-04T10:22:00Z">
              <w:rPr>
                <w:rFonts w:eastAsia="Times New Roman"/>
                <w:lang w:val="en-US"/>
              </w:rPr>
            </w:rPrChange>
          </w:rPr>
          <w:delText xml:space="preserve">preventable </w:delText>
        </w:r>
      </w:del>
      <w:r w:rsidR="008820CF" w:rsidRPr="00B62DF3">
        <w:rPr>
          <w:rFonts w:eastAsia="Times New Roman"/>
          <w:sz w:val="24"/>
          <w:szCs w:val="24"/>
          <w:lang w:val="en-US"/>
          <w:rPrChange w:id="222" w:author="Homa Ahmadzia" w:date="2022-03-04T10:22:00Z">
            <w:rPr>
              <w:rFonts w:eastAsia="Times New Roman"/>
              <w:lang w:val="en-US"/>
            </w:rPr>
          </w:rPrChange>
        </w:rPr>
        <w:t>maternal morbidity and mortality</w:t>
      </w:r>
      <w:ins w:id="223" w:author="Jerome Federspiel" w:date="2022-02-03T14:52:00Z">
        <w:r w:rsidR="00DB16E4" w:rsidRPr="00B62DF3">
          <w:rPr>
            <w:rFonts w:eastAsia="Times New Roman"/>
            <w:sz w:val="24"/>
            <w:szCs w:val="24"/>
            <w:lang w:val="en-US"/>
            <w:rPrChange w:id="224" w:author="Homa Ahmadzia" w:date="2022-03-04T10:22:00Z">
              <w:rPr>
                <w:rFonts w:ascii="Times New Roman" w:eastAsia="Times New Roman" w:hAnsi="Times New Roman" w:cs="Times New Roman"/>
                <w:sz w:val="24"/>
                <w:szCs w:val="24"/>
                <w:lang w:val="en-US"/>
              </w:rPr>
            </w:rPrChange>
          </w:rPr>
          <w:t xml:space="preserve"> worldwide</w:t>
        </w:r>
      </w:ins>
      <w:r w:rsidR="008820CF" w:rsidRPr="00B62DF3">
        <w:rPr>
          <w:rFonts w:eastAsia="Times New Roman"/>
          <w:sz w:val="24"/>
          <w:szCs w:val="24"/>
          <w:lang w:val="en-US"/>
          <w:rPrChange w:id="225" w:author="Homa Ahmadzia" w:date="2022-03-04T10:22:00Z">
            <w:rPr>
              <w:rFonts w:eastAsia="Times New Roman"/>
              <w:lang w:val="en-US"/>
            </w:rPr>
          </w:rPrChange>
        </w:rPr>
        <w:t xml:space="preserve">. </w:t>
      </w:r>
      <w:ins w:id="226" w:author="Jerome Federspiel" w:date="2022-02-03T14:54:00Z">
        <w:r w:rsidR="00DB16E4" w:rsidRPr="00B62DF3">
          <w:rPr>
            <w:rFonts w:eastAsia="Times New Roman"/>
            <w:sz w:val="24"/>
            <w:szCs w:val="24"/>
            <w:lang w:val="en-US"/>
            <w:rPrChange w:id="227" w:author="Homa Ahmadzia" w:date="2022-03-04T10:22:00Z">
              <w:rPr>
                <w:rFonts w:ascii="Times New Roman" w:eastAsia="Times New Roman" w:hAnsi="Times New Roman" w:cs="Times New Roman"/>
                <w:sz w:val="24"/>
                <w:szCs w:val="24"/>
                <w:lang w:val="en-US"/>
              </w:rPr>
            </w:rPrChange>
          </w:rPr>
          <w:t xml:space="preserve">One approach to reduce PPH burden is to tailor management based on </w:t>
        </w:r>
      </w:ins>
      <w:ins w:id="228" w:author="Jerome Federspiel" w:date="2022-02-04T07:53:00Z">
        <w:r w:rsidR="00494891" w:rsidRPr="00B62DF3">
          <w:rPr>
            <w:rFonts w:eastAsia="Times New Roman"/>
            <w:sz w:val="24"/>
            <w:szCs w:val="24"/>
            <w:lang w:val="en-US"/>
            <w:rPrChange w:id="229" w:author="Homa Ahmadzia" w:date="2022-03-04T10:22:00Z">
              <w:rPr>
                <w:rFonts w:ascii="Times New Roman" w:eastAsia="Times New Roman" w:hAnsi="Times New Roman" w:cs="Times New Roman"/>
                <w:sz w:val="24"/>
                <w:szCs w:val="24"/>
                <w:lang w:val="en-US"/>
              </w:rPr>
            </w:rPrChange>
          </w:rPr>
          <w:t xml:space="preserve">predicted PPH </w:t>
        </w:r>
      </w:ins>
      <w:ins w:id="230" w:author="Jerome Federspiel" w:date="2022-02-03T14:54:00Z">
        <w:r w:rsidR="00DB16E4" w:rsidRPr="00B62DF3">
          <w:rPr>
            <w:rFonts w:eastAsia="Times New Roman"/>
            <w:sz w:val="24"/>
            <w:szCs w:val="24"/>
            <w:lang w:val="en-US"/>
            <w:rPrChange w:id="231" w:author="Homa Ahmadzia" w:date="2022-03-04T10:22:00Z">
              <w:rPr>
                <w:rFonts w:ascii="Times New Roman" w:eastAsia="Times New Roman" w:hAnsi="Times New Roman" w:cs="Times New Roman"/>
                <w:sz w:val="24"/>
                <w:szCs w:val="24"/>
                <w:lang w:val="en-US"/>
              </w:rPr>
            </w:rPrChange>
          </w:rPr>
          <w:t xml:space="preserve">risk. </w:t>
        </w:r>
      </w:ins>
      <w:del w:id="232" w:author="Jerome Federspiel" w:date="2022-02-03T14:51:00Z">
        <w:r w:rsidRPr="00B62DF3" w:rsidDel="00DB16E4">
          <w:rPr>
            <w:rFonts w:eastAsia="Times New Roman"/>
            <w:sz w:val="24"/>
            <w:szCs w:val="24"/>
            <w:lang w:val="en-US"/>
            <w:rPrChange w:id="233" w:author="Homa Ahmadzia" w:date="2022-03-04T10:22:00Z">
              <w:rPr>
                <w:rFonts w:eastAsia="Times New Roman"/>
                <w:lang w:val="en-US"/>
              </w:rPr>
            </w:rPrChange>
          </w:rPr>
          <w:delText>T</w:delText>
        </w:r>
        <w:r w:rsidR="008820CF" w:rsidRPr="00B62DF3" w:rsidDel="00DB16E4">
          <w:rPr>
            <w:rFonts w:eastAsia="Times New Roman"/>
            <w:sz w:val="24"/>
            <w:szCs w:val="24"/>
            <w:lang w:val="en-US"/>
            <w:rPrChange w:id="234" w:author="Homa Ahmadzia" w:date="2022-03-04T10:22:00Z">
              <w:rPr>
                <w:rFonts w:eastAsia="Times New Roman"/>
                <w:lang w:val="en-US"/>
              </w:rPr>
            </w:rPrChange>
          </w:rPr>
          <w:delText xml:space="preserve">he rate of </w:delText>
        </w:r>
        <w:r w:rsidRPr="00B62DF3" w:rsidDel="00DB16E4">
          <w:rPr>
            <w:rFonts w:eastAsia="Times New Roman"/>
            <w:sz w:val="24"/>
            <w:szCs w:val="24"/>
            <w:lang w:val="en-US"/>
            <w:rPrChange w:id="235" w:author="Homa Ahmadzia" w:date="2022-03-04T10:22:00Z">
              <w:rPr>
                <w:rFonts w:eastAsia="Times New Roman"/>
                <w:lang w:val="en-US"/>
              </w:rPr>
            </w:rPrChange>
          </w:rPr>
          <w:delText xml:space="preserve">PPH </w:delText>
        </w:r>
        <w:r w:rsidR="008820CF" w:rsidRPr="00B62DF3" w:rsidDel="00DB16E4">
          <w:rPr>
            <w:rFonts w:eastAsia="Times New Roman"/>
            <w:sz w:val="24"/>
            <w:szCs w:val="24"/>
            <w:lang w:val="en-US"/>
            <w:rPrChange w:id="236" w:author="Homa Ahmadzia" w:date="2022-03-04T10:22:00Z">
              <w:rPr>
                <w:rFonts w:eastAsia="Times New Roman"/>
                <w:lang w:val="en-US"/>
              </w:rPr>
            </w:rPrChange>
          </w:rPr>
          <w:delText xml:space="preserve">within the United States has increased </w:delText>
        </w:r>
        <w:r w:rsidRPr="00B62DF3" w:rsidDel="00DB16E4">
          <w:rPr>
            <w:rFonts w:eastAsia="Times New Roman"/>
            <w:sz w:val="24"/>
            <w:szCs w:val="24"/>
            <w:lang w:val="en-US"/>
            <w:rPrChange w:id="237" w:author="Homa Ahmadzia" w:date="2022-03-04T10:22:00Z">
              <w:rPr>
                <w:rFonts w:eastAsia="Times New Roman"/>
                <w:lang w:val="en-US"/>
              </w:rPr>
            </w:rPrChange>
          </w:rPr>
          <w:delText>in recent decades</w:delText>
        </w:r>
        <w:r w:rsidR="008820CF" w:rsidRPr="00B62DF3" w:rsidDel="00DB16E4">
          <w:rPr>
            <w:rFonts w:eastAsia="Times New Roman"/>
            <w:sz w:val="24"/>
            <w:szCs w:val="24"/>
            <w:lang w:val="en-US"/>
            <w:rPrChange w:id="238" w:author="Homa Ahmadzia" w:date="2022-03-04T10:22:00Z">
              <w:rPr>
                <w:rFonts w:eastAsia="Times New Roman"/>
                <w:lang w:val="en-US"/>
              </w:rPr>
            </w:rPrChange>
          </w:rPr>
          <w:delText xml:space="preserve">. </w:delText>
        </w:r>
      </w:del>
      <w:del w:id="239" w:author="Jerome Federspiel" w:date="2022-02-03T14:55:00Z">
        <w:r w:rsidR="008820CF" w:rsidRPr="00B62DF3" w:rsidDel="00DB16E4">
          <w:rPr>
            <w:rFonts w:eastAsia="Times New Roman"/>
            <w:sz w:val="24"/>
            <w:szCs w:val="24"/>
            <w:lang w:val="en-US"/>
            <w:rPrChange w:id="240" w:author="Homa Ahmadzia" w:date="2022-03-04T10:22:00Z">
              <w:rPr>
                <w:rFonts w:eastAsia="Times New Roman"/>
                <w:lang w:val="en-US"/>
              </w:rPr>
            </w:rPrChange>
          </w:rPr>
          <w:delText xml:space="preserve">To address the increase, </w:delText>
        </w:r>
        <w:r w:rsidRPr="00B62DF3" w:rsidDel="00DB16E4">
          <w:rPr>
            <w:rFonts w:eastAsia="Times New Roman"/>
            <w:sz w:val="24"/>
            <w:szCs w:val="24"/>
            <w:lang w:val="en-US"/>
            <w:rPrChange w:id="241" w:author="Homa Ahmadzia" w:date="2022-03-04T10:22:00Z">
              <w:rPr>
                <w:rFonts w:eastAsia="Times New Roman"/>
                <w:lang w:val="en-US"/>
              </w:rPr>
            </w:rPrChange>
          </w:rPr>
          <w:delText xml:space="preserve">PPH </w:delText>
        </w:r>
        <w:r w:rsidR="008820CF" w:rsidRPr="00B62DF3" w:rsidDel="00DB16E4">
          <w:rPr>
            <w:rFonts w:eastAsia="Times New Roman"/>
            <w:sz w:val="24"/>
            <w:szCs w:val="24"/>
            <w:lang w:val="en-US"/>
            <w:rPrChange w:id="242" w:author="Homa Ahmadzia" w:date="2022-03-04T10:22:00Z">
              <w:rPr>
                <w:rFonts w:eastAsia="Times New Roman"/>
                <w:lang w:val="en-US"/>
              </w:rPr>
            </w:rPrChange>
          </w:rPr>
          <w:delText xml:space="preserve">protocols </w:delText>
        </w:r>
        <w:r w:rsidR="00866943" w:rsidRPr="00B62DF3" w:rsidDel="00DB16E4">
          <w:rPr>
            <w:rFonts w:eastAsia="Times New Roman"/>
            <w:sz w:val="24"/>
            <w:szCs w:val="24"/>
            <w:lang w:val="en-US"/>
            <w:rPrChange w:id="243" w:author="Homa Ahmadzia" w:date="2022-03-04T10:22:00Z">
              <w:rPr>
                <w:rFonts w:eastAsia="Times New Roman"/>
                <w:lang w:val="en-US"/>
              </w:rPr>
            </w:rPrChange>
          </w:rPr>
          <w:delText xml:space="preserve">that include risk stratification </w:delText>
        </w:r>
        <w:r w:rsidR="008820CF" w:rsidRPr="00B62DF3" w:rsidDel="00DB16E4">
          <w:rPr>
            <w:rFonts w:eastAsia="Times New Roman"/>
            <w:sz w:val="24"/>
            <w:szCs w:val="24"/>
            <w:lang w:val="en-US"/>
            <w:rPrChange w:id="244" w:author="Homa Ahmadzia" w:date="2022-03-04T10:22:00Z">
              <w:rPr>
                <w:rFonts w:eastAsia="Times New Roman"/>
                <w:lang w:val="en-US"/>
              </w:rPr>
            </w:rPrChange>
          </w:rPr>
          <w:delText xml:space="preserve">have been developed. </w:delText>
        </w:r>
      </w:del>
      <w:r w:rsidR="008820CF" w:rsidRPr="00B62DF3">
        <w:rPr>
          <w:rFonts w:eastAsia="Times New Roman"/>
          <w:sz w:val="24"/>
          <w:szCs w:val="24"/>
          <w:lang w:val="en-US"/>
          <w:rPrChange w:id="245" w:author="Homa Ahmadzia" w:date="2022-03-04T10:22:00Z">
            <w:rPr>
              <w:rFonts w:eastAsia="Times New Roman"/>
              <w:lang w:val="en-US"/>
            </w:rPr>
          </w:rPrChange>
        </w:rPr>
        <w:t xml:space="preserve">However, current risk stratification </w:t>
      </w:r>
      <w:ins w:id="246" w:author="Jerome Federspiel" w:date="2022-02-03T14:55:00Z">
        <w:r w:rsidR="00DB16E4" w:rsidRPr="00B62DF3">
          <w:rPr>
            <w:rFonts w:eastAsia="Times New Roman"/>
            <w:sz w:val="24"/>
            <w:szCs w:val="24"/>
            <w:lang w:val="en-US"/>
            <w:rPrChange w:id="247" w:author="Homa Ahmadzia" w:date="2022-03-04T10:22:00Z">
              <w:rPr>
                <w:rFonts w:ascii="Times New Roman" w:eastAsia="Times New Roman" w:hAnsi="Times New Roman" w:cs="Times New Roman"/>
                <w:sz w:val="24"/>
                <w:szCs w:val="24"/>
                <w:lang w:val="en-US"/>
              </w:rPr>
            </w:rPrChange>
          </w:rPr>
          <w:t xml:space="preserve">algorithms </w:t>
        </w:r>
      </w:ins>
      <w:del w:id="248" w:author="Jerome Federspiel" w:date="2022-02-03T14:55:00Z">
        <w:r w:rsidR="008820CF" w:rsidRPr="00B62DF3" w:rsidDel="00DB16E4">
          <w:rPr>
            <w:rFonts w:eastAsia="Times New Roman"/>
            <w:sz w:val="24"/>
            <w:szCs w:val="24"/>
            <w:lang w:val="en-US"/>
            <w:rPrChange w:id="249" w:author="Homa Ahmadzia" w:date="2022-03-04T10:22:00Z">
              <w:rPr>
                <w:rFonts w:eastAsia="Times New Roman"/>
                <w:lang w:val="en-US"/>
              </w:rPr>
            </w:rPrChange>
          </w:rPr>
          <w:delText xml:space="preserve">is </w:delText>
        </w:r>
      </w:del>
      <w:ins w:id="250" w:author="Jerome Federspiel" w:date="2022-02-03T14:55:00Z">
        <w:r w:rsidR="00DB16E4" w:rsidRPr="00B62DF3">
          <w:rPr>
            <w:rFonts w:eastAsia="Times New Roman"/>
            <w:sz w:val="24"/>
            <w:szCs w:val="24"/>
            <w:lang w:val="en-US"/>
            <w:rPrChange w:id="251" w:author="Homa Ahmadzia" w:date="2022-03-04T10:22:00Z">
              <w:rPr>
                <w:rFonts w:ascii="Times New Roman" w:eastAsia="Times New Roman" w:hAnsi="Times New Roman" w:cs="Times New Roman"/>
                <w:sz w:val="24"/>
                <w:szCs w:val="24"/>
                <w:lang w:val="en-US"/>
              </w:rPr>
            </w:rPrChange>
          </w:rPr>
          <w:t xml:space="preserve">are </w:t>
        </w:r>
      </w:ins>
      <w:r w:rsidR="008820CF" w:rsidRPr="00B62DF3">
        <w:rPr>
          <w:rFonts w:eastAsia="Times New Roman"/>
          <w:sz w:val="24"/>
          <w:szCs w:val="24"/>
          <w:lang w:val="en-US"/>
          <w:rPrChange w:id="252" w:author="Homa Ahmadzia" w:date="2022-03-04T10:22:00Z">
            <w:rPr>
              <w:rFonts w:eastAsia="Times New Roman"/>
              <w:lang w:val="en-US"/>
            </w:rPr>
          </w:rPrChange>
        </w:rPr>
        <w:t xml:space="preserve">based on risk factors </w:t>
      </w:r>
      <w:del w:id="253" w:author="Jerome Federspiel" w:date="2022-02-03T14:55:00Z">
        <w:r w:rsidR="00A03B8E" w:rsidRPr="00B62DF3" w:rsidDel="00DB16E4">
          <w:rPr>
            <w:rFonts w:eastAsia="Times New Roman"/>
            <w:sz w:val="24"/>
            <w:szCs w:val="24"/>
            <w:lang w:val="en-US"/>
            <w:rPrChange w:id="254" w:author="Homa Ahmadzia" w:date="2022-03-04T10:22:00Z">
              <w:rPr>
                <w:rFonts w:eastAsia="Times New Roman"/>
                <w:lang w:val="en-US"/>
              </w:rPr>
            </w:rPrChange>
          </w:rPr>
          <w:delText xml:space="preserve">through </w:delText>
        </w:r>
      </w:del>
      <w:ins w:id="255" w:author="Jerome Federspiel" w:date="2022-02-03T14:55:00Z">
        <w:r w:rsidR="00DB16E4" w:rsidRPr="00B62DF3">
          <w:rPr>
            <w:rFonts w:eastAsia="Times New Roman"/>
            <w:sz w:val="24"/>
            <w:szCs w:val="24"/>
            <w:lang w:val="en-US"/>
            <w:rPrChange w:id="256" w:author="Homa Ahmadzia" w:date="2022-03-04T10:22:00Z">
              <w:rPr>
                <w:rFonts w:ascii="Times New Roman" w:eastAsia="Times New Roman" w:hAnsi="Times New Roman" w:cs="Times New Roman"/>
                <w:sz w:val="24"/>
                <w:szCs w:val="24"/>
                <w:lang w:val="en-US"/>
              </w:rPr>
            </w:rPrChange>
          </w:rPr>
          <w:t xml:space="preserve">identified through </w:t>
        </w:r>
      </w:ins>
      <w:r w:rsidR="00A03B8E" w:rsidRPr="00B62DF3">
        <w:rPr>
          <w:rFonts w:eastAsia="Times New Roman"/>
          <w:sz w:val="24"/>
          <w:szCs w:val="24"/>
          <w:lang w:val="en-US"/>
          <w:rPrChange w:id="257" w:author="Homa Ahmadzia" w:date="2022-03-04T10:22:00Z">
            <w:rPr>
              <w:rFonts w:eastAsia="Times New Roman"/>
              <w:lang w:val="en-US"/>
            </w:rPr>
          </w:rPrChange>
        </w:rPr>
        <w:t>traditional statistical approaches or expert opinion</w:t>
      </w:r>
      <w:r w:rsidR="008820CF" w:rsidRPr="00B62DF3">
        <w:rPr>
          <w:rFonts w:eastAsia="Times New Roman"/>
          <w:sz w:val="24"/>
          <w:szCs w:val="24"/>
          <w:lang w:val="en-US"/>
          <w:rPrChange w:id="258" w:author="Homa Ahmadzia" w:date="2022-03-04T10:22:00Z">
            <w:rPr>
              <w:rFonts w:eastAsia="Times New Roman"/>
              <w:lang w:val="en-US"/>
            </w:rPr>
          </w:rPrChange>
        </w:rPr>
        <w:t xml:space="preserve">. </w:t>
      </w:r>
      <w:r w:rsidR="007F475B" w:rsidRPr="00B62DF3">
        <w:rPr>
          <w:rFonts w:eastAsia="Times New Roman"/>
          <w:sz w:val="24"/>
          <w:szCs w:val="24"/>
          <w:lang w:val="en-US"/>
          <w:rPrChange w:id="259" w:author="Homa Ahmadzia" w:date="2022-03-04T10:22:00Z">
            <w:rPr>
              <w:rFonts w:eastAsia="Times New Roman"/>
              <w:lang w:val="en-US"/>
            </w:rPr>
          </w:rPrChange>
        </w:rPr>
        <w:t xml:space="preserve">Machine learning offers the potential to optimize </w:t>
      </w:r>
      <w:r w:rsidR="00866943" w:rsidRPr="00B62DF3">
        <w:rPr>
          <w:rFonts w:eastAsia="Times New Roman"/>
          <w:sz w:val="24"/>
          <w:szCs w:val="24"/>
          <w:lang w:val="en-US"/>
          <w:rPrChange w:id="260" w:author="Homa Ahmadzia" w:date="2022-03-04T10:22:00Z">
            <w:rPr>
              <w:rFonts w:eastAsia="Times New Roman"/>
              <w:lang w:val="en-US"/>
            </w:rPr>
          </w:rPrChange>
        </w:rPr>
        <w:t xml:space="preserve">PPH </w:t>
      </w:r>
      <w:r w:rsidR="007F475B" w:rsidRPr="00B62DF3">
        <w:rPr>
          <w:rFonts w:eastAsia="Times New Roman"/>
          <w:sz w:val="24"/>
          <w:szCs w:val="24"/>
          <w:lang w:val="en-US"/>
          <w:rPrChange w:id="261" w:author="Homa Ahmadzia" w:date="2022-03-04T10:22:00Z">
            <w:rPr>
              <w:rFonts w:eastAsia="Times New Roman"/>
              <w:lang w:val="en-US"/>
            </w:rPr>
          </w:rPrChange>
        </w:rPr>
        <w:t xml:space="preserve">prediction </w:t>
      </w:r>
      <w:del w:id="262" w:author="Jerome Federspiel" w:date="2022-02-03T15:00:00Z">
        <w:r w:rsidR="007F475B" w:rsidRPr="00B62DF3" w:rsidDel="00942378">
          <w:rPr>
            <w:rFonts w:eastAsia="Times New Roman"/>
            <w:sz w:val="24"/>
            <w:szCs w:val="24"/>
            <w:lang w:val="en-US"/>
            <w:rPrChange w:id="263" w:author="Homa Ahmadzia" w:date="2022-03-04T10:22:00Z">
              <w:rPr>
                <w:rFonts w:eastAsia="Times New Roman"/>
                <w:lang w:val="en-US"/>
              </w:rPr>
            </w:rPrChange>
          </w:rPr>
          <w:delText xml:space="preserve">by creating </w:delText>
        </w:r>
      </w:del>
      <w:del w:id="264" w:author="Jerome Federspiel" w:date="2022-02-03T14:59:00Z">
        <w:r w:rsidR="007F475B" w:rsidRPr="00B62DF3" w:rsidDel="00942378">
          <w:rPr>
            <w:rFonts w:eastAsia="Times New Roman"/>
            <w:sz w:val="24"/>
            <w:szCs w:val="24"/>
            <w:lang w:val="en-US"/>
            <w:rPrChange w:id="265" w:author="Homa Ahmadzia" w:date="2022-03-04T10:22:00Z">
              <w:rPr>
                <w:rFonts w:eastAsia="Times New Roman"/>
                <w:lang w:val="en-US"/>
              </w:rPr>
            </w:rPrChange>
          </w:rPr>
          <w:delText xml:space="preserve">a </w:delText>
        </w:r>
      </w:del>
      <w:del w:id="266" w:author="Jerome Federspiel" w:date="2022-02-03T15:00:00Z">
        <w:r w:rsidR="007F475B" w:rsidRPr="00B62DF3" w:rsidDel="00942378">
          <w:rPr>
            <w:rFonts w:eastAsia="Times New Roman"/>
            <w:sz w:val="24"/>
            <w:szCs w:val="24"/>
            <w:lang w:val="en-US"/>
            <w:rPrChange w:id="267" w:author="Homa Ahmadzia" w:date="2022-03-04T10:22:00Z">
              <w:rPr>
                <w:rFonts w:eastAsia="Times New Roman"/>
                <w:lang w:val="en-US"/>
              </w:rPr>
            </w:rPrChange>
          </w:rPr>
          <w:delText>model based on larger numbers of variables and learning from them through nonlinear analysis</w:delText>
        </w:r>
      </w:del>
      <w:ins w:id="268" w:author="Jerome Federspiel" w:date="2022-02-03T15:00:00Z">
        <w:r w:rsidR="00942378" w:rsidRPr="00B62DF3">
          <w:rPr>
            <w:rFonts w:eastAsia="Times New Roman"/>
            <w:sz w:val="24"/>
            <w:szCs w:val="24"/>
            <w:lang w:val="en-US"/>
            <w:rPrChange w:id="269" w:author="Homa Ahmadzia" w:date="2022-03-04T10:22:00Z">
              <w:rPr>
                <w:rFonts w:ascii="Times New Roman" w:eastAsia="Times New Roman" w:hAnsi="Times New Roman" w:cs="Times New Roman"/>
                <w:sz w:val="24"/>
                <w:szCs w:val="24"/>
                <w:lang w:val="en-US"/>
              </w:rPr>
            </w:rPrChange>
          </w:rPr>
          <w:t>by allowing for more complex model structures</w:t>
        </w:r>
      </w:ins>
      <w:r w:rsidR="007F475B" w:rsidRPr="00B62DF3">
        <w:rPr>
          <w:rFonts w:eastAsia="Times New Roman"/>
          <w:sz w:val="24"/>
          <w:szCs w:val="24"/>
          <w:lang w:val="en-US"/>
          <w:rPrChange w:id="270" w:author="Homa Ahmadzia" w:date="2022-03-04T10:22:00Z">
            <w:rPr>
              <w:rFonts w:eastAsia="Times New Roman"/>
              <w:lang w:val="en-US"/>
            </w:rPr>
          </w:rPrChange>
        </w:rPr>
        <w:t xml:space="preserve">. </w:t>
      </w:r>
      <w:r w:rsidRPr="00B62DF3">
        <w:rPr>
          <w:rFonts w:eastAsia="Times New Roman"/>
          <w:sz w:val="24"/>
          <w:szCs w:val="24"/>
          <w:lang w:val="en-US"/>
          <w:rPrChange w:id="271" w:author="Homa Ahmadzia" w:date="2022-03-04T10:22:00Z">
            <w:rPr>
              <w:rFonts w:eastAsia="Times New Roman"/>
              <w:lang w:val="en-US"/>
            </w:rPr>
          </w:rPrChange>
        </w:rPr>
        <w:t xml:space="preserve">We sought to </w:t>
      </w:r>
      <w:r w:rsidR="007F475B" w:rsidRPr="00B62DF3">
        <w:rPr>
          <w:rFonts w:eastAsia="Times New Roman"/>
          <w:sz w:val="24"/>
          <w:szCs w:val="24"/>
          <w:lang w:val="en-US"/>
          <w:rPrChange w:id="272" w:author="Homa Ahmadzia" w:date="2022-03-04T10:22:00Z">
            <w:rPr>
              <w:rFonts w:eastAsia="Times New Roman"/>
              <w:lang w:val="en-US"/>
            </w:rPr>
          </w:rPrChange>
        </w:rPr>
        <w:t xml:space="preserve">improve </w:t>
      </w:r>
      <w:del w:id="273" w:author="Jerome Federspiel" w:date="2022-02-03T14:59:00Z">
        <w:r w:rsidR="007F475B" w:rsidRPr="00B62DF3" w:rsidDel="00942378">
          <w:rPr>
            <w:rFonts w:eastAsia="Times New Roman"/>
            <w:sz w:val="24"/>
            <w:szCs w:val="24"/>
            <w:lang w:val="en-US"/>
            <w:rPrChange w:id="274" w:author="Homa Ahmadzia" w:date="2022-03-04T10:22:00Z">
              <w:rPr>
                <w:rFonts w:eastAsia="Times New Roman"/>
                <w:lang w:val="en-US"/>
              </w:rPr>
            </w:rPrChange>
          </w:rPr>
          <w:delText xml:space="preserve">prediction of </w:delText>
        </w:r>
      </w:del>
      <w:del w:id="275" w:author="Jerome Federspiel" w:date="2022-02-03T14:55:00Z">
        <w:r w:rsidR="007F475B" w:rsidRPr="00B62DF3" w:rsidDel="00DB16E4">
          <w:rPr>
            <w:rFonts w:eastAsia="Times New Roman"/>
            <w:sz w:val="24"/>
            <w:szCs w:val="24"/>
            <w:lang w:val="en-US"/>
            <w:rPrChange w:id="276" w:author="Homa Ahmadzia" w:date="2022-03-04T10:22:00Z">
              <w:rPr>
                <w:rFonts w:eastAsia="Times New Roman"/>
                <w:lang w:val="en-US"/>
              </w:rPr>
            </w:rPrChange>
          </w:rPr>
          <w:delText xml:space="preserve">a woman’s risk of </w:delText>
        </w:r>
        <w:r w:rsidR="00822002" w:rsidRPr="00B62DF3" w:rsidDel="00DB16E4">
          <w:rPr>
            <w:rFonts w:eastAsia="Times New Roman"/>
            <w:sz w:val="24"/>
            <w:szCs w:val="24"/>
            <w:lang w:val="en-US"/>
            <w:rPrChange w:id="277" w:author="Homa Ahmadzia" w:date="2022-03-04T10:22:00Z">
              <w:rPr>
                <w:rFonts w:eastAsia="Times New Roman"/>
                <w:lang w:val="en-US"/>
              </w:rPr>
            </w:rPrChange>
          </w:rPr>
          <w:delText xml:space="preserve">transfusion or </w:delText>
        </w:r>
        <w:r w:rsidR="001D2D1D" w:rsidRPr="00B62DF3" w:rsidDel="00DB16E4">
          <w:rPr>
            <w:rFonts w:eastAsia="Times New Roman"/>
            <w:sz w:val="24"/>
            <w:szCs w:val="24"/>
            <w:lang w:val="en-US"/>
            <w:rPrChange w:id="278" w:author="Homa Ahmadzia" w:date="2022-03-04T10:22:00Z">
              <w:rPr>
                <w:rFonts w:eastAsia="Times New Roman"/>
                <w:lang w:val="en-US"/>
              </w:rPr>
            </w:rPrChange>
          </w:rPr>
          <w:delText xml:space="preserve">a </w:delText>
        </w:r>
        <w:r w:rsidR="00A03B8E" w:rsidRPr="00B62DF3" w:rsidDel="00DB16E4">
          <w:rPr>
            <w:rFonts w:eastAsia="Times New Roman"/>
            <w:sz w:val="24"/>
            <w:szCs w:val="24"/>
            <w:lang w:val="en-US"/>
            <w:rPrChange w:id="279" w:author="Homa Ahmadzia" w:date="2022-03-04T10:22:00Z">
              <w:rPr>
                <w:rFonts w:eastAsia="Times New Roman"/>
                <w:lang w:val="en-US"/>
              </w:rPr>
            </w:rPrChange>
          </w:rPr>
          <w:delText>transfusion-</w:delText>
        </w:r>
        <w:r w:rsidR="00866943" w:rsidRPr="00B62DF3" w:rsidDel="00DB16E4">
          <w:rPr>
            <w:rFonts w:eastAsia="Times New Roman"/>
            <w:sz w:val="24"/>
            <w:szCs w:val="24"/>
            <w:lang w:val="en-US"/>
            <w:rPrChange w:id="280" w:author="Homa Ahmadzia" w:date="2022-03-04T10:22:00Z">
              <w:rPr>
                <w:rFonts w:eastAsia="Times New Roman"/>
                <w:lang w:val="en-US"/>
              </w:rPr>
            </w:rPrChange>
          </w:rPr>
          <w:delText xml:space="preserve">PPH </w:delText>
        </w:r>
        <w:r w:rsidR="00A03B8E" w:rsidRPr="00B62DF3" w:rsidDel="00DB16E4">
          <w:rPr>
            <w:rFonts w:eastAsia="Times New Roman"/>
            <w:sz w:val="24"/>
            <w:szCs w:val="24"/>
            <w:lang w:val="en-US"/>
            <w:rPrChange w:id="281" w:author="Homa Ahmadzia" w:date="2022-03-04T10:22:00Z">
              <w:rPr>
                <w:rFonts w:eastAsia="Times New Roman"/>
                <w:lang w:val="en-US"/>
              </w:rPr>
            </w:rPrChange>
          </w:rPr>
          <w:delText xml:space="preserve">composite </w:delText>
        </w:r>
        <w:r w:rsidR="007F475B" w:rsidRPr="00B62DF3" w:rsidDel="00DB16E4">
          <w:rPr>
            <w:rFonts w:eastAsia="Times New Roman"/>
            <w:sz w:val="24"/>
            <w:szCs w:val="24"/>
            <w:lang w:val="en-US"/>
            <w:rPrChange w:id="282" w:author="Homa Ahmadzia" w:date="2022-03-04T10:22:00Z">
              <w:rPr>
                <w:rFonts w:eastAsia="Times New Roman"/>
                <w:lang w:val="en-US"/>
              </w:rPr>
            </w:rPrChange>
          </w:rPr>
          <w:delText xml:space="preserve">based on </w:delText>
        </w:r>
        <w:r w:rsidR="002B44EB" w:rsidRPr="00B62DF3" w:rsidDel="00DB16E4">
          <w:rPr>
            <w:rFonts w:eastAsia="Times New Roman"/>
            <w:sz w:val="24"/>
            <w:szCs w:val="24"/>
            <w:lang w:val="en-US"/>
            <w:rPrChange w:id="283" w:author="Homa Ahmadzia" w:date="2022-03-04T10:22:00Z">
              <w:rPr>
                <w:rFonts w:eastAsia="Times New Roman"/>
                <w:lang w:val="en-US"/>
              </w:rPr>
            </w:rPrChange>
          </w:rPr>
          <w:delText>ante</w:delText>
        </w:r>
        <w:r w:rsidR="007F475B" w:rsidRPr="00B62DF3" w:rsidDel="00DB16E4">
          <w:rPr>
            <w:rFonts w:eastAsia="Times New Roman"/>
            <w:sz w:val="24"/>
            <w:szCs w:val="24"/>
            <w:lang w:val="en-US"/>
            <w:rPrChange w:id="284" w:author="Homa Ahmadzia" w:date="2022-03-04T10:22:00Z">
              <w:rPr>
                <w:rFonts w:eastAsia="Times New Roman"/>
                <w:lang w:val="en-US"/>
              </w:rPr>
            </w:rPrChange>
          </w:rPr>
          <w:delText>partum and intrapartum variables using machine learning</w:delText>
        </w:r>
        <w:r w:rsidR="00A03B8E" w:rsidRPr="00B62DF3" w:rsidDel="00DB16E4">
          <w:rPr>
            <w:rFonts w:eastAsia="Times New Roman"/>
            <w:sz w:val="24"/>
            <w:szCs w:val="24"/>
            <w:lang w:val="en-US"/>
            <w:rPrChange w:id="285" w:author="Homa Ahmadzia" w:date="2022-03-04T10:22:00Z">
              <w:rPr>
                <w:rFonts w:eastAsia="Times New Roman"/>
                <w:lang w:val="en-US"/>
              </w:rPr>
            </w:rPrChange>
          </w:rPr>
          <w:delText xml:space="preserve"> (including deep learning)</w:delText>
        </w:r>
        <w:r w:rsidR="007F475B" w:rsidRPr="00B62DF3" w:rsidDel="00DB16E4">
          <w:rPr>
            <w:rFonts w:eastAsia="Times New Roman"/>
            <w:sz w:val="24"/>
            <w:szCs w:val="24"/>
            <w:lang w:val="en-US"/>
            <w:rPrChange w:id="286" w:author="Homa Ahmadzia" w:date="2022-03-04T10:22:00Z">
              <w:rPr>
                <w:rFonts w:eastAsia="Times New Roman"/>
                <w:lang w:val="en-US"/>
              </w:rPr>
            </w:rPrChange>
          </w:rPr>
          <w:delText xml:space="preserve"> and classical statistical modeling</w:delText>
        </w:r>
      </w:del>
      <w:ins w:id="287" w:author="Jerome Federspiel" w:date="2022-02-03T14:55:00Z">
        <w:r w:rsidR="00DB16E4" w:rsidRPr="00B62DF3">
          <w:rPr>
            <w:rFonts w:eastAsia="Times New Roman"/>
            <w:sz w:val="24"/>
            <w:szCs w:val="24"/>
            <w:lang w:val="en-US"/>
            <w:rPrChange w:id="288" w:author="Homa Ahmadzia" w:date="2022-03-04T10:22:00Z">
              <w:rPr>
                <w:rFonts w:ascii="Times New Roman" w:eastAsia="Times New Roman" w:hAnsi="Times New Roman" w:cs="Times New Roman"/>
                <w:sz w:val="24"/>
                <w:szCs w:val="24"/>
                <w:lang w:val="en-US"/>
              </w:rPr>
            </w:rPrChange>
          </w:rPr>
          <w:t xml:space="preserve">PPH </w:t>
        </w:r>
      </w:ins>
      <w:ins w:id="289" w:author="Jerome Federspiel" w:date="2022-02-03T14:59:00Z">
        <w:r w:rsidR="00942378" w:rsidRPr="00B62DF3">
          <w:rPr>
            <w:rFonts w:eastAsia="Times New Roman"/>
            <w:sz w:val="24"/>
            <w:szCs w:val="24"/>
            <w:lang w:val="en-US"/>
            <w:rPrChange w:id="290" w:author="Homa Ahmadzia" w:date="2022-03-04T10:22:00Z">
              <w:rPr>
                <w:rFonts w:ascii="Times New Roman" w:eastAsia="Times New Roman" w:hAnsi="Times New Roman" w:cs="Times New Roman"/>
                <w:sz w:val="24"/>
                <w:szCs w:val="24"/>
                <w:lang w:val="en-US"/>
              </w:rPr>
            </w:rPrChange>
          </w:rPr>
          <w:t xml:space="preserve">prediction and to compare </w:t>
        </w:r>
      </w:ins>
      <w:ins w:id="291" w:author="Jerome Federspiel" w:date="2022-02-03T14:55:00Z">
        <w:r w:rsidR="00DB16E4" w:rsidRPr="00B62DF3">
          <w:rPr>
            <w:rFonts w:eastAsia="Times New Roman"/>
            <w:sz w:val="24"/>
            <w:szCs w:val="24"/>
            <w:lang w:val="en-US"/>
            <w:rPrChange w:id="292" w:author="Homa Ahmadzia" w:date="2022-03-04T10:22:00Z">
              <w:rPr>
                <w:rFonts w:ascii="Times New Roman" w:eastAsia="Times New Roman" w:hAnsi="Times New Roman" w:cs="Times New Roman"/>
                <w:sz w:val="24"/>
                <w:szCs w:val="24"/>
                <w:lang w:val="en-US"/>
              </w:rPr>
            </w:rPrChange>
          </w:rPr>
          <w:t>machine learning and traditional statistical methods</w:t>
        </w:r>
      </w:ins>
      <w:r w:rsidR="007F475B" w:rsidRPr="00B62DF3">
        <w:rPr>
          <w:rFonts w:eastAsia="Times New Roman"/>
          <w:sz w:val="24"/>
          <w:szCs w:val="24"/>
          <w:lang w:val="en-US"/>
          <w:rPrChange w:id="293" w:author="Homa Ahmadzia" w:date="2022-03-04T10:22:00Z">
            <w:rPr>
              <w:rFonts w:eastAsia="Times New Roman"/>
              <w:lang w:val="en-US"/>
            </w:rPr>
          </w:rPrChange>
        </w:rPr>
        <w:t xml:space="preserve">. </w:t>
      </w:r>
    </w:p>
    <w:p w14:paraId="2036BB75" w14:textId="77777777" w:rsidR="00942378" w:rsidRPr="00B62DF3" w:rsidRDefault="00942378" w:rsidP="00942378">
      <w:pPr>
        <w:spacing w:line="480" w:lineRule="auto"/>
        <w:rPr>
          <w:ins w:id="294" w:author="Jerome Federspiel" w:date="2022-02-03T15:00:00Z"/>
          <w:rFonts w:eastAsia="Times New Roman"/>
          <w:b/>
          <w:bCs/>
          <w:sz w:val="24"/>
          <w:szCs w:val="24"/>
          <w:lang w:val="en-US"/>
          <w:rPrChange w:id="295" w:author="Homa Ahmadzia" w:date="2022-03-04T10:22:00Z">
            <w:rPr>
              <w:ins w:id="296" w:author="Jerome Federspiel" w:date="2022-02-03T15:00:00Z"/>
              <w:rFonts w:ascii="Times New Roman" w:eastAsia="Times New Roman" w:hAnsi="Times New Roman" w:cs="Times New Roman"/>
              <w:b/>
              <w:bCs/>
              <w:sz w:val="24"/>
              <w:szCs w:val="24"/>
              <w:lang w:val="en-US"/>
            </w:rPr>
          </w:rPrChange>
        </w:rPr>
      </w:pPr>
    </w:p>
    <w:p w14:paraId="49D372D8" w14:textId="51B29DBF" w:rsidR="007F475B" w:rsidRPr="00B62DF3" w:rsidRDefault="007F475B">
      <w:pPr>
        <w:spacing w:line="480" w:lineRule="auto"/>
        <w:rPr>
          <w:rFonts w:eastAsia="Times New Roman"/>
          <w:sz w:val="24"/>
          <w:szCs w:val="24"/>
          <w:lang w:val="en-US"/>
          <w:rPrChange w:id="297" w:author="Homa Ahmadzia" w:date="2022-03-04T10:22:00Z">
            <w:rPr>
              <w:rFonts w:eastAsia="Times New Roman"/>
              <w:lang w:val="en-US"/>
            </w:rPr>
          </w:rPrChange>
        </w:rPr>
        <w:pPrChange w:id="298" w:author="Jerome Federspiel" w:date="2022-02-03T15:00:00Z">
          <w:pPr>
            <w:shd w:val="clear" w:color="auto" w:fill="FFFFFF"/>
            <w:spacing w:before="100" w:beforeAutospacing="1" w:after="100" w:afterAutospacing="1" w:line="240" w:lineRule="auto"/>
            <w:textAlignment w:val="baseline"/>
          </w:pPr>
        </w:pPrChange>
      </w:pPr>
      <w:r w:rsidRPr="00B62DF3">
        <w:rPr>
          <w:rFonts w:eastAsia="Times New Roman"/>
          <w:b/>
          <w:bCs/>
          <w:sz w:val="24"/>
          <w:szCs w:val="24"/>
          <w:lang w:val="en-US"/>
          <w:rPrChange w:id="299" w:author="Homa Ahmadzia" w:date="2022-03-04T10:22:00Z">
            <w:rPr>
              <w:rFonts w:eastAsia="Times New Roman"/>
              <w:b/>
              <w:bCs/>
              <w:lang w:val="en-US"/>
            </w:rPr>
          </w:rPrChange>
        </w:rPr>
        <w:t xml:space="preserve">Method: </w:t>
      </w:r>
      <w:ins w:id="300" w:author="Jerome Federspiel" w:date="2022-02-03T14:55:00Z">
        <w:r w:rsidR="00DB16E4" w:rsidRPr="00B62DF3">
          <w:rPr>
            <w:rFonts w:eastAsia="Times New Roman"/>
            <w:sz w:val="24"/>
            <w:szCs w:val="24"/>
            <w:lang w:val="en-US"/>
            <w:rPrChange w:id="301" w:author="Homa Ahmadzia" w:date="2022-03-04T10:22:00Z">
              <w:rPr>
                <w:rFonts w:ascii="Times New Roman" w:eastAsia="Times New Roman" w:hAnsi="Times New Roman" w:cs="Times New Roman"/>
                <w:b/>
                <w:bCs/>
                <w:sz w:val="24"/>
                <w:szCs w:val="24"/>
                <w:lang w:val="en-US"/>
              </w:rPr>
            </w:rPrChange>
          </w:rPr>
          <w:t>We developed</w:t>
        </w:r>
        <w:r w:rsidR="00DB16E4" w:rsidRPr="00B62DF3">
          <w:rPr>
            <w:rFonts w:eastAsia="Times New Roman"/>
            <w:b/>
            <w:bCs/>
            <w:sz w:val="24"/>
            <w:szCs w:val="24"/>
            <w:lang w:val="en-US"/>
            <w:rPrChange w:id="302" w:author="Homa Ahmadzia" w:date="2022-03-04T10:22:00Z">
              <w:rPr>
                <w:rFonts w:ascii="Times New Roman" w:eastAsia="Times New Roman" w:hAnsi="Times New Roman" w:cs="Times New Roman"/>
                <w:b/>
                <w:bCs/>
                <w:sz w:val="24"/>
                <w:szCs w:val="24"/>
                <w:lang w:val="en-US"/>
              </w:rPr>
            </w:rPrChange>
          </w:rPr>
          <w:t xml:space="preserve"> </w:t>
        </w:r>
      </w:ins>
      <w:del w:id="303" w:author="Jerome Federspiel" w:date="2022-02-03T14:55:00Z">
        <w:r w:rsidR="00015CE0" w:rsidRPr="00B62DF3" w:rsidDel="00DB16E4">
          <w:rPr>
            <w:rFonts w:eastAsia="Times New Roman"/>
            <w:sz w:val="24"/>
            <w:szCs w:val="24"/>
            <w:lang w:val="en-US"/>
            <w:rPrChange w:id="304" w:author="Homa Ahmadzia" w:date="2022-03-04T10:22:00Z">
              <w:rPr>
                <w:rFonts w:eastAsia="Times New Roman"/>
                <w:lang w:val="en-US"/>
              </w:rPr>
            </w:rPrChange>
          </w:rPr>
          <w:delText>P</w:delText>
        </w:r>
      </w:del>
      <w:ins w:id="305" w:author="Jerome Federspiel" w:date="2022-02-03T14:55:00Z">
        <w:r w:rsidR="00DB16E4" w:rsidRPr="00B62DF3">
          <w:rPr>
            <w:rFonts w:eastAsia="Times New Roman"/>
            <w:sz w:val="24"/>
            <w:szCs w:val="24"/>
            <w:lang w:val="en-US"/>
            <w:rPrChange w:id="306" w:author="Homa Ahmadzia" w:date="2022-03-04T10:22:00Z">
              <w:rPr>
                <w:rFonts w:ascii="Times New Roman" w:eastAsia="Times New Roman" w:hAnsi="Times New Roman" w:cs="Times New Roman"/>
                <w:sz w:val="24"/>
                <w:szCs w:val="24"/>
                <w:lang w:val="en-US"/>
              </w:rPr>
            </w:rPrChange>
          </w:rPr>
          <w:t>p</w:t>
        </w:r>
      </w:ins>
      <w:r w:rsidR="00015CE0" w:rsidRPr="00B62DF3">
        <w:rPr>
          <w:rFonts w:eastAsia="Times New Roman"/>
          <w:sz w:val="24"/>
          <w:szCs w:val="24"/>
          <w:lang w:val="en-US"/>
          <w:rPrChange w:id="307" w:author="Homa Ahmadzia" w:date="2022-03-04T10:22:00Z">
            <w:rPr>
              <w:rFonts w:eastAsia="Times New Roman"/>
              <w:lang w:val="en-US"/>
            </w:rPr>
          </w:rPrChange>
        </w:rPr>
        <w:t xml:space="preserve">redictive models </w:t>
      </w:r>
      <w:del w:id="308" w:author="Jerome Federspiel" w:date="2022-02-03T14:56:00Z">
        <w:r w:rsidR="00015CE0" w:rsidRPr="00B62DF3" w:rsidDel="00DB16E4">
          <w:rPr>
            <w:rFonts w:eastAsia="Times New Roman"/>
            <w:sz w:val="24"/>
            <w:szCs w:val="24"/>
            <w:lang w:val="en-US"/>
            <w:rPrChange w:id="309" w:author="Homa Ahmadzia" w:date="2022-03-04T10:22:00Z">
              <w:rPr>
                <w:rFonts w:eastAsia="Times New Roman"/>
                <w:lang w:val="en-US"/>
              </w:rPr>
            </w:rPrChange>
          </w:rPr>
          <w:delText xml:space="preserve">were developed </w:delText>
        </w:r>
      </w:del>
      <w:r w:rsidR="00015CE0" w:rsidRPr="00B62DF3">
        <w:rPr>
          <w:rFonts w:eastAsia="Times New Roman"/>
          <w:sz w:val="24"/>
          <w:szCs w:val="24"/>
          <w:lang w:val="en-US"/>
          <w:rPrChange w:id="310" w:author="Homa Ahmadzia" w:date="2022-03-04T10:22:00Z">
            <w:rPr>
              <w:rFonts w:eastAsia="Times New Roman"/>
              <w:lang w:val="en-US"/>
            </w:rPr>
          </w:rPrChange>
        </w:rPr>
        <w:t>using the Consortium for Safe Labor (2002-2008) dataset</w:t>
      </w:r>
      <w:ins w:id="311" w:author="Jerome Federspiel" w:date="2022-02-03T14:56:00Z">
        <w:r w:rsidR="00DB16E4" w:rsidRPr="00B62DF3">
          <w:rPr>
            <w:rFonts w:eastAsia="Times New Roman"/>
            <w:sz w:val="24"/>
            <w:szCs w:val="24"/>
            <w:lang w:val="en-US"/>
            <w:rPrChange w:id="312" w:author="Homa Ahmadzia" w:date="2022-03-04T10:22:00Z">
              <w:rPr>
                <w:rFonts w:ascii="Times New Roman" w:eastAsia="Times New Roman" w:hAnsi="Times New Roman" w:cs="Times New Roman"/>
                <w:sz w:val="24"/>
                <w:szCs w:val="24"/>
                <w:lang w:val="en-US"/>
              </w:rPr>
            </w:rPrChange>
          </w:rPr>
          <w:t>,</w:t>
        </w:r>
      </w:ins>
      <w:r w:rsidR="00015CE0" w:rsidRPr="00B62DF3">
        <w:rPr>
          <w:rFonts w:eastAsia="Times New Roman"/>
          <w:sz w:val="24"/>
          <w:szCs w:val="24"/>
          <w:lang w:val="en-US"/>
          <w:rPrChange w:id="313" w:author="Homa Ahmadzia" w:date="2022-03-04T10:22:00Z">
            <w:rPr>
              <w:rFonts w:eastAsia="Times New Roman"/>
              <w:lang w:val="en-US"/>
            </w:rPr>
          </w:rPrChange>
        </w:rPr>
        <w:t xml:space="preserve"> including data from 12 hospitals</w:t>
      </w:r>
      <w:r w:rsidR="00255787" w:rsidRPr="00B62DF3">
        <w:rPr>
          <w:rFonts w:eastAsia="Times New Roman"/>
          <w:sz w:val="24"/>
          <w:szCs w:val="24"/>
          <w:lang w:val="en-US"/>
          <w:rPrChange w:id="314" w:author="Homa Ahmadzia" w:date="2022-03-04T10:22:00Z">
            <w:rPr>
              <w:rFonts w:eastAsia="Times New Roman"/>
              <w:lang w:val="en-US"/>
            </w:rPr>
          </w:rPrChange>
        </w:rPr>
        <w:t xml:space="preserve"> </w:t>
      </w:r>
      <w:r w:rsidR="00866943" w:rsidRPr="00B62DF3">
        <w:rPr>
          <w:rFonts w:eastAsia="Times New Roman"/>
          <w:sz w:val="24"/>
          <w:szCs w:val="24"/>
          <w:lang w:val="en-US"/>
          <w:rPrChange w:id="315" w:author="Homa Ahmadzia" w:date="2022-03-04T10:22:00Z">
            <w:rPr>
              <w:rFonts w:eastAsia="Times New Roman"/>
              <w:lang w:val="en-US"/>
            </w:rPr>
          </w:rPrChange>
        </w:rPr>
        <w:t xml:space="preserve">across the </w:t>
      </w:r>
      <w:r w:rsidR="00015CE0" w:rsidRPr="00B62DF3">
        <w:rPr>
          <w:rFonts w:eastAsia="Times New Roman"/>
          <w:sz w:val="24"/>
          <w:szCs w:val="24"/>
          <w:lang w:val="en-US"/>
          <w:rPrChange w:id="316" w:author="Homa Ahmadzia" w:date="2022-03-04T10:22:00Z">
            <w:rPr>
              <w:rFonts w:eastAsia="Times New Roman"/>
              <w:lang w:val="en-US"/>
            </w:rPr>
          </w:rPrChange>
        </w:rPr>
        <w:t xml:space="preserve">United States. </w:t>
      </w:r>
      <w:del w:id="317" w:author="Jerome Federspiel" w:date="2022-02-03T14:56:00Z">
        <w:r w:rsidR="00015CE0" w:rsidRPr="00B62DF3" w:rsidDel="00DB16E4">
          <w:rPr>
            <w:rFonts w:eastAsia="Times New Roman"/>
            <w:sz w:val="24"/>
            <w:szCs w:val="24"/>
            <w:lang w:val="en-US"/>
            <w:rPrChange w:id="318" w:author="Homa Ahmadzia" w:date="2022-03-04T10:22:00Z">
              <w:rPr>
                <w:rFonts w:eastAsia="Times New Roman"/>
                <w:lang w:val="en-US"/>
              </w:rPr>
            </w:rPrChange>
          </w:rPr>
          <w:delText xml:space="preserve">The dataset includes antepartum, intrapartum and postpartum </w:delText>
        </w:r>
        <w:r w:rsidR="00F4154C" w:rsidRPr="00B62DF3" w:rsidDel="00DB16E4">
          <w:rPr>
            <w:rFonts w:eastAsia="Times New Roman"/>
            <w:sz w:val="24"/>
            <w:szCs w:val="24"/>
            <w:lang w:val="en-US"/>
            <w:rPrChange w:id="319" w:author="Homa Ahmadzia" w:date="2022-03-04T10:22:00Z">
              <w:rPr>
                <w:rFonts w:eastAsia="Times New Roman"/>
                <w:lang w:val="en-US"/>
              </w:rPr>
            </w:rPrChange>
          </w:rPr>
          <w:delText xml:space="preserve">maternal variables </w:delText>
        </w:r>
        <w:r w:rsidR="003A5925" w:rsidRPr="00B62DF3" w:rsidDel="00DB16E4">
          <w:rPr>
            <w:rFonts w:eastAsia="Times New Roman"/>
            <w:sz w:val="24"/>
            <w:szCs w:val="24"/>
            <w:lang w:val="en-US"/>
            <w:rPrChange w:id="320" w:author="Homa Ahmadzia" w:date="2022-03-04T10:22:00Z">
              <w:rPr>
                <w:rFonts w:eastAsia="Times New Roman"/>
                <w:lang w:val="en-US"/>
              </w:rPr>
            </w:rPrChange>
          </w:rPr>
          <w:delText xml:space="preserve">and </w:delText>
        </w:r>
        <w:r w:rsidR="00F4154C" w:rsidRPr="00B62DF3" w:rsidDel="00DB16E4">
          <w:rPr>
            <w:rFonts w:eastAsia="Times New Roman"/>
            <w:sz w:val="24"/>
            <w:szCs w:val="24"/>
            <w:lang w:val="en-US"/>
            <w:rPrChange w:id="321" w:author="Homa Ahmadzia" w:date="2022-03-04T10:22:00Z">
              <w:rPr>
                <w:rFonts w:eastAsia="Times New Roman"/>
                <w:lang w:val="en-US"/>
              </w:rPr>
            </w:rPrChange>
          </w:rPr>
          <w:delText xml:space="preserve">information on mode of delivery, estimated blood loss, and transfusion. </w:delText>
        </w:r>
      </w:del>
      <w:r w:rsidR="00F4154C" w:rsidRPr="00B62DF3">
        <w:rPr>
          <w:rFonts w:eastAsia="Times New Roman"/>
          <w:sz w:val="24"/>
          <w:szCs w:val="24"/>
          <w:lang w:val="en-US"/>
          <w:rPrChange w:id="322" w:author="Homa Ahmadzia" w:date="2022-03-04T10:22:00Z">
            <w:rPr>
              <w:rFonts w:eastAsia="Times New Roman"/>
              <w:lang w:val="en-US"/>
            </w:rPr>
          </w:rPrChange>
        </w:rPr>
        <w:t xml:space="preserve">The primary outcome of interest was </w:t>
      </w:r>
      <w:ins w:id="323" w:author="Homa Ahmadzia" w:date="2022-03-04T09:21:00Z">
        <w:r w:rsidR="00B33C49" w:rsidRPr="00B62DF3">
          <w:rPr>
            <w:rFonts w:eastAsia="Times New Roman"/>
            <w:sz w:val="24"/>
            <w:szCs w:val="24"/>
            <w:lang w:val="en-US"/>
            <w:rPrChange w:id="324" w:author="Homa Ahmadzia" w:date="2022-03-04T10:22:00Z">
              <w:rPr>
                <w:rFonts w:ascii="Times New Roman" w:eastAsia="Times New Roman" w:hAnsi="Times New Roman" w:cs="Times New Roman"/>
                <w:sz w:val="24"/>
                <w:szCs w:val="24"/>
                <w:lang w:val="en-US"/>
              </w:rPr>
            </w:rPrChange>
          </w:rPr>
          <w:t xml:space="preserve">a composite of transfusion of blood products or PPH (estimated blood loss </w:t>
        </w:r>
      </w:ins>
      <m:oMath>
        <m:r>
          <w:ins w:id="325" w:author="Homa Ahmadzia" w:date="2022-03-04T09:21:00Z">
            <w:rPr>
              <w:rFonts w:ascii="Cambria Math" w:eastAsia="Times New Roman" w:hAnsi="Cambria Math"/>
              <w:sz w:val="24"/>
              <w:szCs w:val="24"/>
              <w:lang w:val="en-US"/>
            </w:rPr>
            <m:t>≥</m:t>
          </w:ins>
        </m:r>
      </m:oMath>
      <w:ins w:id="326" w:author="Homa Ahmadzia" w:date="2022-03-04T09:21:00Z">
        <w:r w:rsidR="00B33C49" w:rsidRPr="00B62DF3">
          <w:rPr>
            <w:rFonts w:eastAsia="Times New Roman"/>
            <w:sz w:val="24"/>
            <w:szCs w:val="24"/>
            <w:lang w:val="en-US"/>
            <w:rPrChange w:id="327" w:author="Homa Ahmadzia" w:date="2022-03-04T10:22:00Z">
              <w:rPr>
                <w:rFonts w:ascii="Times New Roman" w:eastAsia="Times New Roman" w:hAnsi="Times New Roman" w:cs="Times New Roman"/>
                <w:sz w:val="24"/>
                <w:szCs w:val="24"/>
                <w:lang w:val="en-US"/>
              </w:rPr>
            </w:rPrChange>
          </w:rPr>
          <w:t xml:space="preserve"> 1,000 mL)</w:t>
        </w:r>
      </w:ins>
      <w:del w:id="328" w:author="Homa Ahmadzia" w:date="2022-03-04T09:21:00Z">
        <w:r w:rsidR="00F4154C" w:rsidRPr="00B62DF3" w:rsidDel="00B33C49">
          <w:rPr>
            <w:rFonts w:eastAsia="Times New Roman"/>
            <w:sz w:val="24"/>
            <w:szCs w:val="24"/>
            <w:lang w:val="en-US"/>
            <w:rPrChange w:id="329" w:author="Homa Ahmadzia" w:date="2022-03-04T10:22:00Z">
              <w:rPr>
                <w:rFonts w:eastAsia="Times New Roman"/>
                <w:lang w:val="en-US"/>
              </w:rPr>
            </w:rPrChange>
          </w:rPr>
          <w:delText>transfusion of any blood products</w:delText>
        </w:r>
      </w:del>
      <w:r w:rsidR="00F4154C" w:rsidRPr="00B62DF3">
        <w:rPr>
          <w:rFonts w:eastAsia="Times New Roman"/>
          <w:sz w:val="24"/>
          <w:szCs w:val="24"/>
          <w:lang w:val="en-US"/>
          <w:rPrChange w:id="330" w:author="Homa Ahmadzia" w:date="2022-03-04T10:22:00Z">
            <w:rPr>
              <w:rFonts w:eastAsia="Times New Roman"/>
              <w:lang w:val="en-US"/>
            </w:rPr>
          </w:rPrChange>
        </w:rPr>
        <w:t xml:space="preserve">. The secondary outcome </w:t>
      </w:r>
      <w:r w:rsidR="00822002" w:rsidRPr="00B62DF3">
        <w:rPr>
          <w:rFonts w:eastAsia="Times New Roman"/>
          <w:sz w:val="24"/>
          <w:szCs w:val="24"/>
          <w:lang w:val="en-US"/>
          <w:rPrChange w:id="331" w:author="Homa Ahmadzia" w:date="2022-03-04T10:22:00Z">
            <w:rPr>
              <w:rFonts w:eastAsia="Times New Roman"/>
              <w:lang w:val="en-US"/>
            </w:rPr>
          </w:rPrChange>
        </w:rPr>
        <w:t>was</w:t>
      </w:r>
      <w:ins w:id="332" w:author="Homa Ahmadzia" w:date="2022-03-04T09:21:00Z">
        <w:r w:rsidR="00B33C49" w:rsidRPr="00B62DF3">
          <w:rPr>
            <w:rFonts w:eastAsia="Times New Roman"/>
            <w:sz w:val="24"/>
            <w:szCs w:val="24"/>
            <w:lang w:val="en-US"/>
            <w:rPrChange w:id="333" w:author="Homa Ahmadzia" w:date="2022-03-04T10:22:00Z">
              <w:rPr>
                <w:rFonts w:ascii="Times New Roman" w:eastAsia="Times New Roman" w:hAnsi="Times New Roman" w:cs="Times New Roman"/>
                <w:sz w:val="24"/>
                <w:szCs w:val="24"/>
                <w:lang w:val="en-US"/>
              </w:rPr>
            </w:rPrChange>
          </w:rPr>
          <w:t xml:space="preserve"> transfusion of any blood products</w:t>
        </w:r>
      </w:ins>
      <w:del w:id="334" w:author="Homa Ahmadzia" w:date="2022-03-04T09:21:00Z">
        <w:r w:rsidR="00F4154C" w:rsidRPr="00B62DF3" w:rsidDel="00B33C49">
          <w:rPr>
            <w:rFonts w:eastAsia="Times New Roman"/>
            <w:sz w:val="24"/>
            <w:szCs w:val="24"/>
            <w:lang w:val="en-US"/>
            <w:rPrChange w:id="335" w:author="Homa Ahmadzia" w:date="2022-03-04T10:22:00Z">
              <w:rPr>
                <w:rFonts w:eastAsia="Times New Roman"/>
                <w:lang w:val="en-US"/>
              </w:rPr>
            </w:rPrChange>
          </w:rPr>
          <w:delText xml:space="preserve"> </w:delText>
        </w:r>
        <w:r w:rsidR="001D2D1D" w:rsidRPr="00B62DF3" w:rsidDel="00B33C49">
          <w:rPr>
            <w:rFonts w:eastAsia="Times New Roman"/>
            <w:sz w:val="24"/>
            <w:szCs w:val="24"/>
            <w:lang w:val="en-US"/>
            <w:rPrChange w:id="336" w:author="Homa Ahmadzia" w:date="2022-03-04T10:22:00Z">
              <w:rPr>
                <w:rFonts w:eastAsia="Times New Roman"/>
                <w:lang w:val="en-US"/>
              </w:rPr>
            </w:rPrChange>
          </w:rPr>
          <w:delText>a composite of</w:delText>
        </w:r>
        <w:r w:rsidR="00822002" w:rsidRPr="00B62DF3" w:rsidDel="00B33C49">
          <w:rPr>
            <w:rFonts w:eastAsia="Times New Roman"/>
            <w:sz w:val="24"/>
            <w:szCs w:val="24"/>
            <w:lang w:val="en-US"/>
            <w:rPrChange w:id="337" w:author="Homa Ahmadzia" w:date="2022-03-04T10:22:00Z">
              <w:rPr>
                <w:rFonts w:eastAsia="Times New Roman"/>
                <w:lang w:val="en-US"/>
              </w:rPr>
            </w:rPrChange>
          </w:rPr>
          <w:delText xml:space="preserve"> </w:delText>
        </w:r>
        <w:r w:rsidR="00F4154C" w:rsidRPr="00B62DF3" w:rsidDel="00B33C49">
          <w:rPr>
            <w:rFonts w:eastAsia="Times New Roman"/>
            <w:sz w:val="24"/>
            <w:szCs w:val="24"/>
            <w:lang w:val="en-US"/>
            <w:rPrChange w:id="338" w:author="Homa Ahmadzia" w:date="2022-03-04T10:22:00Z">
              <w:rPr>
                <w:rFonts w:eastAsia="Times New Roman"/>
                <w:lang w:val="en-US"/>
              </w:rPr>
            </w:rPrChange>
          </w:rPr>
          <w:delText xml:space="preserve">transfusion of blood products </w:delText>
        </w:r>
        <w:r w:rsidR="00822002" w:rsidRPr="00B62DF3" w:rsidDel="00B33C49">
          <w:rPr>
            <w:rFonts w:eastAsia="Times New Roman"/>
            <w:sz w:val="24"/>
            <w:szCs w:val="24"/>
            <w:lang w:val="en-US"/>
            <w:rPrChange w:id="339" w:author="Homa Ahmadzia" w:date="2022-03-04T10:22:00Z">
              <w:rPr>
                <w:rFonts w:eastAsia="Times New Roman"/>
                <w:lang w:val="en-US"/>
              </w:rPr>
            </w:rPrChange>
          </w:rPr>
          <w:delText xml:space="preserve">or </w:delText>
        </w:r>
        <w:r w:rsidR="00256258" w:rsidRPr="00B62DF3" w:rsidDel="00B33C49">
          <w:rPr>
            <w:rFonts w:eastAsia="Times New Roman"/>
            <w:sz w:val="24"/>
            <w:szCs w:val="24"/>
            <w:lang w:val="en-US"/>
            <w:rPrChange w:id="340" w:author="Homa Ahmadzia" w:date="2022-03-04T10:22:00Z">
              <w:rPr>
                <w:rFonts w:eastAsia="Times New Roman"/>
                <w:lang w:val="en-US"/>
              </w:rPr>
            </w:rPrChange>
          </w:rPr>
          <w:delText xml:space="preserve">PPH </w:delText>
        </w:r>
        <w:r w:rsidR="001D2D1D" w:rsidRPr="00B62DF3" w:rsidDel="00B33C49">
          <w:rPr>
            <w:rFonts w:eastAsia="Times New Roman"/>
            <w:sz w:val="24"/>
            <w:szCs w:val="24"/>
            <w:lang w:val="en-US"/>
            <w:rPrChange w:id="341" w:author="Homa Ahmadzia" w:date="2022-03-04T10:22:00Z">
              <w:rPr>
                <w:rFonts w:eastAsia="Times New Roman"/>
                <w:lang w:val="en-US"/>
              </w:rPr>
            </w:rPrChange>
          </w:rPr>
          <w:delText>(</w:delText>
        </w:r>
        <w:r w:rsidR="00F4154C" w:rsidRPr="00B62DF3" w:rsidDel="00B33C49">
          <w:rPr>
            <w:rFonts w:eastAsia="Times New Roman"/>
            <w:sz w:val="24"/>
            <w:szCs w:val="24"/>
            <w:lang w:val="en-US"/>
            <w:rPrChange w:id="342" w:author="Homa Ahmadzia" w:date="2022-03-04T10:22:00Z">
              <w:rPr>
                <w:rFonts w:eastAsia="Times New Roman"/>
                <w:lang w:val="en-US"/>
              </w:rPr>
            </w:rPrChange>
          </w:rPr>
          <w:delText xml:space="preserve">estimated blood loss </w:delText>
        </w:r>
      </w:del>
      <m:oMath>
        <m:r>
          <w:del w:id="343" w:author="Homa Ahmadzia" w:date="2022-03-04T09:21:00Z">
            <w:rPr>
              <w:rFonts w:ascii="Cambria Math" w:eastAsia="Times New Roman" w:hAnsi="Cambria Math"/>
              <w:sz w:val="24"/>
              <w:szCs w:val="24"/>
              <w:lang w:val="en-US"/>
              <w:rPrChange w:id="344" w:author="Homa Ahmadzia" w:date="2022-03-04T10:22:00Z">
                <w:rPr>
                  <w:rFonts w:ascii="Cambria Math" w:eastAsia="Times New Roman" w:hAnsi="Cambria Math" w:cs="Times New Roman"/>
                  <w:lang w:val="en-US"/>
                </w:rPr>
              </w:rPrChange>
            </w:rPr>
            <m:t>≥</m:t>
          </w:del>
        </m:r>
      </m:oMath>
      <w:del w:id="345" w:author="Homa Ahmadzia" w:date="2022-03-04T09:21:00Z">
        <w:r w:rsidR="00F4154C" w:rsidRPr="00B62DF3" w:rsidDel="00B33C49">
          <w:rPr>
            <w:rFonts w:eastAsia="Times New Roman"/>
            <w:sz w:val="24"/>
            <w:szCs w:val="24"/>
            <w:lang w:val="en-US"/>
            <w:rPrChange w:id="346" w:author="Homa Ahmadzia" w:date="2022-03-04T10:22:00Z">
              <w:rPr>
                <w:rFonts w:eastAsia="Times New Roman"/>
                <w:lang w:val="en-US"/>
              </w:rPr>
            </w:rPrChange>
          </w:rPr>
          <w:delText xml:space="preserve"> 1,000 mL</w:delText>
        </w:r>
        <w:r w:rsidR="001D2D1D" w:rsidRPr="00B62DF3" w:rsidDel="00B33C49">
          <w:rPr>
            <w:rFonts w:eastAsia="Times New Roman"/>
            <w:sz w:val="24"/>
            <w:szCs w:val="24"/>
            <w:lang w:val="en-US"/>
            <w:rPrChange w:id="347" w:author="Homa Ahmadzia" w:date="2022-03-04T10:22:00Z">
              <w:rPr>
                <w:rFonts w:eastAsia="Times New Roman"/>
                <w:lang w:val="en-US"/>
              </w:rPr>
            </w:rPrChange>
          </w:rPr>
          <w:delText>)</w:delText>
        </w:r>
      </w:del>
      <w:r w:rsidR="003A5925" w:rsidRPr="00B62DF3">
        <w:rPr>
          <w:rFonts w:eastAsia="Times New Roman"/>
          <w:sz w:val="24"/>
          <w:szCs w:val="24"/>
          <w:lang w:val="en-US"/>
          <w:rPrChange w:id="348" w:author="Homa Ahmadzia" w:date="2022-03-04T10:22:00Z">
            <w:rPr>
              <w:rFonts w:eastAsia="Times New Roman"/>
              <w:lang w:val="en-US"/>
            </w:rPr>
          </w:rPrChange>
        </w:rPr>
        <w:t xml:space="preserve">. </w:t>
      </w:r>
      <w:r w:rsidR="00F4154C" w:rsidRPr="00B62DF3">
        <w:rPr>
          <w:rFonts w:eastAsia="Times New Roman"/>
          <w:sz w:val="24"/>
          <w:szCs w:val="24"/>
          <w:lang w:val="en-US"/>
          <w:rPrChange w:id="349" w:author="Homa Ahmadzia" w:date="2022-03-04T10:22:00Z">
            <w:rPr>
              <w:rFonts w:eastAsia="Times New Roman"/>
              <w:lang w:val="en-US"/>
            </w:rPr>
          </w:rPrChange>
        </w:rPr>
        <w:t>Fifty maternal</w:t>
      </w:r>
      <w:r w:rsidR="00822002" w:rsidRPr="00B62DF3">
        <w:rPr>
          <w:rFonts w:eastAsia="Times New Roman"/>
          <w:sz w:val="24"/>
          <w:szCs w:val="24"/>
          <w:lang w:val="en-US"/>
          <w:rPrChange w:id="350" w:author="Homa Ahmadzia" w:date="2022-03-04T10:22:00Z">
            <w:rPr>
              <w:rFonts w:eastAsia="Times New Roman"/>
              <w:lang w:val="en-US"/>
            </w:rPr>
          </w:rPrChange>
        </w:rPr>
        <w:t xml:space="preserve"> antepartum and intrapartum characteristics</w:t>
      </w:r>
      <w:r w:rsidR="00F4154C" w:rsidRPr="00B62DF3">
        <w:rPr>
          <w:rFonts w:eastAsia="Times New Roman"/>
          <w:sz w:val="24"/>
          <w:szCs w:val="24"/>
          <w:lang w:val="en-US"/>
          <w:rPrChange w:id="351" w:author="Homa Ahmadzia" w:date="2022-03-04T10:22:00Z">
            <w:rPr>
              <w:rFonts w:eastAsia="Times New Roman"/>
              <w:lang w:val="en-US"/>
            </w:rPr>
          </w:rPrChange>
        </w:rPr>
        <w:t xml:space="preserve"> </w:t>
      </w:r>
      <w:r w:rsidR="00DF491C" w:rsidRPr="00B62DF3">
        <w:rPr>
          <w:rFonts w:eastAsia="Times New Roman"/>
          <w:sz w:val="24"/>
          <w:szCs w:val="24"/>
          <w:lang w:val="en-US"/>
          <w:rPrChange w:id="352" w:author="Homa Ahmadzia" w:date="2022-03-04T10:22:00Z">
            <w:rPr>
              <w:rFonts w:eastAsia="Times New Roman"/>
              <w:lang w:val="en-US"/>
            </w:rPr>
          </w:rPrChange>
        </w:rPr>
        <w:t xml:space="preserve">as well as hospital characteristics </w:t>
      </w:r>
      <w:r w:rsidR="00F4154C" w:rsidRPr="00B62DF3">
        <w:rPr>
          <w:rFonts w:eastAsia="Times New Roman"/>
          <w:sz w:val="24"/>
          <w:szCs w:val="24"/>
          <w:lang w:val="en-US"/>
          <w:rPrChange w:id="353" w:author="Homa Ahmadzia" w:date="2022-03-04T10:22:00Z">
            <w:rPr>
              <w:rFonts w:eastAsia="Times New Roman"/>
              <w:lang w:val="en-US"/>
            </w:rPr>
          </w:rPrChange>
        </w:rPr>
        <w:t>were selected using Cramer’s phi and Theil index</w:t>
      </w:r>
      <w:del w:id="354" w:author="Jerome Federspiel" w:date="2022-02-03T14:56:00Z">
        <w:r w:rsidR="00F4154C" w:rsidRPr="00B62DF3" w:rsidDel="00DB16E4">
          <w:rPr>
            <w:rFonts w:eastAsia="Times New Roman"/>
            <w:sz w:val="24"/>
            <w:szCs w:val="24"/>
            <w:lang w:val="en-US"/>
            <w:rPrChange w:id="355" w:author="Homa Ahmadzia" w:date="2022-03-04T10:22:00Z">
              <w:rPr>
                <w:rFonts w:eastAsia="Times New Roman"/>
                <w:lang w:val="en-US"/>
              </w:rPr>
            </w:rPrChange>
          </w:rPr>
          <w:delText xml:space="preserve"> for feature selection for modeling</w:delText>
        </w:r>
      </w:del>
      <w:r w:rsidR="00F4154C" w:rsidRPr="00B62DF3">
        <w:rPr>
          <w:rFonts w:eastAsia="Times New Roman"/>
          <w:sz w:val="24"/>
          <w:szCs w:val="24"/>
          <w:lang w:val="en-US"/>
          <w:rPrChange w:id="356" w:author="Homa Ahmadzia" w:date="2022-03-04T10:22:00Z">
            <w:rPr>
              <w:rFonts w:eastAsia="Times New Roman"/>
              <w:lang w:val="en-US"/>
            </w:rPr>
          </w:rPrChange>
        </w:rPr>
        <w:t xml:space="preserve">. Logistic </w:t>
      </w:r>
      <w:r w:rsidR="004162BD" w:rsidRPr="00B62DF3">
        <w:rPr>
          <w:rFonts w:eastAsia="Times New Roman"/>
          <w:sz w:val="24"/>
          <w:szCs w:val="24"/>
          <w:lang w:val="en-US"/>
          <w:rPrChange w:id="357" w:author="Homa Ahmadzia" w:date="2022-03-04T10:22:00Z">
            <w:rPr>
              <w:rFonts w:eastAsia="Times New Roman"/>
              <w:lang w:val="en-US"/>
            </w:rPr>
          </w:rPrChange>
        </w:rPr>
        <w:t>r</w:t>
      </w:r>
      <w:r w:rsidR="00F4154C" w:rsidRPr="00B62DF3">
        <w:rPr>
          <w:rFonts w:eastAsia="Times New Roman"/>
          <w:sz w:val="24"/>
          <w:szCs w:val="24"/>
          <w:lang w:val="en-US"/>
          <w:rPrChange w:id="358" w:author="Homa Ahmadzia" w:date="2022-03-04T10:22:00Z">
            <w:rPr>
              <w:rFonts w:eastAsia="Times New Roman"/>
              <w:lang w:val="en-US"/>
            </w:rPr>
          </w:rPrChange>
        </w:rPr>
        <w:t xml:space="preserve">egression, </w:t>
      </w:r>
      <w:r w:rsidR="004162BD" w:rsidRPr="00B62DF3">
        <w:rPr>
          <w:rFonts w:eastAsia="Times New Roman"/>
          <w:sz w:val="24"/>
          <w:szCs w:val="24"/>
          <w:lang w:val="en-US"/>
          <w:rPrChange w:id="359" w:author="Homa Ahmadzia" w:date="2022-03-04T10:22:00Z">
            <w:rPr>
              <w:rFonts w:eastAsia="Times New Roman"/>
              <w:lang w:val="en-US"/>
            </w:rPr>
          </w:rPrChange>
        </w:rPr>
        <w:t>s</w:t>
      </w:r>
      <w:r w:rsidR="00F4154C" w:rsidRPr="00B62DF3">
        <w:rPr>
          <w:rFonts w:eastAsia="Times New Roman"/>
          <w:sz w:val="24"/>
          <w:szCs w:val="24"/>
          <w:lang w:val="en-US"/>
          <w:rPrChange w:id="360" w:author="Homa Ahmadzia" w:date="2022-03-04T10:22:00Z">
            <w:rPr>
              <w:rFonts w:eastAsia="Times New Roman"/>
              <w:lang w:val="en-US"/>
            </w:rPr>
          </w:rPrChange>
        </w:rPr>
        <w:t xml:space="preserve">upport </w:t>
      </w:r>
      <w:r w:rsidR="004162BD" w:rsidRPr="00B62DF3">
        <w:rPr>
          <w:rFonts w:eastAsia="Times New Roman"/>
          <w:sz w:val="24"/>
          <w:szCs w:val="24"/>
          <w:lang w:val="en-US"/>
          <w:rPrChange w:id="361" w:author="Homa Ahmadzia" w:date="2022-03-04T10:22:00Z">
            <w:rPr>
              <w:rFonts w:eastAsia="Times New Roman"/>
              <w:lang w:val="en-US"/>
            </w:rPr>
          </w:rPrChange>
        </w:rPr>
        <w:t>v</w:t>
      </w:r>
      <w:r w:rsidR="00F4154C" w:rsidRPr="00B62DF3">
        <w:rPr>
          <w:rFonts w:eastAsia="Times New Roman"/>
          <w:sz w:val="24"/>
          <w:szCs w:val="24"/>
          <w:lang w:val="en-US"/>
          <w:rPrChange w:id="362" w:author="Homa Ahmadzia" w:date="2022-03-04T10:22:00Z">
            <w:rPr>
              <w:rFonts w:eastAsia="Times New Roman"/>
              <w:lang w:val="en-US"/>
            </w:rPr>
          </w:rPrChange>
        </w:rPr>
        <w:t xml:space="preserve">ector </w:t>
      </w:r>
      <w:r w:rsidR="004162BD" w:rsidRPr="00B62DF3">
        <w:rPr>
          <w:rFonts w:eastAsia="Times New Roman"/>
          <w:sz w:val="24"/>
          <w:szCs w:val="24"/>
          <w:lang w:val="en-US"/>
          <w:rPrChange w:id="363" w:author="Homa Ahmadzia" w:date="2022-03-04T10:22:00Z">
            <w:rPr>
              <w:rFonts w:eastAsia="Times New Roman"/>
              <w:lang w:val="en-US"/>
            </w:rPr>
          </w:rPrChange>
        </w:rPr>
        <w:t>m</w:t>
      </w:r>
      <w:r w:rsidR="00F4154C" w:rsidRPr="00B62DF3">
        <w:rPr>
          <w:rFonts w:eastAsia="Times New Roman"/>
          <w:sz w:val="24"/>
          <w:szCs w:val="24"/>
          <w:lang w:val="en-US"/>
          <w:rPrChange w:id="364" w:author="Homa Ahmadzia" w:date="2022-03-04T10:22:00Z">
            <w:rPr>
              <w:rFonts w:eastAsia="Times New Roman"/>
              <w:lang w:val="en-US"/>
            </w:rPr>
          </w:rPrChange>
        </w:rPr>
        <w:t xml:space="preserve">achines, </w:t>
      </w:r>
      <w:r w:rsidR="004162BD" w:rsidRPr="00B62DF3">
        <w:rPr>
          <w:rFonts w:eastAsia="Times New Roman"/>
          <w:sz w:val="24"/>
          <w:szCs w:val="24"/>
          <w:lang w:val="en-US"/>
          <w:rPrChange w:id="365" w:author="Homa Ahmadzia" w:date="2022-03-04T10:22:00Z">
            <w:rPr>
              <w:rFonts w:eastAsia="Times New Roman"/>
              <w:lang w:val="en-US"/>
            </w:rPr>
          </w:rPrChange>
        </w:rPr>
        <w:t>m</w:t>
      </w:r>
      <w:r w:rsidR="00F4154C" w:rsidRPr="00B62DF3">
        <w:rPr>
          <w:rFonts w:eastAsia="Times New Roman"/>
          <w:sz w:val="24"/>
          <w:szCs w:val="24"/>
          <w:lang w:val="en-US"/>
          <w:rPrChange w:id="366" w:author="Homa Ahmadzia" w:date="2022-03-04T10:22:00Z">
            <w:rPr>
              <w:rFonts w:eastAsia="Times New Roman"/>
              <w:lang w:val="en-US"/>
            </w:rPr>
          </w:rPrChange>
        </w:rPr>
        <w:t xml:space="preserve">ulti-layer </w:t>
      </w:r>
      <w:r w:rsidR="004162BD" w:rsidRPr="00B62DF3">
        <w:rPr>
          <w:rFonts w:eastAsia="Times New Roman"/>
          <w:sz w:val="24"/>
          <w:szCs w:val="24"/>
          <w:lang w:val="en-US"/>
          <w:rPrChange w:id="367" w:author="Homa Ahmadzia" w:date="2022-03-04T10:22:00Z">
            <w:rPr>
              <w:rFonts w:eastAsia="Times New Roman"/>
              <w:lang w:val="en-US"/>
            </w:rPr>
          </w:rPrChange>
        </w:rPr>
        <w:t>p</w:t>
      </w:r>
      <w:r w:rsidR="00F4154C" w:rsidRPr="00B62DF3">
        <w:rPr>
          <w:rFonts w:eastAsia="Times New Roman"/>
          <w:sz w:val="24"/>
          <w:szCs w:val="24"/>
          <w:lang w:val="en-US"/>
          <w:rPrChange w:id="368" w:author="Homa Ahmadzia" w:date="2022-03-04T10:22:00Z">
            <w:rPr>
              <w:rFonts w:eastAsia="Times New Roman"/>
              <w:lang w:val="en-US"/>
            </w:rPr>
          </w:rPrChange>
        </w:rPr>
        <w:t xml:space="preserve">erceptron, </w:t>
      </w:r>
      <w:r w:rsidR="004162BD" w:rsidRPr="00B62DF3">
        <w:rPr>
          <w:rFonts w:eastAsia="Times New Roman"/>
          <w:sz w:val="24"/>
          <w:szCs w:val="24"/>
          <w:lang w:val="en-US"/>
          <w:rPrChange w:id="369" w:author="Homa Ahmadzia" w:date="2022-03-04T10:22:00Z">
            <w:rPr>
              <w:rFonts w:eastAsia="Times New Roman"/>
              <w:lang w:val="en-US"/>
            </w:rPr>
          </w:rPrChange>
        </w:rPr>
        <w:t>r</w:t>
      </w:r>
      <w:r w:rsidR="00F4154C" w:rsidRPr="00B62DF3">
        <w:rPr>
          <w:rFonts w:eastAsia="Times New Roman"/>
          <w:sz w:val="24"/>
          <w:szCs w:val="24"/>
          <w:lang w:val="en-US"/>
          <w:rPrChange w:id="370" w:author="Homa Ahmadzia" w:date="2022-03-04T10:22:00Z">
            <w:rPr>
              <w:rFonts w:eastAsia="Times New Roman"/>
              <w:lang w:val="en-US"/>
            </w:rPr>
          </w:rPrChange>
        </w:rPr>
        <w:t xml:space="preserve">andom </w:t>
      </w:r>
      <w:r w:rsidR="004162BD" w:rsidRPr="00B62DF3">
        <w:rPr>
          <w:rFonts w:eastAsia="Times New Roman"/>
          <w:sz w:val="24"/>
          <w:szCs w:val="24"/>
          <w:lang w:val="en-US"/>
          <w:rPrChange w:id="371" w:author="Homa Ahmadzia" w:date="2022-03-04T10:22:00Z">
            <w:rPr>
              <w:rFonts w:eastAsia="Times New Roman"/>
              <w:lang w:val="en-US"/>
            </w:rPr>
          </w:rPrChange>
        </w:rPr>
        <w:t>f</w:t>
      </w:r>
      <w:r w:rsidR="00F4154C" w:rsidRPr="00B62DF3">
        <w:rPr>
          <w:rFonts w:eastAsia="Times New Roman"/>
          <w:sz w:val="24"/>
          <w:szCs w:val="24"/>
          <w:lang w:val="en-US"/>
          <w:rPrChange w:id="372" w:author="Homa Ahmadzia" w:date="2022-03-04T10:22:00Z">
            <w:rPr>
              <w:rFonts w:eastAsia="Times New Roman"/>
              <w:lang w:val="en-US"/>
            </w:rPr>
          </w:rPrChange>
        </w:rPr>
        <w:t xml:space="preserve">orest, </w:t>
      </w:r>
      <w:ins w:id="373" w:author="Jerome Federspiel" w:date="2022-02-03T14:56:00Z">
        <w:r w:rsidR="00DB16E4" w:rsidRPr="00B62DF3">
          <w:rPr>
            <w:rFonts w:eastAsia="Times New Roman"/>
            <w:sz w:val="24"/>
            <w:szCs w:val="24"/>
            <w:lang w:val="en-US"/>
            <w:rPrChange w:id="374" w:author="Homa Ahmadzia" w:date="2022-03-04T10:22:00Z">
              <w:rPr>
                <w:rFonts w:ascii="Times New Roman" w:eastAsia="Times New Roman" w:hAnsi="Times New Roman" w:cs="Times New Roman"/>
                <w:sz w:val="24"/>
                <w:szCs w:val="24"/>
                <w:lang w:val="en-US"/>
              </w:rPr>
            </w:rPrChange>
          </w:rPr>
          <w:t xml:space="preserve">and </w:t>
        </w:r>
      </w:ins>
      <w:r w:rsidR="004162BD" w:rsidRPr="00B62DF3">
        <w:rPr>
          <w:rFonts w:eastAsia="Times New Roman"/>
          <w:sz w:val="24"/>
          <w:szCs w:val="24"/>
          <w:lang w:val="en-US"/>
          <w:rPrChange w:id="375" w:author="Homa Ahmadzia" w:date="2022-03-04T10:22:00Z">
            <w:rPr>
              <w:rFonts w:eastAsia="Times New Roman"/>
              <w:lang w:val="en-US"/>
            </w:rPr>
          </w:rPrChange>
        </w:rPr>
        <w:t>g</w:t>
      </w:r>
      <w:r w:rsidR="00F4154C" w:rsidRPr="00B62DF3">
        <w:rPr>
          <w:rFonts w:eastAsia="Times New Roman"/>
          <w:sz w:val="24"/>
          <w:szCs w:val="24"/>
          <w:lang w:val="en-US"/>
          <w:rPrChange w:id="376" w:author="Homa Ahmadzia" w:date="2022-03-04T10:22:00Z">
            <w:rPr>
              <w:rFonts w:eastAsia="Times New Roman"/>
              <w:lang w:val="en-US"/>
            </w:rPr>
          </w:rPrChange>
        </w:rPr>
        <w:t xml:space="preserve">radient </w:t>
      </w:r>
      <w:r w:rsidR="004162BD" w:rsidRPr="00B62DF3">
        <w:rPr>
          <w:rFonts w:eastAsia="Times New Roman"/>
          <w:sz w:val="24"/>
          <w:szCs w:val="24"/>
          <w:lang w:val="en-US"/>
          <w:rPrChange w:id="377" w:author="Homa Ahmadzia" w:date="2022-03-04T10:22:00Z">
            <w:rPr>
              <w:rFonts w:eastAsia="Times New Roman"/>
              <w:lang w:val="en-US"/>
            </w:rPr>
          </w:rPrChange>
        </w:rPr>
        <w:t>b</w:t>
      </w:r>
      <w:r w:rsidR="00F4154C" w:rsidRPr="00B62DF3">
        <w:rPr>
          <w:rFonts w:eastAsia="Times New Roman"/>
          <w:sz w:val="24"/>
          <w:szCs w:val="24"/>
          <w:lang w:val="en-US"/>
          <w:rPrChange w:id="378" w:author="Homa Ahmadzia" w:date="2022-03-04T10:22:00Z">
            <w:rPr>
              <w:rFonts w:eastAsia="Times New Roman"/>
              <w:lang w:val="en-US"/>
            </w:rPr>
          </w:rPrChange>
        </w:rPr>
        <w:t>oosting were used to generate models to predict</w:t>
      </w:r>
      <w:r w:rsidR="00822002" w:rsidRPr="00B62DF3">
        <w:rPr>
          <w:rFonts w:eastAsia="Times New Roman"/>
          <w:sz w:val="24"/>
          <w:szCs w:val="24"/>
          <w:lang w:val="en-US"/>
          <w:rPrChange w:id="379" w:author="Homa Ahmadzia" w:date="2022-03-04T10:22:00Z">
            <w:rPr>
              <w:rFonts w:eastAsia="Times New Roman"/>
              <w:lang w:val="en-US"/>
            </w:rPr>
          </w:rPrChange>
        </w:rPr>
        <w:t xml:space="preserve"> transfusion and to predict</w:t>
      </w:r>
      <w:r w:rsidR="001D2D1D" w:rsidRPr="00B62DF3">
        <w:rPr>
          <w:rFonts w:eastAsia="Times New Roman"/>
          <w:sz w:val="24"/>
          <w:szCs w:val="24"/>
          <w:lang w:val="en-US"/>
          <w:rPrChange w:id="380" w:author="Homa Ahmadzia" w:date="2022-03-04T10:22:00Z">
            <w:rPr>
              <w:rFonts w:eastAsia="Times New Roman"/>
              <w:lang w:val="en-US"/>
            </w:rPr>
          </w:rPrChange>
        </w:rPr>
        <w:t xml:space="preserve"> the </w:t>
      </w:r>
      <w:r w:rsidR="00655B04" w:rsidRPr="00B62DF3">
        <w:rPr>
          <w:rFonts w:eastAsia="Times New Roman"/>
          <w:sz w:val="24"/>
          <w:szCs w:val="24"/>
          <w:lang w:val="en-US"/>
          <w:rPrChange w:id="381" w:author="Homa Ahmadzia" w:date="2022-03-04T10:22:00Z">
            <w:rPr>
              <w:rFonts w:eastAsia="Times New Roman"/>
              <w:lang w:val="en-US"/>
            </w:rPr>
          </w:rPrChange>
        </w:rPr>
        <w:t>transfusion-</w:t>
      </w:r>
      <w:r w:rsidR="00256258" w:rsidRPr="00B62DF3">
        <w:rPr>
          <w:rFonts w:eastAsia="Times New Roman"/>
          <w:sz w:val="24"/>
          <w:szCs w:val="24"/>
          <w:lang w:val="en-US"/>
          <w:rPrChange w:id="382" w:author="Homa Ahmadzia" w:date="2022-03-04T10:22:00Z">
            <w:rPr>
              <w:rFonts w:eastAsia="Times New Roman"/>
              <w:lang w:val="en-US"/>
            </w:rPr>
          </w:rPrChange>
        </w:rPr>
        <w:t xml:space="preserve">PPH </w:t>
      </w:r>
      <w:r w:rsidR="00655B04" w:rsidRPr="00B62DF3">
        <w:rPr>
          <w:rFonts w:eastAsia="Times New Roman"/>
          <w:sz w:val="24"/>
          <w:szCs w:val="24"/>
          <w:lang w:val="en-US"/>
          <w:rPrChange w:id="383" w:author="Homa Ahmadzia" w:date="2022-03-04T10:22:00Z">
            <w:rPr>
              <w:rFonts w:eastAsia="Times New Roman"/>
              <w:lang w:val="en-US"/>
            </w:rPr>
          </w:rPrChange>
        </w:rPr>
        <w:t>composite</w:t>
      </w:r>
      <w:r w:rsidR="00F4154C" w:rsidRPr="00B62DF3">
        <w:rPr>
          <w:rFonts w:eastAsia="Times New Roman"/>
          <w:sz w:val="24"/>
          <w:szCs w:val="24"/>
          <w:lang w:val="en-US"/>
          <w:rPrChange w:id="384" w:author="Homa Ahmadzia" w:date="2022-03-04T10:22:00Z">
            <w:rPr>
              <w:rFonts w:eastAsia="Times New Roman"/>
              <w:lang w:val="en-US"/>
            </w:rPr>
          </w:rPrChange>
        </w:rPr>
        <w:t xml:space="preserve">. Receiver </w:t>
      </w:r>
      <w:r w:rsidR="004B6B48" w:rsidRPr="00B62DF3">
        <w:rPr>
          <w:rFonts w:eastAsia="Times New Roman"/>
          <w:sz w:val="24"/>
          <w:szCs w:val="24"/>
          <w:lang w:val="en-US"/>
          <w:rPrChange w:id="385" w:author="Homa Ahmadzia" w:date="2022-03-04T10:22:00Z">
            <w:rPr>
              <w:rFonts w:eastAsia="Times New Roman"/>
              <w:lang w:val="en-US"/>
            </w:rPr>
          </w:rPrChange>
        </w:rPr>
        <w:t>o</w:t>
      </w:r>
      <w:r w:rsidR="00F4154C" w:rsidRPr="00B62DF3">
        <w:rPr>
          <w:rFonts w:eastAsia="Times New Roman"/>
          <w:sz w:val="24"/>
          <w:szCs w:val="24"/>
          <w:lang w:val="en-US"/>
          <w:rPrChange w:id="386" w:author="Homa Ahmadzia" w:date="2022-03-04T10:22:00Z">
            <w:rPr>
              <w:rFonts w:eastAsia="Times New Roman"/>
              <w:lang w:val="en-US"/>
            </w:rPr>
          </w:rPrChange>
        </w:rPr>
        <w:t xml:space="preserve">perating </w:t>
      </w:r>
      <w:r w:rsidR="004B6B48" w:rsidRPr="00B62DF3">
        <w:rPr>
          <w:rFonts w:eastAsia="Times New Roman"/>
          <w:sz w:val="24"/>
          <w:szCs w:val="24"/>
          <w:lang w:val="en-US"/>
          <w:rPrChange w:id="387" w:author="Homa Ahmadzia" w:date="2022-03-04T10:22:00Z">
            <w:rPr>
              <w:rFonts w:eastAsia="Times New Roman"/>
              <w:lang w:val="en-US"/>
            </w:rPr>
          </w:rPrChange>
        </w:rPr>
        <w:t>c</w:t>
      </w:r>
      <w:r w:rsidR="00F4154C" w:rsidRPr="00B62DF3">
        <w:rPr>
          <w:rFonts w:eastAsia="Times New Roman"/>
          <w:sz w:val="24"/>
          <w:szCs w:val="24"/>
          <w:lang w:val="en-US"/>
          <w:rPrChange w:id="388" w:author="Homa Ahmadzia" w:date="2022-03-04T10:22:00Z">
            <w:rPr>
              <w:rFonts w:eastAsia="Times New Roman"/>
              <w:lang w:val="en-US"/>
            </w:rPr>
          </w:rPrChange>
        </w:rPr>
        <w:t xml:space="preserve">haracteristic </w:t>
      </w:r>
      <w:r w:rsidR="004B6B48" w:rsidRPr="00B62DF3">
        <w:rPr>
          <w:rFonts w:eastAsia="Times New Roman"/>
          <w:sz w:val="24"/>
          <w:szCs w:val="24"/>
          <w:lang w:val="en-US"/>
          <w:rPrChange w:id="389" w:author="Homa Ahmadzia" w:date="2022-03-04T10:22:00Z">
            <w:rPr>
              <w:rFonts w:eastAsia="Times New Roman"/>
              <w:lang w:val="en-US"/>
            </w:rPr>
          </w:rPrChange>
        </w:rPr>
        <w:t>a</w:t>
      </w:r>
      <w:r w:rsidR="00F4154C" w:rsidRPr="00B62DF3">
        <w:rPr>
          <w:rFonts w:eastAsia="Times New Roman"/>
          <w:sz w:val="24"/>
          <w:szCs w:val="24"/>
          <w:lang w:val="en-US"/>
          <w:rPrChange w:id="390" w:author="Homa Ahmadzia" w:date="2022-03-04T10:22:00Z">
            <w:rPr>
              <w:rFonts w:eastAsia="Times New Roman"/>
              <w:lang w:val="en-US"/>
            </w:rPr>
          </w:rPrChange>
        </w:rPr>
        <w:t xml:space="preserve">rea </w:t>
      </w:r>
      <w:r w:rsidR="004B6B48" w:rsidRPr="00B62DF3">
        <w:rPr>
          <w:rFonts w:eastAsia="Times New Roman"/>
          <w:sz w:val="24"/>
          <w:szCs w:val="24"/>
          <w:lang w:val="en-US"/>
          <w:rPrChange w:id="391" w:author="Homa Ahmadzia" w:date="2022-03-04T10:22:00Z">
            <w:rPr>
              <w:rFonts w:eastAsia="Times New Roman"/>
              <w:lang w:val="en-US"/>
            </w:rPr>
          </w:rPrChange>
        </w:rPr>
        <w:t>u</w:t>
      </w:r>
      <w:r w:rsidR="00F4154C" w:rsidRPr="00B62DF3">
        <w:rPr>
          <w:rFonts w:eastAsia="Times New Roman"/>
          <w:sz w:val="24"/>
          <w:szCs w:val="24"/>
          <w:lang w:val="en-US"/>
          <w:rPrChange w:id="392" w:author="Homa Ahmadzia" w:date="2022-03-04T10:22:00Z">
            <w:rPr>
              <w:rFonts w:eastAsia="Times New Roman"/>
              <w:lang w:val="en-US"/>
            </w:rPr>
          </w:rPrChange>
        </w:rPr>
        <w:t xml:space="preserve">nder the </w:t>
      </w:r>
      <w:r w:rsidR="004B6B48" w:rsidRPr="00B62DF3">
        <w:rPr>
          <w:rFonts w:eastAsia="Times New Roman"/>
          <w:sz w:val="24"/>
          <w:szCs w:val="24"/>
          <w:lang w:val="en-US"/>
          <w:rPrChange w:id="393" w:author="Homa Ahmadzia" w:date="2022-03-04T10:22:00Z">
            <w:rPr>
              <w:rFonts w:eastAsia="Times New Roman"/>
              <w:lang w:val="en-US"/>
            </w:rPr>
          </w:rPrChange>
        </w:rPr>
        <w:t>c</w:t>
      </w:r>
      <w:r w:rsidR="00F4154C" w:rsidRPr="00B62DF3">
        <w:rPr>
          <w:rFonts w:eastAsia="Times New Roman"/>
          <w:sz w:val="24"/>
          <w:szCs w:val="24"/>
          <w:lang w:val="en-US"/>
          <w:rPrChange w:id="394" w:author="Homa Ahmadzia" w:date="2022-03-04T10:22:00Z">
            <w:rPr>
              <w:rFonts w:eastAsia="Times New Roman"/>
              <w:lang w:val="en-US"/>
            </w:rPr>
          </w:rPrChange>
        </w:rPr>
        <w:t>urve</w:t>
      </w:r>
      <w:r w:rsidR="001210EA" w:rsidRPr="00B62DF3">
        <w:rPr>
          <w:rFonts w:eastAsia="Times New Roman"/>
          <w:sz w:val="24"/>
          <w:szCs w:val="24"/>
          <w:lang w:val="en-US"/>
          <w:rPrChange w:id="395" w:author="Homa Ahmadzia" w:date="2022-03-04T10:22:00Z">
            <w:rPr>
              <w:rFonts w:eastAsia="Times New Roman"/>
              <w:lang w:val="en-US"/>
            </w:rPr>
          </w:rPrChange>
        </w:rPr>
        <w:t xml:space="preserve"> (ROC-AUC)</w:t>
      </w:r>
      <w:r w:rsidR="003573DC" w:rsidRPr="00B62DF3">
        <w:rPr>
          <w:rFonts w:eastAsia="Times New Roman"/>
          <w:sz w:val="24"/>
          <w:szCs w:val="24"/>
          <w:lang w:val="en-US"/>
          <w:rPrChange w:id="396" w:author="Homa Ahmadzia" w:date="2022-03-04T10:22:00Z">
            <w:rPr>
              <w:rFonts w:eastAsia="Times New Roman"/>
              <w:lang w:val="en-US"/>
            </w:rPr>
          </w:rPrChange>
        </w:rPr>
        <w:t xml:space="preserve"> and</w:t>
      </w:r>
      <w:r w:rsidR="00F4154C" w:rsidRPr="00B62DF3">
        <w:rPr>
          <w:rFonts w:eastAsia="Times New Roman"/>
          <w:sz w:val="24"/>
          <w:szCs w:val="24"/>
          <w:lang w:val="en-US"/>
          <w:rPrChange w:id="397" w:author="Homa Ahmadzia" w:date="2022-03-04T10:22:00Z">
            <w:rPr>
              <w:rFonts w:eastAsia="Times New Roman"/>
              <w:lang w:val="en-US"/>
            </w:rPr>
          </w:rPrChange>
        </w:rPr>
        <w:t xml:space="preserve"> </w:t>
      </w:r>
      <w:r w:rsidR="004B6B48" w:rsidRPr="00B62DF3">
        <w:rPr>
          <w:rFonts w:eastAsia="Times New Roman"/>
          <w:sz w:val="24"/>
          <w:szCs w:val="24"/>
          <w:lang w:val="en-US"/>
          <w:rPrChange w:id="398" w:author="Homa Ahmadzia" w:date="2022-03-04T10:22:00Z">
            <w:rPr>
              <w:rFonts w:eastAsia="Times New Roman"/>
              <w:lang w:val="en-US"/>
            </w:rPr>
          </w:rPrChange>
        </w:rPr>
        <w:t>p</w:t>
      </w:r>
      <w:r w:rsidR="00F4154C" w:rsidRPr="00B62DF3">
        <w:rPr>
          <w:rFonts w:eastAsia="Times New Roman"/>
          <w:sz w:val="24"/>
          <w:szCs w:val="24"/>
          <w:lang w:val="en-US"/>
          <w:rPrChange w:id="399" w:author="Homa Ahmadzia" w:date="2022-03-04T10:22:00Z">
            <w:rPr>
              <w:rFonts w:eastAsia="Times New Roman"/>
              <w:lang w:val="en-US"/>
            </w:rPr>
          </w:rPrChange>
        </w:rPr>
        <w:t>recision/</w:t>
      </w:r>
      <w:r w:rsidR="004B6B48" w:rsidRPr="00B62DF3">
        <w:rPr>
          <w:rFonts w:eastAsia="Times New Roman"/>
          <w:sz w:val="24"/>
          <w:szCs w:val="24"/>
          <w:lang w:val="en-US"/>
          <w:rPrChange w:id="400" w:author="Homa Ahmadzia" w:date="2022-03-04T10:22:00Z">
            <w:rPr>
              <w:rFonts w:eastAsia="Times New Roman"/>
              <w:lang w:val="en-US"/>
            </w:rPr>
          </w:rPrChange>
        </w:rPr>
        <w:t>r</w:t>
      </w:r>
      <w:r w:rsidR="00F4154C" w:rsidRPr="00B62DF3">
        <w:rPr>
          <w:rFonts w:eastAsia="Times New Roman"/>
          <w:sz w:val="24"/>
          <w:szCs w:val="24"/>
          <w:lang w:val="en-US"/>
          <w:rPrChange w:id="401" w:author="Homa Ahmadzia" w:date="2022-03-04T10:22:00Z">
            <w:rPr>
              <w:rFonts w:eastAsia="Times New Roman"/>
              <w:lang w:val="en-US"/>
            </w:rPr>
          </w:rPrChange>
        </w:rPr>
        <w:t xml:space="preserve">ecall </w:t>
      </w:r>
      <w:r w:rsidR="004B6B48" w:rsidRPr="00B62DF3">
        <w:rPr>
          <w:rFonts w:eastAsia="Times New Roman"/>
          <w:sz w:val="24"/>
          <w:szCs w:val="24"/>
          <w:lang w:val="en-US"/>
          <w:rPrChange w:id="402" w:author="Homa Ahmadzia" w:date="2022-03-04T10:22:00Z">
            <w:rPr>
              <w:rFonts w:eastAsia="Times New Roman"/>
              <w:lang w:val="en-US"/>
            </w:rPr>
          </w:rPrChange>
        </w:rPr>
        <w:t>a</w:t>
      </w:r>
      <w:r w:rsidR="00F4154C" w:rsidRPr="00B62DF3">
        <w:rPr>
          <w:rFonts w:eastAsia="Times New Roman"/>
          <w:sz w:val="24"/>
          <w:szCs w:val="24"/>
          <w:lang w:val="en-US"/>
          <w:rPrChange w:id="403" w:author="Homa Ahmadzia" w:date="2022-03-04T10:22:00Z">
            <w:rPr>
              <w:rFonts w:eastAsia="Times New Roman"/>
              <w:lang w:val="en-US"/>
            </w:rPr>
          </w:rPrChange>
        </w:rPr>
        <w:t xml:space="preserve">rea </w:t>
      </w:r>
      <w:r w:rsidR="004B6B48" w:rsidRPr="00B62DF3">
        <w:rPr>
          <w:rFonts w:eastAsia="Times New Roman"/>
          <w:sz w:val="24"/>
          <w:szCs w:val="24"/>
          <w:lang w:val="en-US"/>
          <w:rPrChange w:id="404" w:author="Homa Ahmadzia" w:date="2022-03-04T10:22:00Z">
            <w:rPr>
              <w:rFonts w:eastAsia="Times New Roman"/>
              <w:lang w:val="en-US"/>
            </w:rPr>
          </w:rPrChange>
        </w:rPr>
        <w:t>u</w:t>
      </w:r>
      <w:r w:rsidR="00F4154C" w:rsidRPr="00B62DF3">
        <w:rPr>
          <w:rFonts w:eastAsia="Times New Roman"/>
          <w:sz w:val="24"/>
          <w:szCs w:val="24"/>
          <w:lang w:val="en-US"/>
          <w:rPrChange w:id="405" w:author="Homa Ahmadzia" w:date="2022-03-04T10:22:00Z">
            <w:rPr>
              <w:rFonts w:eastAsia="Times New Roman"/>
              <w:lang w:val="en-US"/>
            </w:rPr>
          </w:rPrChange>
        </w:rPr>
        <w:t xml:space="preserve">nder the </w:t>
      </w:r>
      <w:r w:rsidR="004B6B48" w:rsidRPr="00B62DF3">
        <w:rPr>
          <w:rFonts w:eastAsia="Times New Roman"/>
          <w:sz w:val="24"/>
          <w:szCs w:val="24"/>
          <w:lang w:val="en-US"/>
          <w:rPrChange w:id="406" w:author="Homa Ahmadzia" w:date="2022-03-04T10:22:00Z">
            <w:rPr>
              <w:rFonts w:eastAsia="Times New Roman"/>
              <w:lang w:val="en-US"/>
            </w:rPr>
          </w:rPrChange>
        </w:rPr>
        <w:t>c</w:t>
      </w:r>
      <w:r w:rsidR="00F4154C" w:rsidRPr="00B62DF3">
        <w:rPr>
          <w:rFonts w:eastAsia="Times New Roman"/>
          <w:sz w:val="24"/>
          <w:szCs w:val="24"/>
          <w:lang w:val="en-US"/>
          <w:rPrChange w:id="407" w:author="Homa Ahmadzia" w:date="2022-03-04T10:22:00Z">
            <w:rPr>
              <w:rFonts w:eastAsia="Times New Roman"/>
              <w:lang w:val="en-US"/>
            </w:rPr>
          </w:rPrChange>
        </w:rPr>
        <w:t>urve</w:t>
      </w:r>
      <w:r w:rsidR="001210EA" w:rsidRPr="00B62DF3">
        <w:rPr>
          <w:rFonts w:eastAsia="Times New Roman"/>
          <w:sz w:val="24"/>
          <w:szCs w:val="24"/>
          <w:lang w:val="en-US"/>
          <w:rPrChange w:id="408" w:author="Homa Ahmadzia" w:date="2022-03-04T10:22:00Z">
            <w:rPr>
              <w:rFonts w:eastAsia="Times New Roman"/>
              <w:lang w:val="en-US"/>
            </w:rPr>
          </w:rPrChange>
        </w:rPr>
        <w:t xml:space="preserve"> (PR-AUC</w:t>
      </w:r>
      <w:ins w:id="409" w:author="Jerome Federspiel" w:date="2022-02-03T14:56:00Z">
        <w:r w:rsidR="00942378" w:rsidRPr="00B62DF3">
          <w:rPr>
            <w:rFonts w:eastAsia="Times New Roman"/>
            <w:sz w:val="24"/>
            <w:szCs w:val="24"/>
            <w:lang w:val="en-US"/>
            <w:rPrChange w:id="410" w:author="Homa Ahmadzia" w:date="2022-03-04T10:22:00Z">
              <w:rPr>
                <w:rFonts w:ascii="Times New Roman" w:eastAsia="Times New Roman" w:hAnsi="Times New Roman" w:cs="Times New Roman"/>
                <w:sz w:val="24"/>
                <w:szCs w:val="24"/>
                <w:lang w:val="en-US"/>
              </w:rPr>
            </w:rPrChange>
          </w:rPr>
          <w:t xml:space="preserve">; </w:t>
        </w:r>
      </w:ins>
      <w:del w:id="411" w:author="Jerome Federspiel" w:date="2022-02-03T14:56:00Z">
        <w:r w:rsidR="001210EA" w:rsidRPr="00B62DF3" w:rsidDel="00942378">
          <w:rPr>
            <w:rFonts w:eastAsia="Times New Roman"/>
            <w:sz w:val="24"/>
            <w:szCs w:val="24"/>
            <w:lang w:val="en-US"/>
            <w:rPrChange w:id="412" w:author="Homa Ahmadzia" w:date="2022-03-04T10:22:00Z">
              <w:rPr>
                <w:rFonts w:eastAsia="Times New Roman"/>
                <w:lang w:val="en-US"/>
              </w:rPr>
            </w:rPrChange>
          </w:rPr>
          <w:delText>)</w:delText>
        </w:r>
        <w:r w:rsidR="00F4154C" w:rsidRPr="00B62DF3" w:rsidDel="00942378">
          <w:rPr>
            <w:rFonts w:eastAsia="Times New Roman"/>
            <w:sz w:val="24"/>
            <w:szCs w:val="24"/>
            <w:lang w:val="en-US"/>
            <w:rPrChange w:id="413" w:author="Homa Ahmadzia" w:date="2022-03-04T10:22:00Z">
              <w:rPr>
                <w:rFonts w:eastAsia="Times New Roman"/>
                <w:lang w:val="en-US"/>
              </w:rPr>
            </w:rPrChange>
          </w:rPr>
          <w:delText xml:space="preserve">, </w:delText>
        </w:r>
        <w:r w:rsidR="00961432" w:rsidRPr="00B62DF3" w:rsidDel="00942378">
          <w:rPr>
            <w:rFonts w:eastAsia="Times New Roman"/>
            <w:sz w:val="24"/>
            <w:szCs w:val="24"/>
            <w:lang w:val="en-US"/>
            <w:rPrChange w:id="414" w:author="Homa Ahmadzia" w:date="2022-03-04T10:22:00Z">
              <w:rPr>
                <w:rFonts w:eastAsia="Times New Roman"/>
                <w:lang w:val="en-US"/>
              </w:rPr>
            </w:rPrChange>
          </w:rPr>
          <w:delText xml:space="preserve">which </w:delText>
        </w:r>
        <w:r w:rsidR="003573DC" w:rsidRPr="00B62DF3" w:rsidDel="00942378">
          <w:rPr>
            <w:rFonts w:eastAsia="Times New Roman"/>
            <w:sz w:val="24"/>
            <w:szCs w:val="24"/>
            <w:lang w:val="en-US"/>
            <w:rPrChange w:id="415" w:author="Homa Ahmadzia" w:date="2022-03-04T10:22:00Z">
              <w:rPr>
                <w:rFonts w:eastAsia="Times New Roman"/>
                <w:lang w:val="en-US"/>
              </w:rPr>
            </w:rPrChange>
          </w:rPr>
          <w:delText xml:space="preserve">is </w:delText>
        </w:r>
      </w:del>
      <w:del w:id="416" w:author="Jerome Federspiel" w:date="2022-02-03T15:01:00Z">
        <w:r w:rsidR="00961432" w:rsidRPr="00B62DF3" w:rsidDel="00942378">
          <w:rPr>
            <w:rFonts w:eastAsia="Times New Roman"/>
            <w:sz w:val="24"/>
            <w:szCs w:val="24"/>
            <w:lang w:val="en-US"/>
            <w:rPrChange w:id="417" w:author="Homa Ahmadzia" w:date="2022-03-04T10:22:00Z">
              <w:rPr>
                <w:rFonts w:eastAsia="Times New Roman"/>
                <w:lang w:val="en-US"/>
              </w:rPr>
            </w:rPrChange>
          </w:rPr>
          <w:delText xml:space="preserve">more </w:delText>
        </w:r>
      </w:del>
      <w:r w:rsidR="00961432" w:rsidRPr="00B62DF3">
        <w:rPr>
          <w:rFonts w:eastAsia="Times New Roman"/>
          <w:sz w:val="24"/>
          <w:szCs w:val="24"/>
          <w:lang w:val="en-US"/>
          <w:rPrChange w:id="418" w:author="Homa Ahmadzia" w:date="2022-03-04T10:22:00Z">
            <w:rPr>
              <w:rFonts w:eastAsia="Times New Roman"/>
              <w:lang w:val="en-US"/>
            </w:rPr>
          </w:rPrChange>
        </w:rPr>
        <w:t>commonly used in low incidence outcomes</w:t>
      </w:r>
      <w:ins w:id="419" w:author="Jerome Federspiel" w:date="2022-02-03T14:56:00Z">
        <w:r w:rsidR="00942378" w:rsidRPr="00B62DF3">
          <w:rPr>
            <w:rFonts w:eastAsia="Times New Roman"/>
            <w:sz w:val="24"/>
            <w:szCs w:val="24"/>
            <w:lang w:val="en-US"/>
            <w:rPrChange w:id="420" w:author="Homa Ahmadzia" w:date="2022-03-04T10:22:00Z">
              <w:rPr>
                <w:rFonts w:ascii="Times New Roman" w:eastAsia="Times New Roman" w:hAnsi="Times New Roman" w:cs="Times New Roman"/>
                <w:sz w:val="24"/>
                <w:szCs w:val="24"/>
                <w:lang w:val="en-US"/>
              </w:rPr>
            </w:rPrChange>
          </w:rPr>
          <w:t>)</w:t>
        </w:r>
      </w:ins>
      <w:del w:id="421" w:author="Jerome Federspiel" w:date="2022-02-03T14:56:00Z">
        <w:r w:rsidR="00961432" w:rsidRPr="00B62DF3" w:rsidDel="00942378">
          <w:rPr>
            <w:rFonts w:eastAsia="Times New Roman"/>
            <w:sz w:val="24"/>
            <w:szCs w:val="24"/>
            <w:lang w:val="en-US"/>
            <w:rPrChange w:id="422" w:author="Homa Ahmadzia" w:date="2022-03-04T10:22:00Z">
              <w:rPr>
                <w:rFonts w:eastAsia="Times New Roman"/>
                <w:lang w:val="en-US"/>
              </w:rPr>
            </w:rPrChange>
          </w:rPr>
          <w:delText>,</w:delText>
        </w:r>
      </w:del>
      <w:r w:rsidR="00F4154C" w:rsidRPr="00B62DF3">
        <w:rPr>
          <w:rFonts w:eastAsia="Times New Roman"/>
          <w:sz w:val="24"/>
          <w:szCs w:val="24"/>
          <w:lang w:val="en-US"/>
          <w:rPrChange w:id="423" w:author="Homa Ahmadzia" w:date="2022-03-04T10:22:00Z">
            <w:rPr>
              <w:rFonts w:eastAsia="Times New Roman"/>
              <w:lang w:val="en-US"/>
            </w:rPr>
          </w:rPrChange>
        </w:rPr>
        <w:t xml:space="preserve"> were used to compare model performance</w:t>
      </w:r>
      <w:r w:rsidR="003A5925" w:rsidRPr="00B62DF3">
        <w:rPr>
          <w:rFonts w:eastAsia="Times New Roman"/>
          <w:sz w:val="24"/>
          <w:szCs w:val="24"/>
          <w:lang w:val="en-US"/>
          <w:rPrChange w:id="424" w:author="Homa Ahmadzia" w:date="2022-03-04T10:22:00Z">
            <w:rPr>
              <w:rFonts w:eastAsia="Times New Roman"/>
              <w:lang w:val="en-US"/>
            </w:rPr>
          </w:rPrChange>
        </w:rPr>
        <w:t>.</w:t>
      </w:r>
      <w:del w:id="425" w:author="Jerome Federspiel" w:date="2022-02-03T14:56:00Z">
        <w:r w:rsidR="00256258" w:rsidRPr="00B62DF3" w:rsidDel="00942378">
          <w:rPr>
            <w:rFonts w:eastAsia="Times New Roman"/>
            <w:sz w:val="24"/>
            <w:szCs w:val="24"/>
            <w:lang w:val="en-US"/>
            <w:rPrChange w:id="426" w:author="Homa Ahmadzia" w:date="2022-03-04T10:22:00Z">
              <w:rPr>
                <w:rFonts w:eastAsia="Times New Roman"/>
                <w:lang w:val="en-US"/>
              </w:rPr>
            </w:rPrChange>
          </w:rPr>
          <w:delText xml:space="preserve"> Sensitivity analyses were performed to evaluate for site subgroup effects among top predictors.</w:delText>
        </w:r>
      </w:del>
    </w:p>
    <w:p w14:paraId="1EB1DF37" w14:textId="7C9983E2" w:rsidR="00256258" w:rsidRPr="00B62DF3" w:rsidRDefault="007C6C18">
      <w:pPr>
        <w:spacing w:line="480" w:lineRule="auto"/>
        <w:rPr>
          <w:rFonts w:eastAsia="Times New Roman"/>
          <w:color w:val="000000" w:themeColor="text1"/>
          <w:sz w:val="24"/>
          <w:szCs w:val="24"/>
          <w:lang w:val="en-US"/>
          <w:rPrChange w:id="427" w:author="Homa Ahmadzia" w:date="2022-03-04T10:22:00Z">
            <w:rPr>
              <w:rFonts w:eastAsia="Times New Roman"/>
              <w:color w:val="000000" w:themeColor="text1"/>
              <w:lang w:val="en-US"/>
            </w:rPr>
          </w:rPrChange>
        </w:rPr>
        <w:pPrChange w:id="428" w:author="Jerome Federspiel" w:date="2022-02-03T14:51:00Z">
          <w:pPr>
            <w:spacing w:line="240" w:lineRule="auto"/>
          </w:pPr>
        </w:pPrChange>
      </w:pPr>
      <w:r w:rsidRPr="00B62DF3">
        <w:rPr>
          <w:rFonts w:eastAsia="Times New Roman"/>
          <w:b/>
          <w:bCs/>
          <w:sz w:val="24"/>
          <w:szCs w:val="24"/>
          <w:lang w:val="en-US"/>
          <w:rPrChange w:id="429" w:author="Homa Ahmadzia" w:date="2022-03-04T10:22:00Z">
            <w:rPr>
              <w:rFonts w:eastAsia="Times New Roman"/>
              <w:b/>
              <w:bCs/>
              <w:lang w:val="en-US"/>
            </w:rPr>
          </w:rPrChange>
        </w:rPr>
        <w:t>Results:</w:t>
      </w:r>
      <w:r w:rsidR="00E011CF" w:rsidRPr="00B62DF3">
        <w:rPr>
          <w:rFonts w:eastAsia="Times New Roman"/>
          <w:b/>
          <w:bCs/>
          <w:sz w:val="24"/>
          <w:szCs w:val="24"/>
          <w:lang w:val="en-US"/>
          <w:rPrChange w:id="430" w:author="Homa Ahmadzia" w:date="2022-03-04T10:22:00Z">
            <w:rPr>
              <w:rFonts w:eastAsia="Times New Roman"/>
              <w:b/>
              <w:bCs/>
              <w:lang w:val="en-US"/>
            </w:rPr>
          </w:rPrChange>
        </w:rPr>
        <w:t xml:space="preserve"> </w:t>
      </w:r>
      <w:r w:rsidR="00E011CF" w:rsidRPr="00B62DF3">
        <w:rPr>
          <w:rFonts w:eastAsia="Times New Roman"/>
          <w:sz w:val="24"/>
          <w:szCs w:val="24"/>
          <w:lang w:val="en-US"/>
          <w:rPrChange w:id="431" w:author="Homa Ahmadzia" w:date="2022-03-04T10:22:00Z">
            <w:rPr>
              <w:rFonts w:eastAsia="Times New Roman"/>
              <w:lang w:val="en-US"/>
            </w:rPr>
          </w:rPrChange>
        </w:rPr>
        <w:t xml:space="preserve">Among </w:t>
      </w:r>
      <w:del w:id="432" w:author="Jerome Federspiel" w:date="2022-02-03T14:56:00Z">
        <w:r w:rsidR="00E011CF" w:rsidRPr="00B62DF3" w:rsidDel="00942378">
          <w:rPr>
            <w:rFonts w:eastAsia="Times New Roman"/>
            <w:sz w:val="24"/>
            <w:szCs w:val="24"/>
            <w:lang w:val="en-US"/>
            <w:rPrChange w:id="433" w:author="Homa Ahmadzia" w:date="2022-03-04T10:22:00Z">
              <w:rPr>
                <w:rFonts w:eastAsia="Times New Roman"/>
                <w:lang w:val="en-US"/>
              </w:rPr>
            </w:rPrChange>
          </w:rPr>
          <w:delText xml:space="preserve">the </w:delText>
        </w:r>
      </w:del>
      <w:r w:rsidR="00E011CF" w:rsidRPr="00B62DF3">
        <w:rPr>
          <w:rFonts w:eastAsia="Times New Roman"/>
          <w:sz w:val="24"/>
          <w:szCs w:val="24"/>
          <w:lang w:val="en-US"/>
          <w:rPrChange w:id="434" w:author="Homa Ahmadzia" w:date="2022-03-04T10:22:00Z">
            <w:rPr>
              <w:rFonts w:eastAsia="Times New Roman"/>
              <w:lang w:val="en-US"/>
            </w:rPr>
          </w:rPrChange>
        </w:rPr>
        <w:t>228,438 births</w:t>
      </w:r>
      <w:del w:id="435" w:author="Jerome Federspiel" w:date="2022-02-03T14:57:00Z">
        <w:r w:rsidR="00E011CF" w:rsidRPr="00B62DF3" w:rsidDel="00942378">
          <w:rPr>
            <w:rFonts w:eastAsia="Times New Roman"/>
            <w:sz w:val="24"/>
            <w:szCs w:val="24"/>
            <w:lang w:val="en-US"/>
            <w:rPrChange w:id="436" w:author="Homa Ahmadzia" w:date="2022-03-04T10:22:00Z">
              <w:rPr>
                <w:rFonts w:eastAsia="Times New Roman"/>
                <w:lang w:val="en-US"/>
              </w:rPr>
            </w:rPrChange>
          </w:rPr>
          <w:delText xml:space="preserve"> included for analysis</w:delText>
        </w:r>
      </w:del>
      <w:r w:rsidR="00E011CF" w:rsidRPr="00B62DF3">
        <w:rPr>
          <w:rFonts w:eastAsia="Times New Roman"/>
          <w:sz w:val="24"/>
          <w:szCs w:val="24"/>
          <w:lang w:val="en-US"/>
          <w:rPrChange w:id="437" w:author="Homa Ahmadzia" w:date="2022-03-04T10:22:00Z">
            <w:rPr>
              <w:rFonts w:eastAsia="Times New Roman"/>
              <w:lang w:val="en-US"/>
            </w:rPr>
          </w:rPrChange>
        </w:rPr>
        <w:t xml:space="preserve">, 5,760 women (3.1%) had a postpartum hemorrhage, 5,170 women (2.8%) had </w:t>
      </w:r>
      <w:del w:id="438" w:author="Jerome Federspiel" w:date="2022-02-03T15:26:00Z">
        <w:r w:rsidR="00E011CF" w:rsidRPr="00B62DF3" w:rsidDel="00C002BE">
          <w:rPr>
            <w:rFonts w:eastAsia="Times New Roman"/>
            <w:sz w:val="24"/>
            <w:szCs w:val="24"/>
            <w:lang w:val="en-US"/>
            <w:rPrChange w:id="439" w:author="Homa Ahmadzia" w:date="2022-03-04T10:22:00Z">
              <w:rPr>
                <w:rFonts w:eastAsia="Times New Roman"/>
                <w:lang w:val="en-US"/>
              </w:rPr>
            </w:rPrChange>
          </w:rPr>
          <w:delText xml:space="preserve">transfusion of </w:delText>
        </w:r>
      </w:del>
      <w:r w:rsidR="00E011CF" w:rsidRPr="00B62DF3">
        <w:rPr>
          <w:rFonts w:eastAsia="Times New Roman"/>
          <w:sz w:val="24"/>
          <w:szCs w:val="24"/>
          <w:lang w:val="en-US"/>
          <w:rPrChange w:id="440" w:author="Homa Ahmadzia" w:date="2022-03-04T10:22:00Z">
            <w:rPr>
              <w:rFonts w:eastAsia="Times New Roman"/>
              <w:lang w:val="en-US"/>
            </w:rPr>
          </w:rPrChange>
        </w:rPr>
        <w:t>blood product</w:t>
      </w:r>
      <w:ins w:id="441" w:author="Jerome Federspiel" w:date="2022-02-03T15:26:00Z">
        <w:r w:rsidR="00C002BE" w:rsidRPr="00B62DF3">
          <w:rPr>
            <w:rFonts w:eastAsia="Times New Roman"/>
            <w:sz w:val="24"/>
            <w:szCs w:val="24"/>
            <w:lang w:val="en-US"/>
            <w:rPrChange w:id="442" w:author="Homa Ahmadzia" w:date="2022-03-04T10:22:00Z">
              <w:rPr>
                <w:rFonts w:ascii="Times New Roman" w:eastAsia="Times New Roman" w:hAnsi="Times New Roman" w:cs="Times New Roman"/>
                <w:sz w:val="24"/>
                <w:szCs w:val="24"/>
                <w:lang w:val="en-US"/>
              </w:rPr>
            </w:rPrChange>
          </w:rPr>
          <w:t xml:space="preserve"> transfusion</w:t>
        </w:r>
      </w:ins>
      <w:del w:id="443" w:author="Jerome Federspiel" w:date="2022-02-03T15:26:00Z">
        <w:r w:rsidR="00E011CF" w:rsidRPr="00B62DF3" w:rsidDel="00C002BE">
          <w:rPr>
            <w:rFonts w:eastAsia="Times New Roman"/>
            <w:sz w:val="24"/>
            <w:szCs w:val="24"/>
            <w:lang w:val="en-US"/>
            <w:rPrChange w:id="444" w:author="Homa Ahmadzia" w:date="2022-03-04T10:22:00Z">
              <w:rPr>
                <w:rFonts w:eastAsia="Times New Roman"/>
                <w:lang w:val="en-US"/>
              </w:rPr>
            </w:rPrChange>
          </w:rPr>
          <w:delText>ions</w:delText>
        </w:r>
      </w:del>
      <w:r w:rsidR="00E011CF" w:rsidRPr="00B62DF3">
        <w:rPr>
          <w:rFonts w:eastAsia="Times New Roman"/>
          <w:sz w:val="24"/>
          <w:szCs w:val="24"/>
          <w:lang w:val="en-US"/>
          <w:rPrChange w:id="445" w:author="Homa Ahmadzia" w:date="2022-03-04T10:22:00Z">
            <w:rPr>
              <w:rFonts w:eastAsia="Times New Roman"/>
              <w:lang w:val="en-US"/>
            </w:rPr>
          </w:rPrChange>
        </w:rPr>
        <w:t xml:space="preserve">, and 10,344 women (5.6%) </w:t>
      </w:r>
      <w:r w:rsidR="001D2D1D" w:rsidRPr="00B62DF3">
        <w:rPr>
          <w:rFonts w:eastAsia="Times New Roman"/>
          <w:sz w:val="24"/>
          <w:szCs w:val="24"/>
          <w:lang w:val="en-US"/>
          <w:rPrChange w:id="446" w:author="Homa Ahmadzia" w:date="2022-03-04T10:22:00Z">
            <w:rPr>
              <w:rFonts w:eastAsia="Times New Roman"/>
              <w:lang w:val="en-US"/>
            </w:rPr>
          </w:rPrChange>
        </w:rPr>
        <w:t xml:space="preserve">met criteria for the </w:t>
      </w:r>
      <w:r w:rsidR="00655B04" w:rsidRPr="00B62DF3">
        <w:rPr>
          <w:rFonts w:eastAsia="Times New Roman"/>
          <w:sz w:val="24"/>
          <w:szCs w:val="24"/>
          <w:lang w:val="en-US"/>
          <w:rPrChange w:id="447" w:author="Homa Ahmadzia" w:date="2022-03-04T10:22:00Z">
            <w:rPr>
              <w:rFonts w:eastAsia="Times New Roman"/>
              <w:lang w:val="en-US"/>
            </w:rPr>
          </w:rPrChange>
        </w:rPr>
        <w:t>transfusion-</w:t>
      </w:r>
      <w:r w:rsidR="00256258" w:rsidRPr="00B62DF3">
        <w:rPr>
          <w:rFonts w:eastAsia="Times New Roman"/>
          <w:sz w:val="24"/>
          <w:szCs w:val="24"/>
          <w:lang w:val="en-US"/>
          <w:rPrChange w:id="448" w:author="Homa Ahmadzia" w:date="2022-03-04T10:22:00Z">
            <w:rPr>
              <w:rFonts w:eastAsia="Times New Roman"/>
              <w:lang w:val="en-US"/>
            </w:rPr>
          </w:rPrChange>
        </w:rPr>
        <w:t xml:space="preserve">PPH </w:t>
      </w:r>
      <w:r w:rsidR="00655B04" w:rsidRPr="00B62DF3">
        <w:rPr>
          <w:rFonts w:eastAsia="Times New Roman"/>
          <w:sz w:val="24"/>
          <w:szCs w:val="24"/>
          <w:lang w:val="en-US"/>
          <w:rPrChange w:id="449" w:author="Homa Ahmadzia" w:date="2022-03-04T10:22:00Z">
            <w:rPr>
              <w:rFonts w:eastAsia="Times New Roman"/>
              <w:lang w:val="en-US"/>
            </w:rPr>
          </w:rPrChange>
        </w:rPr>
        <w:t>composite</w:t>
      </w:r>
      <w:r w:rsidR="00E011CF" w:rsidRPr="00B62DF3">
        <w:rPr>
          <w:sz w:val="24"/>
          <w:szCs w:val="24"/>
          <w:lang w:val="en-US"/>
          <w:rPrChange w:id="450" w:author="Homa Ahmadzia" w:date="2022-03-04T10:22:00Z">
            <w:rPr>
              <w:lang w:val="en-US"/>
            </w:rPr>
          </w:rPrChange>
        </w:rPr>
        <w:t xml:space="preserve">. Overall, models predicting our </w:t>
      </w:r>
      <w:del w:id="451" w:author="Homa Ahmadzia" w:date="2022-03-04T09:21:00Z">
        <w:r w:rsidR="00E011CF" w:rsidRPr="00B62DF3" w:rsidDel="00B33C49">
          <w:rPr>
            <w:sz w:val="24"/>
            <w:szCs w:val="24"/>
            <w:lang w:val="en-US"/>
            <w:rPrChange w:id="452" w:author="Homa Ahmadzia" w:date="2022-03-04T10:22:00Z">
              <w:rPr>
                <w:lang w:val="en-US"/>
              </w:rPr>
            </w:rPrChange>
          </w:rPr>
          <w:delText xml:space="preserve">secondary </w:delText>
        </w:r>
      </w:del>
      <w:ins w:id="453" w:author="Homa Ahmadzia" w:date="2022-03-04T09:21:00Z">
        <w:r w:rsidR="00B33C49" w:rsidRPr="00B62DF3">
          <w:rPr>
            <w:sz w:val="24"/>
            <w:szCs w:val="24"/>
            <w:lang w:val="en-US"/>
            <w:rPrChange w:id="454" w:author="Homa Ahmadzia" w:date="2022-03-04T10:22:00Z">
              <w:rPr>
                <w:rFonts w:ascii="Times New Roman" w:hAnsi="Times New Roman" w:cs="Times New Roman"/>
                <w:sz w:val="24"/>
                <w:szCs w:val="24"/>
                <w:lang w:val="en-US"/>
              </w:rPr>
            </w:rPrChange>
          </w:rPr>
          <w:t xml:space="preserve">primary </w:t>
        </w:r>
      </w:ins>
      <w:r w:rsidR="00655B04" w:rsidRPr="00B62DF3">
        <w:rPr>
          <w:rFonts w:eastAsia="Times New Roman"/>
          <w:sz w:val="24"/>
          <w:szCs w:val="24"/>
          <w:lang w:val="en-US"/>
          <w:rPrChange w:id="455" w:author="Homa Ahmadzia" w:date="2022-03-04T10:22:00Z">
            <w:rPr>
              <w:rFonts w:eastAsia="Times New Roman"/>
              <w:lang w:val="en-US"/>
            </w:rPr>
          </w:rPrChange>
        </w:rPr>
        <w:t>transfusion-</w:t>
      </w:r>
      <w:r w:rsidR="00256258" w:rsidRPr="00B62DF3">
        <w:rPr>
          <w:rFonts w:eastAsia="Times New Roman"/>
          <w:sz w:val="24"/>
          <w:szCs w:val="24"/>
          <w:lang w:val="en-US"/>
          <w:rPrChange w:id="456" w:author="Homa Ahmadzia" w:date="2022-03-04T10:22:00Z">
            <w:rPr>
              <w:rFonts w:eastAsia="Times New Roman"/>
              <w:lang w:val="en-US"/>
            </w:rPr>
          </w:rPrChange>
        </w:rPr>
        <w:t xml:space="preserve">PPH </w:t>
      </w:r>
      <w:r w:rsidR="00655B04" w:rsidRPr="00B62DF3">
        <w:rPr>
          <w:rFonts w:eastAsia="Times New Roman"/>
          <w:sz w:val="24"/>
          <w:szCs w:val="24"/>
          <w:lang w:val="en-US"/>
          <w:rPrChange w:id="457" w:author="Homa Ahmadzia" w:date="2022-03-04T10:22:00Z">
            <w:rPr>
              <w:rFonts w:eastAsia="Times New Roman"/>
              <w:lang w:val="en-US"/>
            </w:rPr>
          </w:rPrChange>
        </w:rPr>
        <w:t>composite</w:t>
      </w:r>
      <w:r w:rsidR="00655B04" w:rsidRPr="00B62DF3">
        <w:rPr>
          <w:sz w:val="24"/>
          <w:szCs w:val="24"/>
          <w:lang w:val="en-US"/>
          <w:rPrChange w:id="458" w:author="Homa Ahmadzia" w:date="2022-03-04T10:22:00Z">
            <w:rPr>
              <w:lang w:val="en-US"/>
            </w:rPr>
          </w:rPrChange>
        </w:rPr>
        <w:t xml:space="preserve"> </w:t>
      </w:r>
      <w:ins w:id="459" w:author="Homa Ahmadzia" w:date="2022-03-04T08:31:00Z">
        <w:r w:rsidR="00D62B65" w:rsidRPr="00B62DF3">
          <w:rPr>
            <w:sz w:val="24"/>
            <w:szCs w:val="24"/>
            <w:lang w:val="en-US"/>
            <w:rPrChange w:id="460" w:author="Homa Ahmadzia" w:date="2022-03-04T10:22:00Z">
              <w:rPr>
                <w:rFonts w:ascii="Times New Roman" w:hAnsi="Times New Roman" w:cs="Times New Roman"/>
                <w:sz w:val="24"/>
                <w:szCs w:val="24"/>
                <w:lang w:val="en-US"/>
              </w:rPr>
            </w:rPrChange>
          </w:rPr>
          <w:t xml:space="preserve">outcome </w:t>
        </w:r>
      </w:ins>
      <w:r w:rsidR="007F1520" w:rsidRPr="00B62DF3">
        <w:rPr>
          <w:sz w:val="24"/>
          <w:szCs w:val="24"/>
          <w:lang w:val="en-US"/>
          <w:rPrChange w:id="461" w:author="Homa Ahmadzia" w:date="2022-03-04T10:22:00Z">
            <w:rPr>
              <w:lang w:val="en-US"/>
            </w:rPr>
          </w:rPrChange>
        </w:rPr>
        <w:t xml:space="preserve">using </w:t>
      </w:r>
      <w:r w:rsidR="006D4C99" w:rsidRPr="00B62DF3">
        <w:rPr>
          <w:sz w:val="24"/>
          <w:szCs w:val="24"/>
          <w:lang w:val="en-US"/>
          <w:rPrChange w:id="462" w:author="Homa Ahmadzia" w:date="2022-03-04T10:22:00Z">
            <w:rPr>
              <w:lang w:val="en-US"/>
            </w:rPr>
          </w:rPrChange>
        </w:rPr>
        <w:t>antepartum</w:t>
      </w:r>
      <w:r w:rsidR="00DF491C" w:rsidRPr="00B62DF3">
        <w:rPr>
          <w:sz w:val="24"/>
          <w:szCs w:val="24"/>
          <w:lang w:val="en-US"/>
          <w:rPrChange w:id="463" w:author="Homa Ahmadzia" w:date="2022-03-04T10:22:00Z">
            <w:rPr>
              <w:lang w:val="en-US"/>
            </w:rPr>
          </w:rPrChange>
        </w:rPr>
        <w:t xml:space="preserve"> and intrapartum </w:t>
      </w:r>
      <w:r w:rsidR="007F1520" w:rsidRPr="00B62DF3">
        <w:rPr>
          <w:sz w:val="24"/>
          <w:szCs w:val="24"/>
          <w:lang w:val="en-US"/>
          <w:rPrChange w:id="464" w:author="Homa Ahmadzia" w:date="2022-03-04T10:22:00Z">
            <w:rPr>
              <w:lang w:val="en-US"/>
            </w:rPr>
          </w:rPrChange>
        </w:rPr>
        <w:t xml:space="preserve">maternal </w:t>
      </w:r>
      <w:r w:rsidR="007F1520" w:rsidRPr="00B62DF3">
        <w:rPr>
          <w:sz w:val="24"/>
          <w:szCs w:val="24"/>
          <w:lang w:val="en-US"/>
          <w:rPrChange w:id="465" w:author="Homa Ahmadzia" w:date="2022-03-04T10:22:00Z">
            <w:rPr>
              <w:lang w:val="en-US"/>
            </w:rPr>
          </w:rPrChange>
        </w:rPr>
        <w:lastRenderedPageBreak/>
        <w:t>features</w:t>
      </w:r>
      <w:r w:rsidR="00E011CF" w:rsidRPr="00B62DF3">
        <w:rPr>
          <w:sz w:val="24"/>
          <w:szCs w:val="24"/>
          <w:lang w:val="en-US"/>
          <w:rPrChange w:id="466" w:author="Homa Ahmadzia" w:date="2022-03-04T10:22:00Z">
            <w:rPr>
              <w:lang w:val="en-US"/>
            </w:rPr>
          </w:rPrChange>
        </w:rPr>
        <w:t xml:space="preserve"> had the best positive predictive values with the </w:t>
      </w:r>
      <w:r w:rsidR="004162BD" w:rsidRPr="00B62DF3">
        <w:rPr>
          <w:sz w:val="24"/>
          <w:szCs w:val="24"/>
          <w:lang w:val="en-US"/>
          <w:rPrChange w:id="467" w:author="Homa Ahmadzia" w:date="2022-03-04T10:22:00Z">
            <w:rPr>
              <w:lang w:val="en-US"/>
            </w:rPr>
          </w:rPrChange>
        </w:rPr>
        <w:t>g</w:t>
      </w:r>
      <w:r w:rsidR="00E011CF" w:rsidRPr="00B62DF3">
        <w:rPr>
          <w:sz w:val="24"/>
          <w:szCs w:val="24"/>
          <w:lang w:val="en-US"/>
          <w:rPrChange w:id="468" w:author="Homa Ahmadzia" w:date="2022-03-04T10:22:00Z">
            <w:rPr>
              <w:lang w:val="en-US"/>
            </w:rPr>
          </w:rPrChange>
        </w:rPr>
        <w:t xml:space="preserve">radient </w:t>
      </w:r>
      <w:r w:rsidR="004162BD" w:rsidRPr="00B62DF3">
        <w:rPr>
          <w:sz w:val="24"/>
          <w:szCs w:val="24"/>
          <w:lang w:val="en-US"/>
          <w:rPrChange w:id="469" w:author="Homa Ahmadzia" w:date="2022-03-04T10:22:00Z">
            <w:rPr>
              <w:lang w:val="en-US"/>
            </w:rPr>
          </w:rPrChange>
        </w:rPr>
        <w:t>b</w:t>
      </w:r>
      <w:r w:rsidR="00E011CF" w:rsidRPr="00B62DF3">
        <w:rPr>
          <w:sz w:val="24"/>
          <w:szCs w:val="24"/>
          <w:lang w:val="en-US"/>
          <w:rPrChange w:id="470" w:author="Homa Ahmadzia" w:date="2022-03-04T10:22:00Z">
            <w:rPr>
              <w:lang w:val="en-US"/>
            </w:rPr>
          </w:rPrChange>
        </w:rPr>
        <w:t xml:space="preserve">oosting </w:t>
      </w:r>
      <w:r w:rsidR="004162BD" w:rsidRPr="00B62DF3">
        <w:rPr>
          <w:color w:val="000000" w:themeColor="text1"/>
          <w:sz w:val="24"/>
          <w:szCs w:val="24"/>
          <w:lang w:val="en-US"/>
          <w:rPrChange w:id="471" w:author="Homa Ahmadzia" w:date="2022-03-04T10:22:00Z">
            <w:rPr>
              <w:color w:val="000000" w:themeColor="text1"/>
              <w:lang w:val="en-US"/>
            </w:rPr>
          </w:rPrChange>
        </w:rPr>
        <w:t>m</w:t>
      </w:r>
      <w:r w:rsidR="00E011CF" w:rsidRPr="00B62DF3">
        <w:rPr>
          <w:color w:val="000000" w:themeColor="text1"/>
          <w:sz w:val="24"/>
          <w:szCs w:val="24"/>
          <w:lang w:val="en-US"/>
          <w:rPrChange w:id="472" w:author="Homa Ahmadzia" w:date="2022-03-04T10:22:00Z">
            <w:rPr>
              <w:color w:val="000000" w:themeColor="text1"/>
              <w:lang w:val="en-US"/>
            </w:rPr>
          </w:rPrChange>
        </w:rPr>
        <w:t xml:space="preserve">achine </w:t>
      </w:r>
      <w:r w:rsidR="004162BD" w:rsidRPr="00B62DF3">
        <w:rPr>
          <w:color w:val="000000" w:themeColor="text1"/>
          <w:sz w:val="24"/>
          <w:szCs w:val="24"/>
          <w:lang w:val="en-US"/>
          <w:rPrChange w:id="473" w:author="Homa Ahmadzia" w:date="2022-03-04T10:22:00Z">
            <w:rPr>
              <w:color w:val="000000" w:themeColor="text1"/>
              <w:lang w:val="en-US"/>
            </w:rPr>
          </w:rPrChange>
        </w:rPr>
        <w:t>l</w:t>
      </w:r>
      <w:r w:rsidR="00E011CF" w:rsidRPr="00B62DF3">
        <w:rPr>
          <w:color w:val="000000" w:themeColor="text1"/>
          <w:sz w:val="24"/>
          <w:szCs w:val="24"/>
          <w:lang w:val="en-US"/>
          <w:rPrChange w:id="474" w:author="Homa Ahmadzia" w:date="2022-03-04T10:22:00Z">
            <w:rPr>
              <w:color w:val="000000" w:themeColor="text1"/>
              <w:lang w:val="en-US"/>
            </w:rPr>
          </w:rPrChange>
        </w:rPr>
        <w:t>earning model performing the best overall</w:t>
      </w:r>
      <w:r w:rsidR="003A5925" w:rsidRPr="00B62DF3">
        <w:rPr>
          <w:color w:val="000000" w:themeColor="text1"/>
          <w:sz w:val="24"/>
          <w:szCs w:val="24"/>
          <w:lang w:val="en-US"/>
          <w:rPrChange w:id="475" w:author="Homa Ahmadzia" w:date="2022-03-04T10:22:00Z">
            <w:rPr>
              <w:color w:val="000000" w:themeColor="text1"/>
              <w:lang w:val="en-US"/>
            </w:rPr>
          </w:rPrChange>
        </w:rPr>
        <w:t xml:space="preserve"> </w:t>
      </w:r>
      <w:r w:rsidR="003A5925" w:rsidRPr="00B62DF3">
        <w:rPr>
          <w:color w:val="000000" w:themeColor="text1"/>
          <w:sz w:val="24"/>
          <w:szCs w:val="24"/>
          <w:rPrChange w:id="476" w:author="Homa Ahmadzia" w:date="2022-03-04T10:22:00Z">
            <w:rPr>
              <w:color w:val="000000" w:themeColor="text1"/>
            </w:rPr>
          </w:rPrChange>
        </w:rPr>
        <w:t>(ROC-AUC=</w:t>
      </w:r>
      <w:r w:rsidR="000E4F0C" w:rsidRPr="00B62DF3">
        <w:rPr>
          <w:color w:val="000000" w:themeColor="text1"/>
          <w:sz w:val="24"/>
          <w:szCs w:val="24"/>
          <w:rPrChange w:id="477" w:author="Homa Ahmadzia" w:date="2022-03-04T10:22:00Z">
            <w:rPr>
              <w:color w:val="000000" w:themeColor="text1"/>
            </w:rPr>
          </w:rPrChange>
        </w:rPr>
        <w:t>0.83</w:t>
      </w:r>
      <w:r w:rsidR="006D4C99" w:rsidRPr="00B62DF3">
        <w:rPr>
          <w:color w:val="000000" w:themeColor="text1"/>
          <w:sz w:val="24"/>
          <w:szCs w:val="24"/>
          <w:rPrChange w:id="478" w:author="Homa Ahmadzia" w:date="2022-03-04T10:22:00Z">
            <w:rPr>
              <w:color w:val="000000" w:themeColor="text1"/>
            </w:rPr>
          </w:rPrChange>
        </w:rPr>
        <w:t>3</w:t>
      </w:r>
      <w:r w:rsidR="003A5925" w:rsidRPr="00B62DF3">
        <w:rPr>
          <w:color w:val="000000" w:themeColor="text1"/>
          <w:sz w:val="24"/>
          <w:szCs w:val="24"/>
          <w:rPrChange w:id="479" w:author="Homa Ahmadzia" w:date="2022-03-04T10:22:00Z">
            <w:rPr>
              <w:color w:val="000000" w:themeColor="text1"/>
            </w:rPr>
          </w:rPrChange>
        </w:rPr>
        <w:t xml:space="preserve">, 95% CI [0.828 </w:t>
      </w:r>
      <w:r w:rsidR="006D4C99" w:rsidRPr="00B62DF3">
        <w:rPr>
          <w:color w:val="000000" w:themeColor="text1"/>
          <w:sz w:val="24"/>
          <w:szCs w:val="24"/>
          <w:rPrChange w:id="480" w:author="Homa Ahmadzia" w:date="2022-03-04T10:22:00Z">
            <w:rPr>
              <w:color w:val="000000" w:themeColor="text1"/>
            </w:rPr>
          </w:rPrChange>
        </w:rPr>
        <w:t xml:space="preserve">- </w:t>
      </w:r>
      <w:r w:rsidR="003A5925" w:rsidRPr="00B62DF3">
        <w:rPr>
          <w:color w:val="000000" w:themeColor="text1"/>
          <w:sz w:val="24"/>
          <w:szCs w:val="24"/>
          <w:rPrChange w:id="481" w:author="Homa Ahmadzia" w:date="2022-03-04T10:22:00Z">
            <w:rPr>
              <w:color w:val="000000" w:themeColor="text1"/>
            </w:rPr>
          </w:rPrChange>
        </w:rPr>
        <w:t>0.83</w:t>
      </w:r>
      <w:r w:rsidR="006D4C99" w:rsidRPr="00B62DF3">
        <w:rPr>
          <w:color w:val="000000" w:themeColor="text1"/>
          <w:sz w:val="24"/>
          <w:szCs w:val="24"/>
          <w:rPrChange w:id="482" w:author="Homa Ahmadzia" w:date="2022-03-04T10:22:00Z">
            <w:rPr>
              <w:color w:val="000000" w:themeColor="text1"/>
            </w:rPr>
          </w:rPrChange>
        </w:rPr>
        <w:t>8</w:t>
      </w:r>
      <w:r w:rsidR="003A5925" w:rsidRPr="00B62DF3">
        <w:rPr>
          <w:color w:val="000000" w:themeColor="text1"/>
          <w:sz w:val="24"/>
          <w:szCs w:val="24"/>
          <w:rPrChange w:id="483" w:author="Homa Ahmadzia" w:date="2022-03-04T10:22:00Z">
            <w:rPr>
              <w:color w:val="000000" w:themeColor="text1"/>
            </w:rPr>
          </w:rPrChange>
        </w:rPr>
        <w:t>]</w:t>
      </w:r>
      <w:r w:rsidR="003573DC" w:rsidRPr="00B62DF3">
        <w:rPr>
          <w:color w:val="000000" w:themeColor="text1"/>
          <w:sz w:val="24"/>
          <w:szCs w:val="24"/>
          <w:rPrChange w:id="484" w:author="Homa Ahmadzia" w:date="2022-03-04T10:22:00Z">
            <w:rPr>
              <w:color w:val="000000" w:themeColor="text1"/>
            </w:rPr>
          </w:rPrChange>
        </w:rPr>
        <w:t>; PR-AUC=0.210 95% CI [0.201 - 0.220]</w:t>
      </w:r>
      <w:r w:rsidR="003A5925" w:rsidRPr="00B62DF3">
        <w:rPr>
          <w:color w:val="000000" w:themeColor="text1"/>
          <w:sz w:val="24"/>
          <w:szCs w:val="24"/>
          <w:rPrChange w:id="485" w:author="Homa Ahmadzia" w:date="2022-03-04T10:22:00Z">
            <w:rPr>
              <w:color w:val="000000" w:themeColor="text1"/>
            </w:rPr>
          </w:rPrChange>
        </w:rPr>
        <w:t>).</w:t>
      </w:r>
      <w:r w:rsidR="003A5925" w:rsidRPr="00B62DF3">
        <w:rPr>
          <w:color w:val="000000" w:themeColor="text1"/>
          <w:sz w:val="24"/>
          <w:szCs w:val="24"/>
          <w:lang w:val="en-US"/>
          <w:rPrChange w:id="486" w:author="Homa Ahmadzia" w:date="2022-03-04T10:22:00Z">
            <w:rPr>
              <w:color w:val="000000" w:themeColor="text1"/>
              <w:lang w:val="en-US"/>
            </w:rPr>
          </w:rPrChange>
        </w:rPr>
        <w:t xml:space="preserve"> </w:t>
      </w:r>
      <w:ins w:id="487" w:author="Jerome Federspiel" w:date="2022-02-04T07:49:00Z">
        <w:r w:rsidR="004D182B" w:rsidRPr="00B62DF3">
          <w:rPr>
            <w:rFonts w:eastAsia="Times New Roman"/>
            <w:color w:val="000000" w:themeColor="text1"/>
            <w:sz w:val="24"/>
            <w:szCs w:val="24"/>
            <w:lang w:val="en-US"/>
            <w:rPrChange w:id="488" w:author="Homa Ahmadzia" w:date="2022-03-04T10:22:00Z">
              <w:rPr>
                <w:rFonts w:ascii="Times New Roman" w:eastAsia="Times New Roman" w:hAnsi="Times New Roman" w:cs="Times New Roman"/>
                <w:color w:val="000000" w:themeColor="text1"/>
                <w:sz w:val="24"/>
                <w:szCs w:val="24"/>
                <w:lang w:val="en-US"/>
              </w:rPr>
            </w:rPrChange>
          </w:rPr>
          <w:t xml:space="preserve">However, model calibration was challenging for all methods. </w:t>
        </w:r>
      </w:ins>
      <w:del w:id="489" w:author="Jerome Federspiel" w:date="2022-02-04T07:48:00Z">
        <w:r w:rsidR="007F1520" w:rsidRPr="00B62DF3" w:rsidDel="004D182B">
          <w:rPr>
            <w:color w:val="000000" w:themeColor="text1"/>
            <w:sz w:val="24"/>
            <w:szCs w:val="24"/>
            <w:lang w:val="en-US"/>
            <w:rPrChange w:id="490" w:author="Homa Ahmadzia" w:date="2022-03-04T10:22:00Z">
              <w:rPr>
                <w:color w:val="000000" w:themeColor="text1"/>
                <w:lang w:val="en-US"/>
              </w:rPr>
            </w:rPrChange>
          </w:rPr>
          <w:delText xml:space="preserve">Both machine learning models, </w:delText>
        </w:r>
        <w:r w:rsidR="004162BD" w:rsidRPr="00B62DF3" w:rsidDel="004D182B">
          <w:rPr>
            <w:color w:val="000000" w:themeColor="text1"/>
            <w:sz w:val="24"/>
            <w:szCs w:val="24"/>
            <w:lang w:val="en-US"/>
            <w:rPrChange w:id="491" w:author="Homa Ahmadzia" w:date="2022-03-04T10:22:00Z">
              <w:rPr>
                <w:color w:val="000000" w:themeColor="text1"/>
                <w:lang w:val="en-US"/>
              </w:rPr>
            </w:rPrChange>
          </w:rPr>
          <w:delText>g</w:delText>
        </w:r>
        <w:r w:rsidR="007F1520" w:rsidRPr="00B62DF3" w:rsidDel="004D182B">
          <w:rPr>
            <w:color w:val="000000" w:themeColor="text1"/>
            <w:sz w:val="24"/>
            <w:szCs w:val="24"/>
            <w:lang w:val="en-US"/>
            <w:rPrChange w:id="492" w:author="Homa Ahmadzia" w:date="2022-03-04T10:22:00Z">
              <w:rPr>
                <w:color w:val="000000" w:themeColor="text1"/>
                <w:lang w:val="en-US"/>
              </w:rPr>
            </w:rPrChange>
          </w:rPr>
          <w:delText xml:space="preserve">radient </w:delText>
        </w:r>
        <w:r w:rsidR="004162BD" w:rsidRPr="00B62DF3" w:rsidDel="004D182B">
          <w:rPr>
            <w:color w:val="000000" w:themeColor="text1"/>
            <w:sz w:val="24"/>
            <w:szCs w:val="24"/>
            <w:lang w:val="en-US"/>
            <w:rPrChange w:id="493" w:author="Homa Ahmadzia" w:date="2022-03-04T10:22:00Z">
              <w:rPr>
                <w:color w:val="000000" w:themeColor="text1"/>
                <w:lang w:val="en-US"/>
              </w:rPr>
            </w:rPrChange>
          </w:rPr>
          <w:delText>b</w:delText>
        </w:r>
        <w:r w:rsidR="007F1520" w:rsidRPr="00B62DF3" w:rsidDel="004D182B">
          <w:rPr>
            <w:color w:val="000000" w:themeColor="text1"/>
            <w:sz w:val="24"/>
            <w:szCs w:val="24"/>
            <w:lang w:val="en-US"/>
            <w:rPrChange w:id="494" w:author="Homa Ahmadzia" w:date="2022-03-04T10:22:00Z">
              <w:rPr>
                <w:color w:val="000000" w:themeColor="text1"/>
                <w:lang w:val="en-US"/>
              </w:rPr>
            </w:rPrChange>
          </w:rPr>
          <w:delText xml:space="preserve">oosting and </w:delText>
        </w:r>
        <w:r w:rsidR="004162BD" w:rsidRPr="00B62DF3" w:rsidDel="004D182B">
          <w:rPr>
            <w:color w:val="000000" w:themeColor="text1"/>
            <w:sz w:val="24"/>
            <w:szCs w:val="24"/>
            <w:lang w:val="en-US"/>
            <w:rPrChange w:id="495" w:author="Homa Ahmadzia" w:date="2022-03-04T10:22:00Z">
              <w:rPr>
                <w:color w:val="000000" w:themeColor="text1"/>
                <w:lang w:val="en-US"/>
              </w:rPr>
            </w:rPrChange>
          </w:rPr>
          <w:delText>r</w:delText>
        </w:r>
        <w:r w:rsidR="007F1520" w:rsidRPr="00B62DF3" w:rsidDel="004D182B">
          <w:rPr>
            <w:color w:val="000000" w:themeColor="text1"/>
            <w:sz w:val="24"/>
            <w:szCs w:val="24"/>
            <w:lang w:val="en-US"/>
            <w:rPrChange w:id="496" w:author="Homa Ahmadzia" w:date="2022-03-04T10:22:00Z">
              <w:rPr>
                <w:color w:val="000000" w:themeColor="text1"/>
                <w:lang w:val="en-US"/>
              </w:rPr>
            </w:rPrChange>
          </w:rPr>
          <w:delText xml:space="preserve">andom </w:delText>
        </w:r>
        <w:r w:rsidR="004162BD" w:rsidRPr="00B62DF3" w:rsidDel="004D182B">
          <w:rPr>
            <w:color w:val="000000" w:themeColor="text1"/>
            <w:sz w:val="24"/>
            <w:szCs w:val="24"/>
            <w:lang w:val="en-US"/>
            <w:rPrChange w:id="497" w:author="Homa Ahmadzia" w:date="2022-03-04T10:22:00Z">
              <w:rPr>
                <w:color w:val="000000" w:themeColor="text1"/>
                <w:lang w:val="en-US"/>
              </w:rPr>
            </w:rPrChange>
          </w:rPr>
          <w:delText>f</w:delText>
        </w:r>
        <w:r w:rsidR="007F1520" w:rsidRPr="00B62DF3" w:rsidDel="004D182B">
          <w:rPr>
            <w:color w:val="000000" w:themeColor="text1"/>
            <w:sz w:val="24"/>
            <w:szCs w:val="24"/>
            <w:lang w:val="en-US"/>
            <w:rPrChange w:id="498" w:author="Homa Ahmadzia" w:date="2022-03-04T10:22:00Z">
              <w:rPr>
                <w:color w:val="000000" w:themeColor="text1"/>
                <w:lang w:val="en-US"/>
              </w:rPr>
            </w:rPrChange>
          </w:rPr>
          <w:delText xml:space="preserve">orest, had significantly superior </w:delText>
        </w:r>
        <w:r w:rsidR="007F1520" w:rsidRPr="00B62DF3" w:rsidDel="004D182B">
          <w:rPr>
            <w:sz w:val="24"/>
            <w:szCs w:val="24"/>
            <w:lang w:val="en-US"/>
            <w:rPrChange w:id="499" w:author="Homa Ahmadzia" w:date="2022-03-04T10:22:00Z">
              <w:rPr>
                <w:lang w:val="en-US"/>
              </w:rPr>
            </w:rPrChange>
          </w:rPr>
          <w:delText xml:space="preserve">positive predictive values in comparison </w:delText>
        </w:r>
        <w:r w:rsidR="001D2D1D" w:rsidRPr="00B62DF3" w:rsidDel="004D182B">
          <w:rPr>
            <w:sz w:val="24"/>
            <w:szCs w:val="24"/>
            <w:lang w:val="en-US"/>
            <w:rPrChange w:id="500" w:author="Homa Ahmadzia" w:date="2022-03-04T10:22:00Z">
              <w:rPr>
                <w:lang w:val="en-US"/>
              </w:rPr>
            </w:rPrChange>
          </w:rPr>
          <w:delText xml:space="preserve">with </w:delText>
        </w:r>
        <w:r w:rsidR="007F1520" w:rsidRPr="00B62DF3" w:rsidDel="004D182B">
          <w:rPr>
            <w:sz w:val="24"/>
            <w:szCs w:val="24"/>
            <w:lang w:val="en-US"/>
            <w:rPrChange w:id="501" w:author="Homa Ahmadzia" w:date="2022-03-04T10:22:00Z">
              <w:rPr>
                <w:lang w:val="en-US"/>
              </w:rPr>
            </w:rPrChange>
          </w:rPr>
          <w:delText>logistic regression</w:delText>
        </w:r>
        <w:r w:rsidR="003A5925" w:rsidRPr="00B62DF3" w:rsidDel="004D182B">
          <w:rPr>
            <w:sz w:val="24"/>
            <w:szCs w:val="24"/>
            <w:lang w:val="en-US"/>
            <w:rPrChange w:id="502" w:author="Homa Ahmadzia" w:date="2022-03-04T10:22:00Z">
              <w:rPr>
                <w:lang w:val="en-US"/>
              </w:rPr>
            </w:rPrChange>
          </w:rPr>
          <w:delText xml:space="preserve"> </w:delText>
        </w:r>
        <w:r w:rsidR="003A5925" w:rsidRPr="00B62DF3" w:rsidDel="004D182B">
          <w:rPr>
            <w:sz w:val="24"/>
            <w:szCs w:val="24"/>
            <w:rPrChange w:id="503" w:author="Homa Ahmadzia" w:date="2022-03-04T10:22:00Z">
              <w:rPr/>
            </w:rPrChange>
          </w:rPr>
          <w:delText>(ROC-AUC=0.81</w:delText>
        </w:r>
        <w:r w:rsidR="00A03B8E" w:rsidRPr="00B62DF3" w:rsidDel="004D182B">
          <w:rPr>
            <w:sz w:val="24"/>
            <w:szCs w:val="24"/>
            <w:rPrChange w:id="504" w:author="Homa Ahmadzia" w:date="2022-03-04T10:22:00Z">
              <w:rPr/>
            </w:rPrChange>
          </w:rPr>
          <w:delText>3</w:delText>
        </w:r>
        <w:r w:rsidR="003A5925" w:rsidRPr="00B62DF3" w:rsidDel="004D182B">
          <w:rPr>
            <w:sz w:val="24"/>
            <w:szCs w:val="24"/>
            <w:rPrChange w:id="505" w:author="Homa Ahmadzia" w:date="2022-03-04T10:22:00Z">
              <w:rPr/>
            </w:rPrChange>
          </w:rPr>
          <w:delText>, 95% CI [0.80</w:delText>
        </w:r>
        <w:r w:rsidR="00A03B8E" w:rsidRPr="00B62DF3" w:rsidDel="004D182B">
          <w:rPr>
            <w:sz w:val="24"/>
            <w:szCs w:val="24"/>
            <w:rPrChange w:id="506" w:author="Homa Ahmadzia" w:date="2022-03-04T10:22:00Z">
              <w:rPr/>
            </w:rPrChange>
          </w:rPr>
          <w:delText>9</w:delText>
        </w:r>
        <w:r w:rsidR="003A5925" w:rsidRPr="00B62DF3" w:rsidDel="004D182B">
          <w:rPr>
            <w:sz w:val="24"/>
            <w:szCs w:val="24"/>
            <w:rPrChange w:id="507" w:author="Homa Ahmadzia" w:date="2022-03-04T10:22:00Z">
              <w:rPr/>
            </w:rPrChange>
          </w:rPr>
          <w:delText xml:space="preserve"> to 0.81</w:delText>
        </w:r>
        <w:r w:rsidR="00A03B8E" w:rsidRPr="00B62DF3" w:rsidDel="004D182B">
          <w:rPr>
            <w:sz w:val="24"/>
            <w:szCs w:val="24"/>
            <w:rPrChange w:id="508" w:author="Homa Ahmadzia" w:date="2022-03-04T10:22:00Z">
              <w:rPr/>
            </w:rPrChange>
          </w:rPr>
          <w:delText>8</w:delText>
        </w:r>
        <w:r w:rsidR="003A5925" w:rsidRPr="00B62DF3" w:rsidDel="004D182B">
          <w:rPr>
            <w:sz w:val="24"/>
            <w:szCs w:val="24"/>
            <w:rPrChange w:id="509" w:author="Homa Ahmadzia" w:date="2022-03-04T10:22:00Z">
              <w:rPr/>
            </w:rPrChange>
          </w:rPr>
          <w:delText>]</w:delText>
        </w:r>
        <w:r w:rsidR="003573DC" w:rsidRPr="00B62DF3" w:rsidDel="004D182B">
          <w:rPr>
            <w:sz w:val="24"/>
            <w:szCs w:val="24"/>
            <w:rPrChange w:id="510" w:author="Homa Ahmadzia" w:date="2022-03-04T10:22:00Z">
              <w:rPr/>
            </w:rPrChange>
          </w:rPr>
          <w:delText>; PR-AUC= 0.177, 95% CI [0.169 - 0.186]</w:delText>
        </w:r>
        <w:r w:rsidR="003A5925" w:rsidRPr="00B62DF3" w:rsidDel="004D182B">
          <w:rPr>
            <w:sz w:val="24"/>
            <w:szCs w:val="24"/>
            <w:rPrChange w:id="511" w:author="Homa Ahmadzia" w:date="2022-03-04T10:22:00Z">
              <w:rPr/>
            </w:rPrChange>
          </w:rPr>
          <w:delText>).</w:delText>
        </w:r>
        <w:r w:rsidR="007F1520" w:rsidRPr="00B62DF3" w:rsidDel="004D182B">
          <w:rPr>
            <w:sz w:val="24"/>
            <w:szCs w:val="24"/>
            <w:lang w:val="en-US"/>
            <w:rPrChange w:id="512" w:author="Homa Ahmadzia" w:date="2022-03-04T10:22:00Z">
              <w:rPr>
                <w:lang w:val="en-US"/>
              </w:rPr>
            </w:rPrChange>
          </w:rPr>
          <w:delText xml:space="preserve"> </w:delText>
        </w:r>
      </w:del>
      <w:r w:rsidR="007F1520" w:rsidRPr="00B62DF3">
        <w:rPr>
          <w:sz w:val="24"/>
          <w:szCs w:val="24"/>
          <w:lang w:val="en-US"/>
          <w:rPrChange w:id="513" w:author="Homa Ahmadzia" w:date="2022-03-04T10:22:00Z">
            <w:rPr>
              <w:lang w:val="en-US"/>
            </w:rPr>
          </w:rPrChange>
        </w:rPr>
        <w:t xml:space="preserve">The most predictive maternal features in the </w:t>
      </w:r>
      <w:r w:rsidR="004162BD" w:rsidRPr="00B62DF3">
        <w:rPr>
          <w:sz w:val="24"/>
          <w:szCs w:val="24"/>
          <w:lang w:val="en-US"/>
          <w:rPrChange w:id="514" w:author="Homa Ahmadzia" w:date="2022-03-04T10:22:00Z">
            <w:rPr>
              <w:lang w:val="en-US"/>
            </w:rPr>
          </w:rPrChange>
        </w:rPr>
        <w:t>g</w:t>
      </w:r>
      <w:r w:rsidR="007F1520" w:rsidRPr="00B62DF3">
        <w:rPr>
          <w:sz w:val="24"/>
          <w:szCs w:val="24"/>
          <w:lang w:val="en-US"/>
          <w:rPrChange w:id="515" w:author="Homa Ahmadzia" w:date="2022-03-04T10:22:00Z">
            <w:rPr>
              <w:lang w:val="en-US"/>
            </w:rPr>
          </w:rPrChange>
        </w:rPr>
        <w:t xml:space="preserve">radient </w:t>
      </w:r>
      <w:r w:rsidR="004162BD" w:rsidRPr="00B62DF3">
        <w:rPr>
          <w:sz w:val="24"/>
          <w:szCs w:val="24"/>
          <w:lang w:val="en-US"/>
          <w:rPrChange w:id="516" w:author="Homa Ahmadzia" w:date="2022-03-04T10:22:00Z">
            <w:rPr>
              <w:lang w:val="en-US"/>
            </w:rPr>
          </w:rPrChange>
        </w:rPr>
        <w:t>b</w:t>
      </w:r>
      <w:r w:rsidR="007F1520" w:rsidRPr="00B62DF3">
        <w:rPr>
          <w:sz w:val="24"/>
          <w:szCs w:val="24"/>
          <w:lang w:val="en-US"/>
          <w:rPrChange w:id="517" w:author="Homa Ahmadzia" w:date="2022-03-04T10:22:00Z">
            <w:rPr>
              <w:lang w:val="en-US"/>
            </w:rPr>
          </w:rPrChange>
        </w:rPr>
        <w:t>oost</w:t>
      </w:r>
      <w:r w:rsidR="004162BD" w:rsidRPr="00B62DF3">
        <w:rPr>
          <w:sz w:val="24"/>
          <w:szCs w:val="24"/>
          <w:lang w:val="en-US"/>
          <w:rPrChange w:id="518" w:author="Homa Ahmadzia" w:date="2022-03-04T10:22:00Z">
            <w:rPr>
              <w:lang w:val="en-US"/>
            </w:rPr>
          </w:rPrChange>
        </w:rPr>
        <w:t>ing</w:t>
      </w:r>
      <w:r w:rsidR="007F1520" w:rsidRPr="00B62DF3">
        <w:rPr>
          <w:sz w:val="24"/>
          <w:szCs w:val="24"/>
          <w:lang w:val="en-US"/>
          <w:rPrChange w:id="519" w:author="Homa Ahmadzia" w:date="2022-03-04T10:22:00Z">
            <w:rPr>
              <w:lang w:val="en-US"/>
            </w:rPr>
          </w:rPrChange>
        </w:rPr>
        <w:t xml:space="preserve"> mode</w:t>
      </w:r>
      <w:r w:rsidR="00A03B8E" w:rsidRPr="00B62DF3">
        <w:rPr>
          <w:sz w:val="24"/>
          <w:szCs w:val="24"/>
          <w:lang w:val="en-US"/>
          <w:rPrChange w:id="520" w:author="Homa Ahmadzia" w:date="2022-03-04T10:22:00Z">
            <w:rPr>
              <w:lang w:val="en-US"/>
            </w:rPr>
          </w:rPrChange>
        </w:rPr>
        <w:t>l for prediction of transfusion-</w:t>
      </w:r>
      <w:r w:rsidR="00256258" w:rsidRPr="00B62DF3">
        <w:rPr>
          <w:sz w:val="24"/>
          <w:szCs w:val="24"/>
          <w:lang w:val="en-US"/>
          <w:rPrChange w:id="521" w:author="Homa Ahmadzia" w:date="2022-03-04T10:22:00Z">
            <w:rPr>
              <w:lang w:val="en-US"/>
            </w:rPr>
          </w:rPrChange>
        </w:rPr>
        <w:t xml:space="preserve">PPH </w:t>
      </w:r>
      <w:r w:rsidR="00A03B8E" w:rsidRPr="00B62DF3">
        <w:rPr>
          <w:sz w:val="24"/>
          <w:szCs w:val="24"/>
          <w:lang w:val="en-US"/>
          <w:rPrChange w:id="522" w:author="Homa Ahmadzia" w:date="2022-03-04T10:22:00Z">
            <w:rPr>
              <w:lang w:val="en-US"/>
            </w:rPr>
          </w:rPrChange>
        </w:rPr>
        <w:t xml:space="preserve">composite </w:t>
      </w:r>
      <w:r w:rsidR="007F1520" w:rsidRPr="00B62DF3">
        <w:rPr>
          <w:sz w:val="24"/>
          <w:szCs w:val="24"/>
          <w:lang w:val="en-US"/>
          <w:rPrChange w:id="523" w:author="Homa Ahmadzia" w:date="2022-03-04T10:22:00Z">
            <w:rPr>
              <w:lang w:val="en-US"/>
            </w:rPr>
          </w:rPrChange>
        </w:rPr>
        <w:t>were mode of delivery, oxytocin increment</w:t>
      </w:r>
      <w:r w:rsidR="00A03B8E" w:rsidRPr="00B62DF3">
        <w:rPr>
          <w:sz w:val="24"/>
          <w:szCs w:val="24"/>
          <w:lang w:val="en-US"/>
          <w:rPrChange w:id="524" w:author="Homa Ahmadzia" w:date="2022-03-04T10:22:00Z">
            <w:rPr>
              <w:lang w:val="en-US"/>
            </w:rPr>
          </w:rPrChange>
        </w:rPr>
        <w:t>al</w:t>
      </w:r>
      <w:r w:rsidR="007F1520" w:rsidRPr="00B62DF3">
        <w:rPr>
          <w:sz w:val="24"/>
          <w:szCs w:val="24"/>
          <w:lang w:val="en-US"/>
          <w:rPrChange w:id="525" w:author="Homa Ahmadzia" w:date="2022-03-04T10:22:00Z">
            <w:rPr>
              <w:lang w:val="en-US"/>
            </w:rPr>
          </w:rPrChange>
        </w:rPr>
        <w:t xml:space="preserve"> dose </w:t>
      </w:r>
      <w:r w:rsidR="00A03B8E" w:rsidRPr="00B62DF3">
        <w:rPr>
          <w:sz w:val="24"/>
          <w:szCs w:val="24"/>
          <w:lang w:val="en-US"/>
          <w:rPrChange w:id="526" w:author="Homa Ahmadzia" w:date="2022-03-04T10:22:00Z">
            <w:rPr>
              <w:lang w:val="en-US"/>
            </w:rPr>
          </w:rPrChange>
        </w:rPr>
        <w:t xml:space="preserve">for </w:t>
      </w:r>
      <w:r w:rsidR="00C70B57" w:rsidRPr="00B62DF3">
        <w:rPr>
          <w:sz w:val="24"/>
          <w:szCs w:val="24"/>
          <w:lang w:val="en-US"/>
          <w:rPrChange w:id="527" w:author="Homa Ahmadzia" w:date="2022-03-04T10:22:00Z">
            <w:rPr>
              <w:lang w:val="en-US"/>
            </w:rPr>
          </w:rPrChange>
        </w:rPr>
        <w:t>labor</w:t>
      </w:r>
      <w:r w:rsidR="00A03B8E" w:rsidRPr="00B62DF3">
        <w:rPr>
          <w:sz w:val="24"/>
          <w:szCs w:val="24"/>
          <w:lang w:val="en-US"/>
          <w:rPrChange w:id="528" w:author="Homa Ahmadzia" w:date="2022-03-04T10:22:00Z">
            <w:rPr>
              <w:lang w:val="en-US"/>
            </w:rPr>
          </w:rPrChange>
        </w:rPr>
        <w:t xml:space="preserve"> (mU/min), intrapartum tocolytic use</w:t>
      </w:r>
      <w:r w:rsidR="007F1520" w:rsidRPr="00B62DF3">
        <w:rPr>
          <w:sz w:val="24"/>
          <w:szCs w:val="24"/>
          <w:lang w:val="en-US"/>
          <w:rPrChange w:id="529" w:author="Homa Ahmadzia" w:date="2022-03-04T10:22:00Z">
            <w:rPr>
              <w:lang w:val="en-US"/>
            </w:rPr>
          </w:rPrChange>
        </w:rPr>
        <w:t xml:space="preserve">, </w:t>
      </w:r>
      <w:r w:rsidR="00961432" w:rsidRPr="00B62DF3">
        <w:rPr>
          <w:sz w:val="24"/>
          <w:szCs w:val="24"/>
          <w:lang w:val="en-US"/>
          <w:rPrChange w:id="530" w:author="Homa Ahmadzia" w:date="2022-03-04T10:22:00Z">
            <w:rPr>
              <w:lang w:val="en-US"/>
            </w:rPr>
          </w:rPrChange>
        </w:rPr>
        <w:t xml:space="preserve">presence </w:t>
      </w:r>
      <w:r w:rsidR="007F1520" w:rsidRPr="00B62DF3">
        <w:rPr>
          <w:sz w:val="24"/>
          <w:szCs w:val="24"/>
          <w:lang w:val="en-US"/>
          <w:rPrChange w:id="531" w:author="Homa Ahmadzia" w:date="2022-03-04T10:22:00Z">
            <w:rPr>
              <w:lang w:val="en-US"/>
            </w:rPr>
          </w:rPrChange>
        </w:rPr>
        <w:t>of anesthesia nurse, and hospital</w:t>
      </w:r>
      <w:r w:rsidR="003573DC" w:rsidRPr="00B62DF3">
        <w:rPr>
          <w:sz w:val="24"/>
          <w:szCs w:val="24"/>
          <w:lang w:val="en-US"/>
          <w:rPrChange w:id="532" w:author="Homa Ahmadzia" w:date="2022-03-04T10:22:00Z">
            <w:rPr>
              <w:lang w:val="en-US"/>
            </w:rPr>
          </w:rPrChange>
        </w:rPr>
        <w:t xml:space="preserve"> type</w:t>
      </w:r>
      <w:r w:rsidR="007F1520" w:rsidRPr="00B62DF3">
        <w:rPr>
          <w:sz w:val="24"/>
          <w:szCs w:val="24"/>
          <w:lang w:val="en-US"/>
          <w:rPrChange w:id="533" w:author="Homa Ahmadzia" w:date="2022-03-04T10:22:00Z">
            <w:rPr>
              <w:lang w:val="en-US"/>
            </w:rPr>
          </w:rPrChange>
        </w:rPr>
        <w:t xml:space="preserve">. </w:t>
      </w:r>
      <w:del w:id="534" w:author="Jerome Federspiel" w:date="2022-02-04T07:48:00Z">
        <w:r w:rsidR="00D555B7" w:rsidRPr="00B62DF3" w:rsidDel="004D182B">
          <w:rPr>
            <w:rFonts w:eastAsia="Times New Roman"/>
            <w:color w:val="000000" w:themeColor="text1"/>
            <w:sz w:val="24"/>
            <w:szCs w:val="24"/>
            <w:lang w:val="en-US"/>
            <w:rPrChange w:id="535" w:author="Homa Ahmadzia" w:date="2022-03-04T10:22:00Z">
              <w:rPr>
                <w:rFonts w:eastAsia="Times New Roman"/>
                <w:color w:val="000000" w:themeColor="text1"/>
                <w:lang w:val="en-US"/>
              </w:rPr>
            </w:rPrChange>
          </w:rPr>
          <w:delText>Subgroup effects by site were predominate when blood transfusion was included as an outcome variable</w:delText>
        </w:r>
        <w:r w:rsidR="00256258" w:rsidRPr="00B62DF3" w:rsidDel="004D182B">
          <w:rPr>
            <w:rFonts w:eastAsia="Times New Roman"/>
            <w:color w:val="000000" w:themeColor="text1"/>
            <w:sz w:val="24"/>
            <w:szCs w:val="24"/>
            <w:lang w:val="en-US"/>
            <w:rPrChange w:id="536" w:author="Homa Ahmadzia" w:date="2022-03-04T10:22:00Z">
              <w:rPr>
                <w:rFonts w:eastAsia="Times New Roman"/>
                <w:color w:val="000000" w:themeColor="text1"/>
                <w:lang w:val="en-US"/>
              </w:rPr>
            </w:rPrChange>
          </w:rPr>
          <w:delText>.</w:delText>
        </w:r>
      </w:del>
      <w:ins w:id="537" w:author="Jerome Federspiel" w:date="2022-02-04T07:49:00Z">
        <w:r w:rsidR="004D182B" w:rsidRPr="00B62DF3">
          <w:rPr>
            <w:rFonts w:eastAsia="Times New Roman"/>
            <w:color w:val="000000" w:themeColor="text1"/>
            <w:sz w:val="24"/>
            <w:szCs w:val="24"/>
            <w:lang w:val="en-US"/>
            <w:rPrChange w:id="538" w:author="Homa Ahmadzia" w:date="2022-03-04T10:22:00Z">
              <w:rPr>
                <w:rFonts w:ascii="Times New Roman" w:eastAsia="Times New Roman" w:hAnsi="Times New Roman" w:cs="Times New Roman"/>
                <w:color w:val="000000" w:themeColor="text1"/>
                <w:sz w:val="24"/>
                <w:szCs w:val="24"/>
                <w:lang w:val="en-US"/>
              </w:rPr>
            </w:rPrChange>
          </w:rPr>
          <w:t xml:space="preserve"> </w:t>
        </w:r>
      </w:ins>
    </w:p>
    <w:p w14:paraId="4E94BE6F" w14:textId="0CFC5E9C" w:rsidR="0031426A" w:rsidRPr="00B62DF3" w:rsidRDefault="00256258">
      <w:pPr>
        <w:spacing w:line="480" w:lineRule="auto"/>
        <w:rPr>
          <w:ins w:id="539" w:author="Jerome Federspiel" w:date="2022-02-03T14:17:00Z"/>
          <w:sz w:val="24"/>
          <w:szCs w:val="24"/>
          <w:rPrChange w:id="540" w:author="Homa Ahmadzia" w:date="2022-03-04T10:22:00Z">
            <w:rPr>
              <w:ins w:id="541" w:author="Jerome Federspiel" w:date="2022-02-03T14:17:00Z"/>
              <w:rFonts w:ascii="Times New Roman" w:hAnsi="Times New Roman" w:cs="Times New Roman"/>
              <w:sz w:val="24"/>
              <w:szCs w:val="24"/>
            </w:rPr>
          </w:rPrChange>
        </w:rPr>
        <w:pPrChange w:id="542" w:author="Jerome Federspiel" w:date="2022-02-03T14:51:00Z">
          <w:pPr>
            <w:spacing w:line="240" w:lineRule="auto"/>
          </w:pPr>
        </w:pPrChange>
      </w:pPr>
      <w:del w:id="543" w:author="Jerome Federspiel" w:date="2022-02-03T15:12:00Z">
        <w:r w:rsidRPr="00B62DF3" w:rsidDel="00AD2EE5">
          <w:rPr>
            <w:rFonts w:eastAsia="Times New Roman"/>
            <w:b/>
            <w:bCs/>
            <w:sz w:val="24"/>
            <w:szCs w:val="24"/>
            <w:lang w:val="en-US"/>
            <w:rPrChange w:id="544" w:author="Homa Ahmadzia" w:date="2022-03-04T10:22:00Z">
              <w:rPr>
                <w:rFonts w:eastAsia="Times New Roman"/>
                <w:b/>
                <w:bCs/>
                <w:lang w:val="en-US"/>
              </w:rPr>
            </w:rPrChange>
          </w:rPr>
          <w:br/>
        </w:r>
      </w:del>
      <w:r w:rsidR="007C6C18" w:rsidRPr="00B62DF3">
        <w:rPr>
          <w:rFonts w:eastAsia="Times New Roman"/>
          <w:b/>
          <w:bCs/>
          <w:sz w:val="24"/>
          <w:szCs w:val="24"/>
          <w:lang w:val="en-US"/>
          <w:rPrChange w:id="545" w:author="Homa Ahmadzia" w:date="2022-03-04T10:22:00Z">
            <w:rPr>
              <w:rFonts w:eastAsia="Times New Roman"/>
              <w:b/>
              <w:bCs/>
              <w:lang w:val="en-US"/>
            </w:rPr>
          </w:rPrChange>
        </w:rPr>
        <w:t xml:space="preserve">Conclusion: </w:t>
      </w:r>
      <w:r w:rsidR="0031426A" w:rsidRPr="00B62DF3">
        <w:rPr>
          <w:sz w:val="24"/>
          <w:szCs w:val="24"/>
          <w:rPrChange w:id="546" w:author="Homa Ahmadzia" w:date="2022-03-04T10:22:00Z">
            <w:rPr/>
          </w:rPrChange>
        </w:rPr>
        <w:t xml:space="preserve">Machine learning and data-driven statistical modeling offer more objective and discriminative prediction of </w:t>
      </w:r>
      <w:r w:rsidRPr="00B62DF3">
        <w:rPr>
          <w:sz w:val="24"/>
          <w:szCs w:val="24"/>
          <w:rPrChange w:id="547" w:author="Homa Ahmadzia" w:date="2022-03-04T10:22:00Z">
            <w:rPr/>
          </w:rPrChange>
        </w:rPr>
        <w:t xml:space="preserve">PPH </w:t>
      </w:r>
      <w:r w:rsidR="0031426A" w:rsidRPr="00B62DF3">
        <w:rPr>
          <w:sz w:val="24"/>
          <w:szCs w:val="24"/>
          <w:rPrChange w:id="548" w:author="Homa Ahmadzia" w:date="2022-03-04T10:22:00Z">
            <w:rPr/>
          </w:rPrChange>
        </w:rPr>
        <w:t xml:space="preserve">based on individual </w:t>
      </w:r>
      <w:r w:rsidR="002B44EB" w:rsidRPr="00B62DF3">
        <w:rPr>
          <w:sz w:val="24"/>
          <w:szCs w:val="24"/>
          <w:rPrChange w:id="549" w:author="Homa Ahmadzia" w:date="2022-03-04T10:22:00Z">
            <w:rPr/>
          </w:rPrChange>
        </w:rPr>
        <w:t>ante</w:t>
      </w:r>
      <w:r w:rsidR="0031426A" w:rsidRPr="00B62DF3">
        <w:rPr>
          <w:sz w:val="24"/>
          <w:szCs w:val="24"/>
          <w:rPrChange w:id="550" w:author="Homa Ahmadzia" w:date="2022-03-04T10:22:00Z">
            <w:rPr/>
          </w:rPrChange>
        </w:rPr>
        <w:t xml:space="preserve">partum and intrapartum patient features. </w:t>
      </w:r>
      <w:r w:rsidRPr="00B62DF3">
        <w:rPr>
          <w:sz w:val="24"/>
          <w:szCs w:val="24"/>
          <w:rPrChange w:id="551" w:author="Homa Ahmadzia" w:date="2022-03-04T10:22:00Z">
            <w:rPr/>
          </w:rPrChange>
        </w:rPr>
        <w:t>In PPH risk-based analyses, blood transfusion is not an optimal outcome measure to use since subgroup effects predominat</w:t>
      </w:r>
      <w:r w:rsidR="00D555B7" w:rsidRPr="00B62DF3">
        <w:rPr>
          <w:sz w:val="24"/>
          <w:szCs w:val="24"/>
          <w:rPrChange w:id="552" w:author="Homa Ahmadzia" w:date="2022-03-04T10:22:00Z">
            <w:rPr/>
          </w:rPrChange>
        </w:rPr>
        <w:t>e, decreased overall model accuracy and limited generalizability of findings</w:t>
      </w:r>
      <w:r w:rsidR="00AE0C82" w:rsidRPr="00B62DF3">
        <w:rPr>
          <w:sz w:val="24"/>
          <w:szCs w:val="24"/>
          <w:rPrChange w:id="553" w:author="Homa Ahmadzia" w:date="2022-03-04T10:22:00Z">
            <w:rPr/>
          </w:rPrChange>
        </w:rPr>
        <w:t>.</w:t>
      </w:r>
    </w:p>
    <w:p w14:paraId="368C2028" w14:textId="77777777" w:rsidR="00C477A1" w:rsidRPr="00B62DF3" w:rsidRDefault="00C477A1">
      <w:pPr>
        <w:spacing w:line="480" w:lineRule="auto"/>
        <w:rPr>
          <w:ins w:id="554" w:author="Jerome Federspiel" w:date="2022-02-03T14:17:00Z"/>
          <w:rFonts w:eastAsia="Times New Roman"/>
          <w:color w:val="000000" w:themeColor="text1"/>
          <w:sz w:val="24"/>
          <w:szCs w:val="24"/>
          <w:lang w:val="en-US"/>
          <w:rPrChange w:id="555" w:author="Homa Ahmadzia" w:date="2022-03-04T10:22:00Z">
            <w:rPr>
              <w:ins w:id="556" w:author="Jerome Federspiel" w:date="2022-02-03T14:17:00Z"/>
              <w:rFonts w:ascii="Times New Roman" w:eastAsia="Times New Roman" w:hAnsi="Times New Roman" w:cs="Times New Roman"/>
              <w:color w:val="000000" w:themeColor="text1"/>
              <w:sz w:val="24"/>
              <w:szCs w:val="24"/>
              <w:lang w:val="en-US"/>
            </w:rPr>
          </w:rPrChange>
        </w:rPr>
        <w:pPrChange w:id="557" w:author="Jerome Federspiel" w:date="2022-02-03T14:51:00Z">
          <w:pPr>
            <w:spacing w:line="240" w:lineRule="auto"/>
          </w:pPr>
        </w:pPrChange>
      </w:pPr>
      <w:ins w:id="558" w:author="Jerome Federspiel" w:date="2022-02-03T14:17:00Z">
        <w:r w:rsidRPr="00B62DF3">
          <w:rPr>
            <w:rFonts w:eastAsia="Times New Roman"/>
            <w:b/>
            <w:bCs/>
            <w:color w:val="000000" w:themeColor="text1"/>
            <w:sz w:val="24"/>
            <w:szCs w:val="24"/>
            <w:lang w:val="en-US"/>
            <w:rPrChange w:id="559" w:author="Homa Ahmadzia" w:date="2022-03-04T10:22:00Z">
              <w:rPr>
                <w:rFonts w:ascii="Times New Roman" w:eastAsia="Times New Roman" w:hAnsi="Times New Roman" w:cs="Times New Roman"/>
                <w:b/>
                <w:bCs/>
                <w:color w:val="000000" w:themeColor="text1"/>
                <w:sz w:val="24"/>
                <w:szCs w:val="24"/>
                <w:lang w:val="en-US"/>
              </w:rPr>
            </w:rPrChange>
          </w:rPr>
          <w:t xml:space="preserve">Keywords: </w:t>
        </w:r>
        <w:r w:rsidRPr="00B62DF3">
          <w:rPr>
            <w:rFonts w:eastAsia="Times New Roman"/>
            <w:color w:val="000000" w:themeColor="text1"/>
            <w:sz w:val="24"/>
            <w:szCs w:val="24"/>
            <w:lang w:val="en-US"/>
            <w:rPrChange w:id="560" w:author="Homa Ahmadzia" w:date="2022-03-04T10:22:00Z">
              <w:rPr>
                <w:rFonts w:ascii="Times New Roman" w:eastAsia="Times New Roman" w:hAnsi="Times New Roman" w:cs="Times New Roman"/>
                <w:color w:val="000000" w:themeColor="text1"/>
                <w:sz w:val="24"/>
                <w:szCs w:val="24"/>
                <w:lang w:val="en-US"/>
              </w:rPr>
            </w:rPrChange>
          </w:rPr>
          <w:t>Postpartum Hemorrhage, Machine Learning, Prediction</w:t>
        </w:r>
      </w:ins>
    </w:p>
    <w:p w14:paraId="624EAF77" w14:textId="7BC94213" w:rsidR="00C477A1" w:rsidRPr="00B62DF3" w:rsidDel="00C477A1" w:rsidRDefault="00C477A1" w:rsidP="0031426A">
      <w:pPr>
        <w:spacing w:line="240" w:lineRule="auto"/>
        <w:rPr>
          <w:del w:id="561" w:author="Jerome Federspiel" w:date="2022-02-03T14:17:00Z"/>
          <w:sz w:val="24"/>
          <w:szCs w:val="24"/>
          <w:rPrChange w:id="562" w:author="Homa Ahmadzia" w:date="2022-03-04T10:22:00Z">
            <w:rPr>
              <w:del w:id="563" w:author="Jerome Federspiel" w:date="2022-02-03T14:17:00Z"/>
            </w:rPr>
          </w:rPrChange>
        </w:rPr>
      </w:pPr>
    </w:p>
    <w:p w14:paraId="59974D58" w14:textId="77777777" w:rsidR="004360FD" w:rsidRPr="00B62DF3" w:rsidRDefault="004360FD">
      <w:pPr>
        <w:rPr>
          <w:b/>
          <w:bCs/>
          <w:sz w:val="24"/>
          <w:szCs w:val="24"/>
          <w:rPrChange w:id="564" w:author="Homa Ahmadzia" w:date="2022-03-04T10:22:00Z">
            <w:rPr>
              <w:b/>
              <w:bCs/>
            </w:rPr>
          </w:rPrChange>
        </w:rPr>
      </w:pPr>
      <w:r w:rsidRPr="00B62DF3">
        <w:rPr>
          <w:b/>
          <w:bCs/>
          <w:sz w:val="24"/>
          <w:szCs w:val="24"/>
          <w:rPrChange w:id="565" w:author="Homa Ahmadzia" w:date="2022-03-04T10:22:00Z">
            <w:rPr>
              <w:b/>
              <w:bCs/>
            </w:rPr>
          </w:rPrChange>
        </w:rPr>
        <w:br w:type="page"/>
      </w:r>
    </w:p>
    <w:p w14:paraId="1BF82325" w14:textId="7C38E36D" w:rsidR="00867EBE" w:rsidRPr="00B62DF3" w:rsidRDefault="00867EBE">
      <w:pPr>
        <w:spacing w:line="480" w:lineRule="auto"/>
        <w:rPr>
          <w:sz w:val="24"/>
          <w:szCs w:val="24"/>
          <w:u w:val="single"/>
          <w:rPrChange w:id="566" w:author="Homa Ahmadzia" w:date="2022-03-04T10:22:00Z">
            <w:rPr/>
          </w:rPrChange>
        </w:rPr>
        <w:pPrChange w:id="567" w:author="Jerome Federspiel" w:date="2022-02-03T15:09:00Z">
          <w:pPr>
            <w:spacing w:line="240" w:lineRule="auto"/>
          </w:pPr>
        </w:pPrChange>
      </w:pPr>
      <w:del w:id="568" w:author="Jerome Federspiel" w:date="2022-02-03T14:19:00Z">
        <w:r w:rsidRPr="00B62DF3" w:rsidDel="00C477A1">
          <w:rPr>
            <w:b/>
            <w:bCs/>
            <w:sz w:val="24"/>
            <w:szCs w:val="24"/>
            <w:u w:val="single"/>
            <w:rPrChange w:id="569" w:author="Homa Ahmadzia" w:date="2022-03-04T10:22:00Z">
              <w:rPr>
                <w:b/>
                <w:bCs/>
              </w:rPr>
            </w:rPrChange>
          </w:rPr>
          <w:lastRenderedPageBreak/>
          <w:delText>Introduction</w:delText>
        </w:r>
      </w:del>
      <w:ins w:id="570" w:author="Jerome Federspiel" w:date="2022-02-03T15:08:00Z">
        <w:r w:rsidR="00AD2EE5" w:rsidRPr="00B62DF3">
          <w:rPr>
            <w:b/>
            <w:bCs/>
            <w:sz w:val="24"/>
            <w:szCs w:val="24"/>
            <w:u w:val="single"/>
            <w:rPrChange w:id="571" w:author="Homa Ahmadzia" w:date="2022-03-04T10:22:00Z">
              <w:rPr>
                <w:rFonts w:ascii="Times New Roman" w:hAnsi="Times New Roman" w:cs="Times New Roman"/>
                <w:b/>
                <w:bCs/>
                <w:sz w:val="24"/>
                <w:szCs w:val="24"/>
                <w:u w:val="single"/>
              </w:rPr>
            </w:rPrChange>
          </w:rPr>
          <w:t>INTRODUCTION</w:t>
        </w:r>
      </w:ins>
    </w:p>
    <w:p w14:paraId="19690B20" w14:textId="2911B02F" w:rsidR="00867EBE" w:rsidRPr="00B62DF3" w:rsidDel="00AD2EE5" w:rsidRDefault="00867EBE">
      <w:pPr>
        <w:spacing w:line="480" w:lineRule="auto"/>
        <w:ind w:firstLine="720"/>
        <w:rPr>
          <w:del w:id="572" w:author="Jerome Federspiel" w:date="2022-02-03T15:09:00Z"/>
          <w:rFonts w:eastAsia="Times New Roman"/>
          <w:sz w:val="24"/>
          <w:szCs w:val="24"/>
          <w:rPrChange w:id="573" w:author="Homa Ahmadzia" w:date="2022-03-04T10:22:00Z">
            <w:rPr>
              <w:del w:id="574" w:author="Jerome Federspiel" w:date="2022-02-03T15:09:00Z"/>
              <w:rFonts w:eastAsia="Times New Roman"/>
            </w:rPr>
          </w:rPrChange>
        </w:rPr>
        <w:pPrChange w:id="575" w:author="Jerome Federspiel" w:date="2022-02-03T15:09:00Z">
          <w:pPr>
            <w:spacing w:line="240" w:lineRule="auto"/>
            <w:ind w:firstLine="720"/>
          </w:pPr>
        </w:pPrChange>
      </w:pPr>
    </w:p>
    <w:p w14:paraId="6DDC8571" w14:textId="0E52F7F7" w:rsidR="008C7435" w:rsidRPr="00B62DF3" w:rsidDel="00FA62C0" w:rsidRDefault="00CC6236">
      <w:pPr>
        <w:spacing w:line="480" w:lineRule="auto"/>
        <w:ind w:firstLine="720"/>
        <w:rPr>
          <w:del w:id="576" w:author="Jerome Federspiel" w:date="2022-02-03T15:18:00Z"/>
          <w:rFonts w:eastAsia="Times New Roman"/>
          <w:sz w:val="24"/>
          <w:szCs w:val="24"/>
          <w:rPrChange w:id="577" w:author="Homa Ahmadzia" w:date="2022-03-04T10:22:00Z">
            <w:rPr>
              <w:del w:id="578" w:author="Jerome Federspiel" w:date="2022-02-03T15:18:00Z"/>
              <w:rFonts w:eastAsia="Times New Roman"/>
            </w:rPr>
          </w:rPrChange>
        </w:rPr>
        <w:pPrChange w:id="579" w:author="Jerome Federspiel" w:date="2022-02-03T15:09:00Z">
          <w:pPr>
            <w:spacing w:line="240" w:lineRule="auto"/>
            <w:ind w:firstLine="720"/>
          </w:pPr>
        </w:pPrChange>
      </w:pPr>
      <w:r w:rsidRPr="00B62DF3">
        <w:rPr>
          <w:rFonts w:eastAsia="Times New Roman"/>
          <w:sz w:val="24"/>
          <w:szCs w:val="24"/>
          <w:rPrChange w:id="580" w:author="Homa Ahmadzia" w:date="2022-03-04T10:22:00Z">
            <w:rPr>
              <w:rFonts w:eastAsia="Times New Roman"/>
            </w:rPr>
          </w:rPrChange>
        </w:rPr>
        <w:t xml:space="preserve">Maternal morbidity and mortality </w:t>
      </w:r>
      <w:r w:rsidR="003573DC" w:rsidRPr="00B62DF3">
        <w:rPr>
          <w:rFonts w:eastAsia="Times New Roman"/>
          <w:sz w:val="24"/>
          <w:szCs w:val="24"/>
          <w:rPrChange w:id="581" w:author="Homa Ahmadzia" w:date="2022-03-04T10:22:00Z">
            <w:rPr>
              <w:rFonts w:eastAsia="Times New Roman"/>
            </w:rPr>
          </w:rPrChange>
        </w:rPr>
        <w:t>have</w:t>
      </w:r>
      <w:r w:rsidRPr="00B62DF3">
        <w:rPr>
          <w:rFonts w:eastAsia="Times New Roman"/>
          <w:sz w:val="24"/>
          <w:szCs w:val="24"/>
          <w:rPrChange w:id="582" w:author="Homa Ahmadzia" w:date="2022-03-04T10:22:00Z">
            <w:rPr>
              <w:rFonts w:eastAsia="Times New Roman"/>
            </w:rPr>
          </w:rPrChange>
        </w:rPr>
        <w:t xml:space="preserve"> been regarded as a </w:t>
      </w:r>
      <w:del w:id="583" w:author="Jerome Federspiel" w:date="2022-02-03T17:29:00Z">
        <w:r w:rsidRPr="00B62DF3" w:rsidDel="008D155B">
          <w:rPr>
            <w:rFonts w:eastAsia="Times New Roman"/>
            <w:sz w:val="24"/>
            <w:szCs w:val="24"/>
            <w:rPrChange w:id="584" w:author="Homa Ahmadzia" w:date="2022-03-04T10:22:00Z">
              <w:rPr>
                <w:rFonts w:eastAsia="Times New Roman"/>
              </w:rPr>
            </w:rPrChange>
          </w:rPr>
          <w:delText xml:space="preserve">measure </w:delText>
        </w:r>
      </w:del>
      <w:ins w:id="585" w:author="Jerome Federspiel" w:date="2022-02-03T17:29:00Z">
        <w:r w:rsidR="008D155B" w:rsidRPr="00B62DF3">
          <w:rPr>
            <w:rFonts w:eastAsia="Times New Roman"/>
            <w:sz w:val="24"/>
            <w:szCs w:val="24"/>
            <w:rPrChange w:id="586" w:author="Homa Ahmadzia" w:date="2022-03-04T10:22:00Z">
              <w:rPr>
                <w:rFonts w:ascii="Times New Roman" w:eastAsia="Times New Roman" w:hAnsi="Times New Roman" w:cs="Times New Roman"/>
                <w:sz w:val="24"/>
                <w:szCs w:val="24"/>
              </w:rPr>
            </w:rPrChange>
          </w:rPr>
          <w:t xml:space="preserve">reflection </w:t>
        </w:r>
      </w:ins>
      <w:ins w:id="587" w:author="Jerome Federspiel" w:date="2022-02-03T15:17:00Z">
        <w:r w:rsidR="00FA62C0" w:rsidRPr="00B62DF3">
          <w:rPr>
            <w:rFonts w:eastAsia="Times New Roman"/>
            <w:sz w:val="24"/>
            <w:szCs w:val="24"/>
            <w:rPrChange w:id="588" w:author="Homa Ahmadzia" w:date="2022-03-04T10:22:00Z">
              <w:rPr>
                <w:rFonts w:ascii="Times New Roman" w:eastAsia="Times New Roman" w:hAnsi="Times New Roman" w:cs="Times New Roman"/>
                <w:sz w:val="24"/>
                <w:szCs w:val="24"/>
              </w:rPr>
            </w:rPrChange>
          </w:rPr>
          <w:t xml:space="preserve">of national healthcare </w:t>
        </w:r>
      </w:ins>
      <w:ins w:id="589" w:author="Jerome Federspiel" w:date="2022-02-03T15:22:00Z">
        <w:r w:rsidR="00037822" w:rsidRPr="00B62DF3">
          <w:rPr>
            <w:rFonts w:eastAsia="Times New Roman"/>
            <w:sz w:val="24"/>
            <w:szCs w:val="24"/>
            <w:rPrChange w:id="590" w:author="Homa Ahmadzia" w:date="2022-03-04T10:22:00Z">
              <w:rPr>
                <w:rFonts w:ascii="Times New Roman" w:eastAsia="Times New Roman" w:hAnsi="Times New Roman" w:cs="Times New Roman"/>
                <w:sz w:val="24"/>
                <w:szCs w:val="24"/>
              </w:rPr>
            </w:rPrChange>
          </w:rPr>
          <w:t>quality</w:t>
        </w:r>
      </w:ins>
      <w:del w:id="591" w:author="Jerome Federspiel" w:date="2022-02-03T15:17:00Z">
        <w:r w:rsidRPr="00B62DF3" w:rsidDel="00FA62C0">
          <w:rPr>
            <w:rFonts w:eastAsia="Times New Roman"/>
            <w:sz w:val="24"/>
            <w:szCs w:val="24"/>
            <w:rPrChange w:id="592" w:author="Homa Ahmadzia" w:date="2022-03-04T10:22:00Z">
              <w:rPr>
                <w:rFonts w:eastAsia="Times New Roman"/>
              </w:rPr>
            </w:rPrChange>
          </w:rPr>
          <w:delText xml:space="preserve">to judge the quality of </w:delText>
        </w:r>
      </w:del>
      <w:del w:id="593" w:author="Jerome Federspiel" w:date="2022-02-03T15:10:00Z">
        <w:r w:rsidRPr="00B62DF3" w:rsidDel="00AD2EE5">
          <w:rPr>
            <w:rFonts w:eastAsia="Times New Roman"/>
            <w:sz w:val="24"/>
            <w:szCs w:val="24"/>
            <w:rPrChange w:id="594" w:author="Homa Ahmadzia" w:date="2022-03-04T10:22:00Z">
              <w:rPr>
                <w:rFonts w:eastAsia="Times New Roman"/>
              </w:rPr>
            </w:rPrChange>
          </w:rPr>
          <w:delText>population healthcare</w:delText>
        </w:r>
      </w:del>
      <w:ins w:id="595" w:author="Jerome Federspiel" w:date="2022-02-03T15:10:00Z">
        <w:r w:rsidR="00AD2EE5" w:rsidRPr="00B62DF3">
          <w:rPr>
            <w:rFonts w:eastAsia="Times New Roman"/>
            <w:sz w:val="24"/>
            <w:szCs w:val="24"/>
            <w:rPrChange w:id="596" w:author="Homa Ahmadzia" w:date="2022-03-04T10:22:00Z">
              <w:rPr>
                <w:rFonts w:ascii="Times New Roman" w:eastAsia="Times New Roman" w:hAnsi="Times New Roman" w:cs="Times New Roman"/>
                <w:sz w:val="24"/>
                <w:szCs w:val="24"/>
              </w:rPr>
            </w:rPrChange>
          </w:rPr>
          <w:t>.</w:t>
        </w:r>
      </w:ins>
      <w:del w:id="597" w:author="Jerome Federspiel" w:date="2022-02-03T15:10:00Z">
        <w:r w:rsidRPr="00B62DF3" w:rsidDel="00AD2EE5">
          <w:rPr>
            <w:rFonts w:eastAsia="Times New Roman"/>
            <w:sz w:val="24"/>
            <w:szCs w:val="24"/>
            <w:rPrChange w:id="598" w:author="Homa Ahmadzia" w:date="2022-03-04T10:22:00Z">
              <w:rPr>
                <w:rFonts w:eastAsia="Times New Roman"/>
              </w:rPr>
            </w:rPrChange>
          </w:rPr>
          <w:delText>- a measure on which the United States has fallen behind. Data from the United Nations in 2010 indicated that the United States ranked 50th in terms of maternal mortality ratio</w:delText>
        </w:r>
        <w:r w:rsidR="009718D7" w:rsidRPr="00B62DF3" w:rsidDel="00AD2EE5">
          <w:rPr>
            <w:rFonts w:eastAsia="Times New Roman"/>
            <w:sz w:val="24"/>
            <w:szCs w:val="24"/>
            <w:rPrChange w:id="599" w:author="Homa Ahmadzia" w:date="2022-03-04T10:22:00Z">
              <w:rPr>
                <w:rFonts w:eastAsia="Times New Roman"/>
              </w:rPr>
            </w:rPrChange>
          </w:rPr>
          <w:delText xml:space="preserve"> (deaths per 100,000 live births)</w:delText>
        </w:r>
        <w:r w:rsidRPr="00B62DF3" w:rsidDel="00AD2EE5">
          <w:rPr>
            <w:rFonts w:eastAsia="Times New Roman"/>
            <w:sz w:val="24"/>
            <w:szCs w:val="24"/>
            <w:rPrChange w:id="600" w:author="Homa Ahmadzia" w:date="2022-03-04T10:22:00Z">
              <w:rPr>
                <w:rFonts w:eastAsia="Times New Roman"/>
              </w:rPr>
            </w:rPrChange>
          </w:rPr>
          <w:delText>, higher than European and other high income countries</w:delText>
        </w:r>
        <w:r w:rsidRPr="00B62DF3" w:rsidDel="00AD2EE5">
          <w:rPr>
            <w:rFonts w:eastAsia="Times New Roman"/>
            <w:sz w:val="24"/>
            <w:szCs w:val="24"/>
            <w:vertAlign w:val="superscript"/>
            <w:rPrChange w:id="601" w:author="Homa Ahmadzia" w:date="2022-03-04T10:22:00Z">
              <w:rPr>
                <w:rFonts w:eastAsia="Times New Roman"/>
                <w:vertAlign w:val="superscript"/>
              </w:rPr>
            </w:rPrChange>
          </w:rPr>
          <w:delText>2</w:delText>
        </w:r>
        <w:r w:rsidRPr="00B62DF3" w:rsidDel="00AD2EE5">
          <w:rPr>
            <w:rFonts w:eastAsia="Times New Roman"/>
            <w:sz w:val="24"/>
            <w:szCs w:val="24"/>
            <w:rPrChange w:id="602" w:author="Homa Ahmadzia" w:date="2022-03-04T10:22:00Z">
              <w:rPr>
                <w:rFonts w:eastAsia="Times New Roman"/>
              </w:rPr>
            </w:rPrChange>
          </w:rPr>
          <w:delText>.</w:delText>
        </w:r>
      </w:del>
      <w:r w:rsidRPr="00B62DF3">
        <w:rPr>
          <w:rFonts w:eastAsia="Times New Roman"/>
          <w:sz w:val="24"/>
          <w:szCs w:val="24"/>
          <w:rPrChange w:id="603" w:author="Homa Ahmadzia" w:date="2022-03-04T10:22:00Z">
            <w:rPr>
              <w:rFonts w:eastAsia="Times New Roman"/>
            </w:rPr>
          </w:rPrChange>
        </w:rPr>
        <w:t xml:space="preserve"> </w:t>
      </w:r>
      <w:ins w:id="604" w:author="Jerome Federspiel" w:date="2022-02-03T15:10:00Z">
        <w:r w:rsidR="00AD2EE5" w:rsidRPr="00B62DF3">
          <w:rPr>
            <w:rFonts w:eastAsia="Times New Roman"/>
            <w:sz w:val="24"/>
            <w:szCs w:val="24"/>
            <w:rPrChange w:id="605" w:author="Homa Ahmadzia" w:date="2022-03-04T10:22:00Z">
              <w:rPr>
                <w:rFonts w:ascii="Times New Roman" w:eastAsia="Times New Roman" w:hAnsi="Times New Roman" w:cs="Times New Roman"/>
                <w:sz w:val="24"/>
                <w:szCs w:val="24"/>
              </w:rPr>
            </w:rPrChange>
          </w:rPr>
          <w:t xml:space="preserve">Among lower income countries, </w:t>
        </w:r>
      </w:ins>
      <w:ins w:id="606" w:author="Jerome Federspiel" w:date="2022-02-03T17:32:00Z">
        <w:r w:rsidR="008D155B" w:rsidRPr="00B62DF3">
          <w:rPr>
            <w:rFonts w:eastAsia="Times New Roman"/>
            <w:sz w:val="24"/>
            <w:szCs w:val="24"/>
            <w:rPrChange w:id="607" w:author="Homa Ahmadzia" w:date="2022-03-04T10:22:00Z">
              <w:rPr>
                <w:rFonts w:ascii="Times New Roman" w:eastAsia="Times New Roman" w:hAnsi="Times New Roman" w:cs="Times New Roman"/>
                <w:sz w:val="24"/>
                <w:szCs w:val="24"/>
              </w:rPr>
            </w:rPrChange>
          </w:rPr>
          <w:t>postpartum hemorrhage (</w:t>
        </w:r>
      </w:ins>
      <w:ins w:id="608" w:author="Jerome Federspiel" w:date="2022-02-03T15:10:00Z">
        <w:r w:rsidR="00AD2EE5" w:rsidRPr="00B62DF3">
          <w:rPr>
            <w:rFonts w:eastAsia="Times New Roman"/>
            <w:sz w:val="24"/>
            <w:szCs w:val="24"/>
            <w:rPrChange w:id="609" w:author="Homa Ahmadzia" w:date="2022-03-04T10:22:00Z">
              <w:rPr>
                <w:rFonts w:ascii="Times New Roman" w:eastAsia="Times New Roman" w:hAnsi="Times New Roman" w:cs="Times New Roman"/>
                <w:sz w:val="24"/>
                <w:szCs w:val="24"/>
              </w:rPr>
            </w:rPrChange>
          </w:rPr>
          <w:t>PPH</w:t>
        </w:r>
      </w:ins>
      <w:ins w:id="610" w:author="Jerome Federspiel" w:date="2022-02-03T17:32:00Z">
        <w:r w:rsidR="008D155B" w:rsidRPr="00B62DF3">
          <w:rPr>
            <w:rFonts w:eastAsia="Times New Roman"/>
            <w:sz w:val="24"/>
            <w:szCs w:val="24"/>
            <w:rPrChange w:id="611" w:author="Homa Ahmadzia" w:date="2022-03-04T10:22:00Z">
              <w:rPr>
                <w:rFonts w:ascii="Times New Roman" w:eastAsia="Times New Roman" w:hAnsi="Times New Roman" w:cs="Times New Roman"/>
                <w:sz w:val="24"/>
                <w:szCs w:val="24"/>
              </w:rPr>
            </w:rPrChange>
          </w:rPr>
          <w:t>)</w:t>
        </w:r>
      </w:ins>
      <w:ins w:id="612" w:author="Jerome Federspiel" w:date="2022-02-03T15:10:00Z">
        <w:r w:rsidR="00AD2EE5" w:rsidRPr="00B62DF3">
          <w:rPr>
            <w:rFonts w:eastAsia="Times New Roman"/>
            <w:sz w:val="24"/>
            <w:szCs w:val="24"/>
            <w:rPrChange w:id="613" w:author="Homa Ahmadzia" w:date="2022-03-04T10:22:00Z">
              <w:rPr>
                <w:rFonts w:ascii="Times New Roman" w:eastAsia="Times New Roman" w:hAnsi="Times New Roman" w:cs="Times New Roman"/>
                <w:sz w:val="24"/>
                <w:szCs w:val="24"/>
              </w:rPr>
            </w:rPrChange>
          </w:rPr>
          <w:t xml:space="preserve"> is typically the most common ca</w:t>
        </w:r>
      </w:ins>
      <w:ins w:id="614" w:author="Jerome Federspiel" w:date="2022-02-03T15:11:00Z">
        <w:r w:rsidR="00AD2EE5" w:rsidRPr="00B62DF3">
          <w:rPr>
            <w:rFonts w:eastAsia="Times New Roman"/>
            <w:sz w:val="24"/>
            <w:szCs w:val="24"/>
            <w:rPrChange w:id="615" w:author="Homa Ahmadzia" w:date="2022-03-04T10:22:00Z">
              <w:rPr>
                <w:rFonts w:ascii="Times New Roman" w:eastAsia="Times New Roman" w:hAnsi="Times New Roman" w:cs="Times New Roman"/>
                <w:sz w:val="24"/>
                <w:szCs w:val="24"/>
              </w:rPr>
            </w:rPrChange>
          </w:rPr>
          <w:t xml:space="preserve">use of maternal mortality, and remains </w:t>
        </w:r>
      </w:ins>
      <w:ins w:id="616" w:author="Jerome Federspiel" w:date="2022-02-03T15:17:00Z">
        <w:r w:rsidR="00FA62C0" w:rsidRPr="00B62DF3">
          <w:rPr>
            <w:rFonts w:eastAsia="Times New Roman"/>
            <w:sz w:val="24"/>
            <w:szCs w:val="24"/>
            <w:rPrChange w:id="617" w:author="Homa Ahmadzia" w:date="2022-03-04T10:22:00Z">
              <w:rPr>
                <w:rFonts w:ascii="Times New Roman" w:eastAsia="Times New Roman" w:hAnsi="Times New Roman" w:cs="Times New Roman"/>
                <w:sz w:val="24"/>
                <w:szCs w:val="24"/>
              </w:rPr>
            </w:rPrChange>
          </w:rPr>
          <w:t xml:space="preserve">among </w:t>
        </w:r>
      </w:ins>
      <w:ins w:id="618" w:author="Jerome Federspiel" w:date="2022-02-03T15:11:00Z">
        <w:r w:rsidR="00AD2EE5" w:rsidRPr="00B62DF3">
          <w:rPr>
            <w:rFonts w:eastAsia="Times New Roman"/>
            <w:sz w:val="24"/>
            <w:szCs w:val="24"/>
            <w:rPrChange w:id="619" w:author="Homa Ahmadzia" w:date="2022-03-04T10:22:00Z">
              <w:rPr>
                <w:rFonts w:ascii="Times New Roman" w:eastAsia="Times New Roman" w:hAnsi="Times New Roman" w:cs="Times New Roman"/>
                <w:sz w:val="24"/>
                <w:szCs w:val="24"/>
              </w:rPr>
            </w:rPrChange>
          </w:rPr>
          <w:t>the top causes in higher-income countries</w:t>
        </w:r>
      </w:ins>
      <w:ins w:id="620" w:author="Jerome Federspiel" w:date="2022-02-03T15:17:00Z">
        <w:r w:rsidR="00FA62C0" w:rsidRPr="00B62DF3">
          <w:rPr>
            <w:rFonts w:eastAsia="Times New Roman"/>
            <w:sz w:val="24"/>
            <w:szCs w:val="24"/>
            <w:rPrChange w:id="621" w:author="Homa Ahmadzia" w:date="2022-03-04T10:22:00Z">
              <w:rPr>
                <w:rFonts w:ascii="Times New Roman" w:eastAsia="Times New Roman" w:hAnsi="Times New Roman" w:cs="Times New Roman"/>
                <w:sz w:val="24"/>
                <w:szCs w:val="24"/>
              </w:rPr>
            </w:rPrChange>
          </w:rPr>
          <w:t xml:space="preserve">. </w:t>
        </w:r>
      </w:ins>
      <w:del w:id="622" w:author="Jerome Federspiel" w:date="2022-02-03T15:11:00Z">
        <w:r w:rsidRPr="00B62DF3" w:rsidDel="00AD2EE5">
          <w:rPr>
            <w:rFonts w:eastAsia="Times New Roman"/>
            <w:sz w:val="24"/>
            <w:szCs w:val="24"/>
            <w:rPrChange w:id="623" w:author="Homa Ahmadzia" w:date="2022-03-04T10:22:00Z">
              <w:rPr>
                <w:rFonts w:eastAsia="Times New Roman"/>
              </w:rPr>
            </w:rPrChange>
          </w:rPr>
          <w:delText xml:space="preserve">Among the national leading causes of maternal mortality, </w:delText>
        </w:r>
      </w:del>
      <w:ins w:id="624" w:author="Jerome Federspiel" w:date="2022-02-03T15:17:00Z">
        <w:r w:rsidR="00FA62C0" w:rsidRPr="00B62DF3">
          <w:rPr>
            <w:rFonts w:eastAsia="Times New Roman"/>
            <w:sz w:val="24"/>
            <w:szCs w:val="24"/>
            <w:rPrChange w:id="625" w:author="Homa Ahmadzia" w:date="2022-03-04T10:22:00Z">
              <w:rPr>
                <w:rFonts w:ascii="Times New Roman" w:eastAsia="Times New Roman" w:hAnsi="Times New Roman" w:cs="Times New Roman"/>
                <w:sz w:val="24"/>
                <w:szCs w:val="24"/>
              </w:rPr>
            </w:rPrChange>
          </w:rPr>
          <w:t>I</w:t>
        </w:r>
      </w:ins>
      <w:ins w:id="626" w:author="Jerome Federspiel" w:date="2022-02-03T15:11:00Z">
        <w:r w:rsidR="00AD2EE5" w:rsidRPr="00B62DF3">
          <w:rPr>
            <w:rFonts w:eastAsia="Times New Roman"/>
            <w:sz w:val="24"/>
            <w:szCs w:val="24"/>
            <w:rPrChange w:id="627" w:author="Homa Ahmadzia" w:date="2022-03-04T10:22:00Z">
              <w:rPr>
                <w:rFonts w:ascii="Times New Roman" w:eastAsia="Times New Roman" w:hAnsi="Times New Roman" w:cs="Times New Roman"/>
                <w:sz w:val="24"/>
                <w:szCs w:val="24"/>
              </w:rPr>
            </w:rPrChange>
          </w:rPr>
          <w:t xml:space="preserve">n the United States, </w:t>
        </w:r>
      </w:ins>
      <w:r w:rsidRPr="00B62DF3">
        <w:rPr>
          <w:rFonts w:eastAsia="Times New Roman"/>
          <w:sz w:val="24"/>
          <w:szCs w:val="24"/>
          <w:rPrChange w:id="628" w:author="Homa Ahmadzia" w:date="2022-03-04T10:22:00Z">
            <w:rPr>
              <w:rFonts w:eastAsia="Times New Roman"/>
            </w:rPr>
          </w:rPrChange>
        </w:rPr>
        <w:t>hemorrhage accounted for 11.0% of deaths between 2011 to 2016</w:t>
      </w:r>
      <w:ins w:id="629" w:author="Jerome Federspiel" w:date="2022-02-03T15:11:00Z">
        <w:r w:rsidR="00AD2EE5" w:rsidRPr="00B62DF3">
          <w:rPr>
            <w:rFonts w:eastAsia="Times New Roman"/>
            <w:sz w:val="24"/>
            <w:szCs w:val="24"/>
            <w:rPrChange w:id="630" w:author="Homa Ahmadzia" w:date="2022-03-04T10:22:00Z">
              <w:rPr>
                <w:rFonts w:ascii="Times New Roman" w:eastAsia="Times New Roman" w:hAnsi="Times New Roman" w:cs="Times New Roman"/>
                <w:sz w:val="24"/>
                <w:szCs w:val="24"/>
              </w:rPr>
            </w:rPrChange>
          </w:rPr>
          <w:t>.</w:t>
        </w:r>
      </w:ins>
      <w:r w:rsidRPr="00B62DF3">
        <w:rPr>
          <w:rFonts w:eastAsia="Times New Roman"/>
          <w:sz w:val="24"/>
          <w:szCs w:val="24"/>
          <w:vertAlign w:val="superscript"/>
          <w:rPrChange w:id="631" w:author="Homa Ahmadzia" w:date="2022-03-04T10:22:00Z">
            <w:rPr>
              <w:rFonts w:eastAsia="Times New Roman"/>
              <w:vertAlign w:val="superscript"/>
            </w:rPr>
          </w:rPrChange>
        </w:rPr>
        <w:t>3</w:t>
      </w:r>
      <w:del w:id="632" w:author="Jerome Federspiel" w:date="2022-02-03T15:11:00Z">
        <w:r w:rsidRPr="00B62DF3" w:rsidDel="00AD2EE5">
          <w:rPr>
            <w:rFonts w:eastAsia="Times New Roman"/>
            <w:sz w:val="24"/>
            <w:szCs w:val="24"/>
            <w:rPrChange w:id="633" w:author="Homa Ahmadzia" w:date="2022-03-04T10:22:00Z">
              <w:rPr>
                <w:rFonts w:eastAsia="Times New Roman"/>
              </w:rPr>
            </w:rPrChange>
          </w:rPr>
          <w:delText>.</w:delText>
        </w:r>
      </w:del>
      <w:r w:rsidRPr="00B62DF3">
        <w:rPr>
          <w:rFonts w:eastAsia="Times New Roman"/>
          <w:sz w:val="24"/>
          <w:szCs w:val="24"/>
          <w:rPrChange w:id="634" w:author="Homa Ahmadzia" w:date="2022-03-04T10:22:00Z">
            <w:rPr>
              <w:rFonts w:eastAsia="Times New Roman"/>
            </w:rPr>
          </w:rPrChange>
        </w:rPr>
        <w:t xml:space="preserve"> </w:t>
      </w:r>
      <w:del w:id="635" w:author="Jerome Federspiel" w:date="2022-02-03T15:18:00Z">
        <w:r w:rsidRPr="00B62DF3" w:rsidDel="00FA62C0">
          <w:rPr>
            <w:rFonts w:eastAsia="Times New Roman"/>
            <w:sz w:val="24"/>
            <w:szCs w:val="24"/>
            <w:rPrChange w:id="636" w:author="Homa Ahmadzia" w:date="2022-03-04T10:22:00Z">
              <w:rPr>
                <w:rFonts w:eastAsia="Times New Roman"/>
              </w:rPr>
            </w:rPrChange>
          </w:rPr>
          <w:delText>Blood product transfusions due to hemorrhage have markedly increased from 25 per 10,000 delivery hospitalizations in 1993 to 122 per 10,000</w:delText>
        </w:r>
        <w:r w:rsidR="00DF491C" w:rsidRPr="00B62DF3" w:rsidDel="00FA62C0">
          <w:rPr>
            <w:rFonts w:eastAsia="Times New Roman"/>
            <w:sz w:val="24"/>
            <w:szCs w:val="24"/>
            <w:rPrChange w:id="637" w:author="Homa Ahmadzia" w:date="2022-03-04T10:22:00Z">
              <w:rPr>
                <w:rFonts w:eastAsia="Times New Roman"/>
              </w:rPr>
            </w:rPrChange>
          </w:rPr>
          <w:delText xml:space="preserve"> </w:delText>
        </w:r>
        <w:r w:rsidRPr="00B62DF3" w:rsidDel="00FA62C0">
          <w:rPr>
            <w:rFonts w:eastAsia="Times New Roman"/>
            <w:sz w:val="24"/>
            <w:szCs w:val="24"/>
            <w:rPrChange w:id="638" w:author="Homa Ahmadzia" w:date="2022-03-04T10:22:00Z">
              <w:rPr>
                <w:rFonts w:eastAsia="Times New Roman"/>
              </w:rPr>
            </w:rPrChange>
          </w:rPr>
          <w:delText>delivery hospitalizations in 2014 contributing to the 200% increase in severe maternal morbidity</w:delText>
        </w:r>
        <w:r w:rsidRPr="00B62DF3" w:rsidDel="00FA62C0">
          <w:rPr>
            <w:rFonts w:eastAsia="Times New Roman"/>
            <w:sz w:val="24"/>
            <w:szCs w:val="24"/>
            <w:vertAlign w:val="superscript"/>
            <w:rPrChange w:id="639" w:author="Homa Ahmadzia" w:date="2022-03-04T10:22:00Z">
              <w:rPr>
                <w:rFonts w:eastAsia="Times New Roman"/>
                <w:vertAlign w:val="superscript"/>
              </w:rPr>
            </w:rPrChange>
          </w:rPr>
          <w:delText>4</w:delText>
        </w:r>
        <w:r w:rsidRPr="00B62DF3" w:rsidDel="00FA62C0">
          <w:rPr>
            <w:rFonts w:eastAsia="Times New Roman"/>
            <w:sz w:val="24"/>
            <w:szCs w:val="24"/>
            <w:rPrChange w:id="640" w:author="Homa Ahmadzia" w:date="2022-03-04T10:22:00Z">
              <w:rPr>
                <w:rFonts w:eastAsia="Times New Roman"/>
              </w:rPr>
            </w:rPrChange>
          </w:rPr>
          <w:delText xml:space="preserve">. </w:delText>
        </w:r>
      </w:del>
    </w:p>
    <w:p w14:paraId="3FF83072" w14:textId="49A607B4" w:rsidR="008C7435" w:rsidRPr="00B62DF3" w:rsidRDefault="00CC6236">
      <w:pPr>
        <w:spacing w:line="480" w:lineRule="auto"/>
        <w:ind w:firstLine="720"/>
        <w:rPr>
          <w:rFonts w:eastAsia="Times New Roman"/>
          <w:sz w:val="24"/>
          <w:szCs w:val="24"/>
          <w:rPrChange w:id="641" w:author="Homa Ahmadzia" w:date="2022-03-04T10:22:00Z">
            <w:rPr>
              <w:rFonts w:eastAsia="Times New Roman"/>
            </w:rPr>
          </w:rPrChange>
        </w:rPr>
        <w:pPrChange w:id="642" w:author="Jerome Federspiel" w:date="2022-02-03T15:18:00Z">
          <w:pPr>
            <w:spacing w:line="240" w:lineRule="auto"/>
          </w:pPr>
        </w:pPrChange>
      </w:pPr>
      <w:bookmarkStart w:id="643" w:name="_gjdgxs" w:colFirst="0" w:colLast="0"/>
      <w:bookmarkEnd w:id="643"/>
      <w:del w:id="644" w:author="Jerome Federspiel" w:date="2022-02-03T15:18:00Z">
        <w:r w:rsidRPr="00B62DF3" w:rsidDel="00FA62C0">
          <w:rPr>
            <w:rFonts w:eastAsia="Times New Roman"/>
            <w:sz w:val="24"/>
            <w:szCs w:val="24"/>
            <w:rPrChange w:id="645" w:author="Homa Ahmadzia" w:date="2022-03-04T10:22:00Z">
              <w:rPr>
                <w:rFonts w:eastAsia="Times New Roman"/>
              </w:rPr>
            </w:rPrChange>
          </w:rPr>
          <w:tab/>
        </w:r>
      </w:del>
      <w:r w:rsidRPr="00B62DF3">
        <w:rPr>
          <w:rFonts w:eastAsia="Times New Roman"/>
          <w:sz w:val="24"/>
          <w:szCs w:val="24"/>
          <w:rPrChange w:id="646" w:author="Homa Ahmadzia" w:date="2022-03-04T10:22:00Z">
            <w:rPr>
              <w:rFonts w:eastAsia="Times New Roman"/>
            </w:rPr>
          </w:rPrChange>
        </w:rPr>
        <w:t xml:space="preserve">To address maternal hemorrhage, </w:t>
      </w:r>
      <w:del w:id="647" w:author="Jerome Federspiel" w:date="2022-02-03T15:36:00Z">
        <w:r w:rsidRPr="00B62DF3" w:rsidDel="00111523">
          <w:rPr>
            <w:rFonts w:eastAsia="Times New Roman"/>
            <w:sz w:val="24"/>
            <w:szCs w:val="24"/>
            <w:rPrChange w:id="648" w:author="Homa Ahmadzia" w:date="2022-03-04T10:22:00Z">
              <w:rPr>
                <w:rFonts w:eastAsia="Times New Roman"/>
              </w:rPr>
            </w:rPrChange>
          </w:rPr>
          <w:delText xml:space="preserve">standardized </w:delText>
        </w:r>
      </w:del>
      <w:r w:rsidRPr="00B62DF3">
        <w:rPr>
          <w:rFonts w:eastAsia="Times New Roman"/>
          <w:sz w:val="24"/>
          <w:szCs w:val="24"/>
          <w:rPrChange w:id="649" w:author="Homa Ahmadzia" w:date="2022-03-04T10:22:00Z">
            <w:rPr>
              <w:rFonts w:eastAsia="Times New Roman"/>
            </w:rPr>
          </w:rPrChange>
        </w:rPr>
        <w:t>maternal hemorrhage protocols have been implemented</w:t>
      </w:r>
      <w:ins w:id="650" w:author="Jerome Federspiel" w:date="2022-02-03T15:19:00Z">
        <w:r w:rsidR="00037822" w:rsidRPr="00B62DF3">
          <w:rPr>
            <w:rFonts w:eastAsia="Times New Roman"/>
            <w:sz w:val="24"/>
            <w:szCs w:val="24"/>
            <w:rPrChange w:id="651" w:author="Homa Ahmadzia" w:date="2022-03-04T10:22:00Z">
              <w:rPr>
                <w:rFonts w:ascii="Times New Roman" w:eastAsia="Times New Roman" w:hAnsi="Times New Roman" w:cs="Times New Roman"/>
                <w:sz w:val="24"/>
                <w:szCs w:val="24"/>
              </w:rPr>
            </w:rPrChange>
          </w:rPr>
          <w:t>, which incorporate prospective PPH risk assessment</w:t>
        </w:r>
      </w:ins>
      <w:ins w:id="652" w:author="Jerome Federspiel" w:date="2022-02-03T15:20:00Z">
        <w:r w:rsidR="00037822" w:rsidRPr="00B62DF3">
          <w:rPr>
            <w:rFonts w:eastAsia="Times New Roman"/>
            <w:sz w:val="24"/>
            <w:szCs w:val="24"/>
            <w:rPrChange w:id="653" w:author="Homa Ahmadzia" w:date="2022-03-04T10:22:00Z">
              <w:rPr>
                <w:rFonts w:ascii="Times New Roman" w:eastAsia="Times New Roman" w:hAnsi="Times New Roman" w:cs="Times New Roman"/>
                <w:sz w:val="24"/>
                <w:szCs w:val="24"/>
              </w:rPr>
            </w:rPrChange>
          </w:rPr>
          <w:t xml:space="preserve"> to tailor PPH prophylactic and management approaches to the patient’s individual risk profile. However, </w:t>
        </w:r>
      </w:ins>
      <w:del w:id="654" w:author="Jerome Federspiel" w:date="2022-02-03T15:20:00Z">
        <w:r w:rsidRPr="00B62DF3" w:rsidDel="00037822">
          <w:rPr>
            <w:rFonts w:eastAsia="Times New Roman"/>
            <w:sz w:val="24"/>
            <w:szCs w:val="24"/>
            <w:rPrChange w:id="655" w:author="Homa Ahmadzia" w:date="2022-03-04T10:22:00Z">
              <w:rPr>
                <w:rFonts w:eastAsia="Times New Roman"/>
              </w:rPr>
            </w:rPrChange>
          </w:rPr>
          <w:delText xml:space="preserve"> for early risk stratification and recognition of hemorrhage. T</w:delText>
        </w:r>
      </w:del>
      <w:ins w:id="656" w:author="Jerome Federspiel" w:date="2022-02-03T15:20:00Z">
        <w:r w:rsidR="00037822" w:rsidRPr="00B62DF3">
          <w:rPr>
            <w:rFonts w:eastAsia="Times New Roman"/>
            <w:sz w:val="24"/>
            <w:szCs w:val="24"/>
            <w:rPrChange w:id="657" w:author="Homa Ahmadzia" w:date="2022-03-04T10:22:00Z">
              <w:rPr>
                <w:rFonts w:ascii="Times New Roman" w:eastAsia="Times New Roman" w:hAnsi="Times New Roman" w:cs="Times New Roman"/>
                <w:sz w:val="24"/>
                <w:szCs w:val="24"/>
              </w:rPr>
            </w:rPrChange>
          </w:rPr>
          <w:t>t</w:t>
        </w:r>
      </w:ins>
      <w:r w:rsidRPr="00B62DF3">
        <w:rPr>
          <w:rFonts w:eastAsia="Times New Roman"/>
          <w:sz w:val="24"/>
          <w:szCs w:val="24"/>
          <w:rPrChange w:id="658" w:author="Homa Ahmadzia" w:date="2022-03-04T10:22:00Z">
            <w:rPr>
              <w:rFonts w:eastAsia="Times New Roman"/>
            </w:rPr>
          </w:rPrChange>
        </w:rPr>
        <w:t xml:space="preserve">hese protocols are based </w:t>
      </w:r>
      <w:ins w:id="659" w:author="Jerome Federspiel" w:date="2022-02-03T15:20:00Z">
        <w:r w:rsidR="00037822" w:rsidRPr="00B62DF3">
          <w:rPr>
            <w:rFonts w:eastAsia="Times New Roman"/>
            <w:sz w:val="24"/>
            <w:szCs w:val="24"/>
            <w:rPrChange w:id="660" w:author="Homa Ahmadzia" w:date="2022-03-04T10:22:00Z">
              <w:rPr>
                <w:rFonts w:ascii="Times New Roman" w:eastAsia="Times New Roman" w:hAnsi="Times New Roman" w:cs="Times New Roman"/>
                <w:sz w:val="24"/>
                <w:szCs w:val="24"/>
              </w:rPr>
            </w:rPrChange>
          </w:rPr>
          <w:t xml:space="preserve">often based on </w:t>
        </w:r>
      </w:ins>
      <w:del w:id="661" w:author="Jerome Federspiel" w:date="2022-02-03T15:20:00Z">
        <w:r w:rsidRPr="00B62DF3" w:rsidDel="00037822">
          <w:rPr>
            <w:rFonts w:eastAsia="Times New Roman"/>
            <w:sz w:val="24"/>
            <w:szCs w:val="24"/>
            <w:rPrChange w:id="662" w:author="Homa Ahmadzia" w:date="2022-03-04T10:22:00Z">
              <w:rPr>
                <w:rFonts w:eastAsia="Times New Roman"/>
              </w:rPr>
            </w:rPrChange>
          </w:rPr>
          <w:delText xml:space="preserve">on factors identified from </w:delText>
        </w:r>
      </w:del>
      <w:r w:rsidRPr="00B62DF3">
        <w:rPr>
          <w:rFonts w:eastAsia="Times New Roman"/>
          <w:sz w:val="24"/>
          <w:szCs w:val="24"/>
          <w:rPrChange w:id="663" w:author="Homa Ahmadzia" w:date="2022-03-04T10:22:00Z">
            <w:rPr>
              <w:rFonts w:eastAsia="Times New Roman"/>
            </w:rPr>
          </w:rPrChange>
        </w:rPr>
        <w:t>observational studies that approximated strength of associations with hemorrhage via logistic regression models</w:t>
      </w:r>
      <w:ins w:id="664" w:author="Jerome Federspiel" w:date="2022-02-03T17:29:00Z">
        <w:r w:rsidR="008D155B" w:rsidRPr="00B62DF3">
          <w:rPr>
            <w:rFonts w:eastAsia="Times New Roman"/>
            <w:sz w:val="24"/>
            <w:szCs w:val="24"/>
            <w:rPrChange w:id="665" w:author="Homa Ahmadzia" w:date="2022-03-04T10:22:00Z">
              <w:rPr>
                <w:rFonts w:ascii="Times New Roman" w:eastAsia="Times New Roman" w:hAnsi="Times New Roman" w:cs="Times New Roman"/>
                <w:sz w:val="24"/>
                <w:szCs w:val="24"/>
              </w:rPr>
            </w:rPrChange>
          </w:rPr>
          <w:t>, and</w:t>
        </w:r>
      </w:ins>
      <w:ins w:id="666" w:author="Jerome Federspiel" w:date="2022-02-03T17:30:00Z">
        <w:r w:rsidR="008D155B" w:rsidRPr="00B62DF3">
          <w:rPr>
            <w:rFonts w:eastAsia="Times New Roman"/>
            <w:sz w:val="24"/>
            <w:szCs w:val="24"/>
            <w:rPrChange w:id="667" w:author="Homa Ahmadzia" w:date="2022-03-04T10:22:00Z">
              <w:rPr>
                <w:rFonts w:ascii="Times New Roman" w:eastAsia="Times New Roman" w:hAnsi="Times New Roman" w:cs="Times New Roman"/>
                <w:sz w:val="24"/>
                <w:szCs w:val="24"/>
              </w:rPr>
            </w:rPrChange>
          </w:rPr>
          <w:t xml:space="preserve"> combined the results of multiple studies together in a linear fashion</w:t>
        </w:r>
      </w:ins>
      <w:ins w:id="668" w:author="Jerome Federspiel" w:date="2022-02-03T15:33:00Z">
        <w:r w:rsidR="00111523" w:rsidRPr="00B62DF3">
          <w:rPr>
            <w:rFonts w:eastAsia="Times New Roman"/>
            <w:sz w:val="24"/>
            <w:szCs w:val="24"/>
            <w:rPrChange w:id="669" w:author="Homa Ahmadzia" w:date="2022-03-04T10:22:00Z">
              <w:rPr>
                <w:rFonts w:ascii="Times New Roman" w:eastAsia="Times New Roman" w:hAnsi="Times New Roman" w:cs="Times New Roman"/>
                <w:sz w:val="24"/>
                <w:szCs w:val="24"/>
              </w:rPr>
            </w:rPrChange>
          </w:rPr>
          <w:t>.</w:t>
        </w:r>
      </w:ins>
      <w:r w:rsidRPr="00B62DF3">
        <w:rPr>
          <w:rFonts w:eastAsia="Times New Roman"/>
          <w:sz w:val="24"/>
          <w:szCs w:val="24"/>
          <w:vertAlign w:val="superscript"/>
          <w:rPrChange w:id="670" w:author="Homa Ahmadzia" w:date="2022-03-04T10:22:00Z">
            <w:rPr>
              <w:rFonts w:eastAsia="Times New Roman"/>
              <w:vertAlign w:val="superscript"/>
            </w:rPr>
          </w:rPrChange>
        </w:rPr>
        <w:t>5,6,7</w:t>
      </w:r>
      <w:del w:id="671" w:author="Jerome Federspiel" w:date="2022-02-03T15:33:00Z">
        <w:r w:rsidRPr="00B62DF3" w:rsidDel="00111523">
          <w:rPr>
            <w:rFonts w:eastAsia="Times New Roman"/>
            <w:sz w:val="24"/>
            <w:szCs w:val="24"/>
            <w:rPrChange w:id="672" w:author="Homa Ahmadzia" w:date="2022-03-04T10:22:00Z">
              <w:rPr>
                <w:rFonts w:eastAsia="Times New Roman"/>
              </w:rPr>
            </w:rPrChange>
          </w:rPr>
          <w:delText>.</w:delText>
        </w:r>
      </w:del>
      <w:r w:rsidRPr="00B62DF3">
        <w:rPr>
          <w:rFonts w:eastAsia="Times New Roman"/>
          <w:sz w:val="24"/>
          <w:szCs w:val="24"/>
          <w:rPrChange w:id="673" w:author="Homa Ahmadzia" w:date="2022-03-04T10:22:00Z">
            <w:rPr>
              <w:rFonts w:eastAsia="Times New Roman"/>
            </w:rPr>
          </w:rPrChange>
        </w:rPr>
        <w:t xml:space="preserve"> However, </w:t>
      </w:r>
      <w:ins w:id="674" w:author="Jerome Federspiel" w:date="2022-02-03T17:29:00Z">
        <w:r w:rsidR="008D155B" w:rsidRPr="00B62DF3">
          <w:rPr>
            <w:rFonts w:eastAsia="Times New Roman"/>
            <w:sz w:val="24"/>
            <w:szCs w:val="24"/>
            <w:rPrChange w:id="675" w:author="Homa Ahmadzia" w:date="2022-03-04T10:22:00Z">
              <w:rPr>
                <w:rFonts w:ascii="Times New Roman" w:eastAsia="Times New Roman" w:hAnsi="Times New Roman" w:cs="Times New Roman"/>
                <w:sz w:val="24"/>
                <w:szCs w:val="24"/>
              </w:rPr>
            </w:rPrChange>
          </w:rPr>
          <w:t>“standard”</w:t>
        </w:r>
      </w:ins>
      <w:del w:id="676" w:author="Jerome Federspiel" w:date="2022-02-03T17:29:00Z">
        <w:r w:rsidRPr="00B62DF3" w:rsidDel="008D155B">
          <w:rPr>
            <w:rFonts w:eastAsia="Times New Roman"/>
            <w:sz w:val="24"/>
            <w:szCs w:val="24"/>
            <w:rPrChange w:id="677" w:author="Homa Ahmadzia" w:date="2022-03-04T10:22:00Z">
              <w:rPr>
                <w:rFonts w:eastAsia="Times New Roman"/>
              </w:rPr>
            </w:rPrChange>
          </w:rPr>
          <w:delText>classic</w:delText>
        </w:r>
      </w:del>
      <w:r w:rsidRPr="00B62DF3">
        <w:rPr>
          <w:rFonts w:eastAsia="Times New Roman"/>
          <w:sz w:val="24"/>
          <w:szCs w:val="24"/>
          <w:rPrChange w:id="678" w:author="Homa Ahmadzia" w:date="2022-03-04T10:22:00Z">
            <w:rPr>
              <w:rFonts w:eastAsia="Times New Roman"/>
            </w:rPr>
          </w:rPrChange>
        </w:rPr>
        <w:t xml:space="preserve"> logistic regression assumes</w:t>
      </w:r>
      <w:ins w:id="679" w:author="Jerome Federspiel" w:date="2022-02-03T15:44:00Z">
        <w:r w:rsidR="00BF35E7" w:rsidRPr="00B62DF3">
          <w:rPr>
            <w:rFonts w:eastAsia="Times New Roman"/>
            <w:sz w:val="24"/>
            <w:szCs w:val="24"/>
            <w:rPrChange w:id="680" w:author="Homa Ahmadzia" w:date="2022-03-04T10:22:00Z">
              <w:rPr>
                <w:rFonts w:ascii="Times New Roman" w:eastAsia="Times New Roman" w:hAnsi="Times New Roman" w:cs="Times New Roman"/>
                <w:sz w:val="24"/>
                <w:szCs w:val="24"/>
              </w:rPr>
            </w:rPrChange>
          </w:rPr>
          <w:t xml:space="preserve">, unless extra efforts are undertaken, </w:t>
        </w:r>
      </w:ins>
      <w:del w:id="681" w:author="Jerome Federspiel" w:date="2022-02-03T15:44:00Z">
        <w:r w:rsidRPr="00B62DF3" w:rsidDel="00BF35E7">
          <w:rPr>
            <w:rFonts w:eastAsia="Times New Roman"/>
            <w:sz w:val="24"/>
            <w:szCs w:val="24"/>
            <w:rPrChange w:id="682" w:author="Homa Ahmadzia" w:date="2022-03-04T10:22:00Z">
              <w:rPr>
                <w:rFonts w:eastAsia="Times New Roman"/>
              </w:rPr>
            </w:rPrChange>
          </w:rPr>
          <w:delText xml:space="preserve"> </w:delText>
        </w:r>
      </w:del>
      <w:r w:rsidRPr="00B62DF3">
        <w:rPr>
          <w:rFonts w:eastAsia="Times New Roman"/>
          <w:sz w:val="24"/>
          <w:szCs w:val="24"/>
          <w:rPrChange w:id="683" w:author="Homa Ahmadzia" w:date="2022-03-04T10:22:00Z">
            <w:rPr>
              <w:rFonts w:eastAsia="Times New Roman"/>
            </w:rPr>
          </w:rPrChange>
        </w:rPr>
        <w:t>a</w:t>
      </w:r>
      <w:del w:id="684" w:author="Jerome Federspiel" w:date="2022-02-03T15:44:00Z">
        <w:r w:rsidRPr="00B62DF3" w:rsidDel="00BF35E7">
          <w:rPr>
            <w:rFonts w:eastAsia="Times New Roman"/>
            <w:sz w:val="24"/>
            <w:szCs w:val="24"/>
            <w:rPrChange w:id="685" w:author="Homa Ahmadzia" w:date="2022-03-04T10:22:00Z">
              <w:rPr>
                <w:rFonts w:eastAsia="Times New Roman"/>
              </w:rPr>
            </w:rPrChange>
          </w:rPr>
          <w:delText xml:space="preserve"> generalized</w:delText>
        </w:r>
      </w:del>
      <w:r w:rsidRPr="00B62DF3">
        <w:rPr>
          <w:rFonts w:eastAsia="Times New Roman"/>
          <w:sz w:val="24"/>
          <w:szCs w:val="24"/>
          <w:rPrChange w:id="686" w:author="Homa Ahmadzia" w:date="2022-03-04T10:22:00Z">
            <w:rPr>
              <w:rFonts w:eastAsia="Times New Roman"/>
            </w:rPr>
          </w:rPrChange>
        </w:rPr>
        <w:t xml:space="preserve"> linear </w:t>
      </w:r>
      <w:del w:id="687" w:author="Jerome Federspiel" w:date="2022-02-03T15:44:00Z">
        <w:r w:rsidRPr="00B62DF3" w:rsidDel="00BF35E7">
          <w:rPr>
            <w:rFonts w:eastAsia="Times New Roman"/>
            <w:sz w:val="24"/>
            <w:szCs w:val="24"/>
            <w:rPrChange w:id="688" w:author="Homa Ahmadzia" w:date="2022-03-04T10:22:00Z">
              <w:rPr>
                <w:rFonts w:eastAsia="Times New Roman"/>
              </w:rPr>
            </w:rPrChange>
          </w:rPr>
          <w:delText xml:space="preserve">pattern </w:delText>
        </w:r>
      </w:del>
      <w:ins w:id="689" w:author="Jerome Federspiel" w:date="2022-02-03T15:44:00Z">
        <w:r w:rsidR="00BF35E7" w:rsidRPr="00B62DF3">
          <w:rPr>
            <w:rFonts w:eastAsia="Times New Roman"/>
            <w:sz w:val="24"/>
            <w:szCs w:val="24"/>
            <w:rPrChange w:id="690" w:author="Homa Ahmadzia" w:date="2022-03-04T10:22:00Z">
              <w:rPr>
                <w:rFonts w:ascii="Times New Roman" w:eastAsia="Times New Roman" w:hAnsi="Times New Roman" w:cs="Times New Roman"/>
                <w:sz w:val="24"/>
                <w:szCs w:val="24"/>
              </w:rPr>
            </w:rPrChange>
          </w:rPr>
          <w:t>relationship between predictors and the log odds of outcomes</w:t>
        </w:r>
      </w:ins>
      <w:ins w:id="691" w:author="Jerome Federspiel" w:date="2022-02-03T17:30:00Z">
        <w:r w:rsidR="008D155B" w:rsidRPr="00B62DF3">
          <w:rPr>
            <w:rFonts w:eastAsia="Times New Roman"/>
            <w:sz w:val="24"/>
            <w:szCs w:val="24"/>
            <w:rPrChange w:id="692" w:author="Homa Ahmadzia" w:date="2022-03-04T10:22:00Z">
              <w:rPr>
                <w:rFonts w:ascii="Times New Roman" w:eastAsia="Times New Roman" w:hAnsi="Times New Roman" w:cs="Times New Roman"/>
                <w:sz w:val="24"/>
                <w:szCs w:val="24"/>
              </w:rPr>
            </w:rPrChange>
          </w:rPr>
          <w:t xml:space="preserve"> and </w:t>
        </w:r>
      </w:ins>
      <w:del w:id="693" w:author="Jerome Federspiel" w:date="2022-02-03T15:44:00Z">
        <w:r w:rsidRPr="00B62DF3" w:rsidDel="00BF35E7">
          <w:rPr>
            <w:rFonts w:eastAsia="Times New Roman"/>
            <w:sz w:val="24"/>
            <w:szCs w:val="24"/>
            <w:rPrChange w:id="694" w:author="Homa Ahmadzia" w:date="2022-03-04T10:22:00Z">
              <w:rPr>
                <w:rFonts w:eastAsia="Times New Roman"/>
              </w:rPr>
            </w:rPrChange>
          </w:rPr>
          <w:delText xml:space="preserve">and </w:delText>
        </w:r>
      </w:del>
      <w:r w:rsidRPr="00B62DF3">
        <w:rPr>
          <w:rFonts w:eastAsia="Times New Roman"/>
          <w:sz w:val="24"/>
          <w:szCs w:val="24"/>
          <w:rPrChange w:id="695" w:author="Homa Ahmadzia" w:date="2022-03-04T10:22:00Z">
            <w:rPr>
              <w:rFonts w:eastAsia="Times New Roman"/>
            </w:rPr>
          </w:rPrChange>
        </w:rPr>
        <w:t>independent relationships</w:t>
      </w:r>
      <w:ins w:id="696" w:author="Jerome Federspiel" w:date="2022-02-03T15:44:00Z">
        <w:r w:rsidR="00BF35E7" w:rsidRPr="00B62DF3">
          <w:rPr>
            <w:rFonts w:eastAsia="Times New Roman"/>
            <w:sz w:val="24"/>
            <w:szCs w:val="24"/>
            <w:rPrChange w:id="697" w:author="Homa Ahmadzia" w:date="2022-03-04T10:22:00Z">
              <w:rPr>
                <w:rFonts w:ascii="Times New Roman" w:eastAsia="Times New Roman" w:hAnsi="Times New Roman" w:cs="Times New Roman"/>
                <w:sz w:val="24"/>
                <w:szCs w:val="24"/>
              </w:rPr>
            </w:rPrChange>
          </w:rPr>
          <w:t xml:space="preserve"> between </w:t>
        </w:r>
      </w:ins>
      <w:ins w:id="698" w:author="Jerome Federspiel" w:date="2022-02-03T15:45:00Z">
        <w:r w:rsidR="00BF35E7" w:rsidRPr="00B62DF3">
          <w:rPr>
            <w:rFonts w:eastAsia="Times New Roman"/>
            <w:sz w:val="24"/>
            <w:szCs w:val="24"/>
            <w:rPrChange w:id="699" w:author="Homa Ahmadzia" w:date="2022-03-04T10:22:00Z">
              <w:rPr>
                <w:rFonts w:ascii="Times New Roman" w:eastAsia="Times New Roman" w:hAnsi="Times New Roman" w:cs="Times New Roman"/>
                <w:sz w:val="24"/>
                <w:szCs w:val="24"/>
              </w:rPr>
            </w:rPrChange>
          </w:rPr>
          <w:t>predictors</w:t>
        </w:r>
      </w:ins>
      <w:ins w:id="700" w:author="Jerome Federspiel" w:date="2022-02-03T17:30:00Z">
        <w:r w:rsidR="008D155B" w:rsidRPr="00B62DF3">
          <w:rPr>
            <w:rFonts w:eastAsia="Times New Roman"/>
            <w:sz w:val="24"/>
            <w:szCs w:val="24"/>
            <w:rPrChange w:id="701" w:author="Homa Ahmadzia" w:date="2022-03-04T10:22:00Z">
              <w:rPr>
                <w:rFonts w:ascii="Times New Roman" w:eastAsia="Times New Roman" w:hAnsi="Times New Roman" w:cs="Times New Roman"/>
                <w:sz w:val="24"/>
                <w:szCs w:val="24"/>
              </w:rPr>
            </w:rPrChange>
          </w:rPr>
          <w:t xml:space="preserve">. Additionally, </w:t>
        </w:r>
      </w:ins>
      <w:ins w:id="702" w:author="Jerome Federspiel" w:date="2022-02-03T15:44:00Z">
        <w:r w:rsidR="00BF35E7" w:rsidRPr="00B62DF3">
          <w:rPr>
            <w:rFonts w:eastAsia="Times New Roman"/>
            <w:sz w:val="24"/>
            <w:szCs w:val="24"/>
            <w:rPrChange w:id="703" w:author="Homa Ahmadzia" w:date="2022-03-04T10:22:00Z">
              <w:rPr>
                <w:rFonts w:ascii="Times New Roman" w:eastAsia="Times New Roman" w:hAnsi="Times New Roman" w:cs="Times New Roman"/>
                <w:sz w:val="24"/>
                <w:szCs w:val="24"/>
              </w:rPr>
            </w:rPrChange>
          </w:rPr>
          <w:t>logi</w:t>
        </w:r>
      </w:ins>
      <w:ins w:id="704" w:author="Jerome Federspiel" w:date="2022-02-03T15:45:00Z">
        <w:r w:rsidR="00BF35E7" w:rsidRPr="00B62DF3">
          <w:rPr>
            <w:rFonts w:eastAsia="Times New Roman"/>
            <w:sz w:val="24"/>
            <w:szCs w:val="24"/>
            <w:rPrChange w:id="705" w:author="Homa Ahmadzia" w:date="2022-03-04T10:22:00Z">
              <w:rPr>
                <w:rFonts w:ascii="Times New Roman" w:eastAsia="Times New Roman" w:hAnsi="Times New Roman" w:cs="Times New Roman"/>
                <w:sz w:val="24"/>
                <w:szCs w:val="24"/>
              </w:rPr>
            </w:rPrChange>
          </w:rPr>
          <w:t xml:space="preserve">stic regression </w:t>
        </w:r>
      </w:ins>
      <w:ins w:id="706" w:author="Jerome Federspiel" w:date="2022-02-03T17:30:00Z">
        <w:r w:rsidR="008D155B" w:rsidRPr="00B62DF3">
          <w:rPr>
            <w:rFonts w:eastAsia="Times New Roman"/>
            <w:sz w:val="24"/>
            <w:szCs w:val="24"/>
            <w:rPrChange w:id="707" w:author="Homa Ahmadzia" w:date="2022-03-04T10:22:00Z">
              <w:rPr>
                <w:rFonts w:ascii="Times New Roman" w:eastAsia="Times New Roman" w:hAnsi="Times New Roman" w:cs="Times New Roman"/>
                <w:sz w:val="24"/>
                <w:szCs w:val="24"/>
              </w:rPr>
            </w:rPrChange>
          </w:rPr>
          <w:t xml:space="preserve">and related models </w:t>
        </w:r>
      </w:ins>
      <w:ins w:id="708" w:author="Jerome Federspiel" w:date="2022-02-03T15:45:00Z">
        <w:r w:rsidR="00BF35E7" w:rsidRPr="00B62DF3">
          <w:rPr>
            <w:rFonts w:eastAsia="Times New Roman"/>
            <w:sz w:val="24"/>
            <w:szCs w:val="24"/>
            <w:rPrChange w:id="709" w:author="Homa Ahmadzia" w:date="2022-03-04T10:22:00Z">
              <w:rPr>
                <w:rFonts w:ascii="Times New Roman" w:eastAsia="Times New Roman" w:hAnsi="Times New Roman" w:cs="Times New Roman"/>
                <w:sz w:val="24"/>
                <w:szCs w:val="24"/>
              </w:rPr>
            </w:rPrChange>
          </w:rPr>
          <w:t xml:space="preserve">often perform poorly with large numbers of </w:t>
        </w:r>
      </w:ins>
      <w:del w:id="710" w:author="Jerome Federspiel" w:date="2022-02-03T15:45:00Z">
        <w:r w:rsidRPr="00B62DF3" w:rsidDel="00BF35E7">
          <w:rPr>
            <w:rFonts w:eastAsia="Times New Roman"/>
            <w:sz w:val="24"/>
            <w:szCs w:val="24"/>
            <w:rPrChange w:id="711" w:author="Homa Ahmadzia" w:date="2022-03-04T10:22:00Z">
              <w:rPr>
                <w:rFonts w:eastAsia="Times New Roman"/>
              </w:rPr>
            </w:rPrChange>
          </w:rPr>
          <w:delText xml:space="preserve">, and it is limited by the number of </w:delText>
        </w:r>
      </w:del>
      <w:ins w:id="712" w:author="Jerome Federspiel" w:date="2022-02-03T15:45:00Z">
        <w:r w:rsidR="00BF35E7" w:rsidRPr="00B62DF3">
          <w:rPr>
            <w:rFonts w:eastAsia="Times New Roman"/>
            <w:sz w:val="24"/>
            <w:szCs w:val="24"/>
            <w:rPrChange w:id="713" w:author="Homa Ahmadzia" w:date="2022-03-04T10:22:00Z">
              <w:rPr>
                <w:rFonts w:ascii="Times New Roman" w:eastAsia="Times New Roman" w:hAnsi="Times New Roman" w:cs="Times New Roman"/>
                <w:sz w:val="24"/>
                <w:szCs w:val="24"/>
              </w:rPr>
            </w:rPrChange>
          </w:rPr>
          <w:t xml:space="preserve">included </w:t>
        </w:r>
      </w:ins>
      <w:r w:rsidRPr="00B62DF3">
        <w:rPr>
          <w:rFonts w:eastAsia="Times New Roman"/>
          <w:sz w:val="24"/>
          <w:szCs w:val="24"/>
          <w:rPrChange w:id="714" w:author="Homa Ahmadzia" w:date="2022-03-04T10:22:00Z">
            <w:rPr>
              <w:rFonts w:eastAsia="Times New Roman"/>
            </w:rPr>
          </w:rPrChange>
        </w:rPr>
        <w:t>variables</w:t>
      </w:r>
      <w:ins w:id="715" w:author="Jerome Federspiel" w:date="2022-02-03T15:34:00Z">
        <w:r w:rsidR="00111523" w:rsidRPr="00B62DF3">
          <w:rPr>
            <w:rFonts w:eastAsia="Times New Roman"/>
            <w:sz w:val="24"/>
            <w:szCs w:val="24"/>
            <w:rPrChange w:id="716" w:author="Homa Ahmadzia" w:date="2022-03-04T10:22:00Z">
              <w:rPr>
                <w:rFonts w:ascii="Times New Roman" w:eastAsia="Times New Roman" w:hAnsi="Times New Roman" w:cs="Times New Roman"/>
                <w:sz w:val="24"/>
                <w:szCs w:val="24"/>
              </w:rPr>
            </w:rPrChange>
          </w:rPr>
          <w:t>.</w:t>
        </w:r>
      </w:ins>
      <w:r w:rsidRPr="00B62DF3">
        <w:rPr>
          <w:rFonts w:eastAsia="Times New Roman"/>
          <w:sz w:val="24"/>
          <w:szCs w:val="24"/>
          <w:vertAlign w:val="superscript"/>
          <w:rPrChange w:id="717" w:author="Homa Ahmadzia" w:date="2022-03-04T10:22:00Z">
            <w:rPr>
              <w:rFonts w:eastAsia="Times New Roman"/>
              <w:vertAlign w:val="superscript"/>
            </w:rPr>
          </w:rPrChange>
        </w:rPr>
        <w:t>8,9</w:t>
      </w:r>
      <w:del w:id="718" w:author="Jerome Federspiel" w:date="2022-02-03T15:34:00Z">
        <w:r w:rsidRPr="00B62DF3" w:rsidDel="00111523">
          <w:rPr>
            <w:rFonts w:eastAsia="Times New Roman"/>
            <w:sz w:val="24"/>
            <w:szCs w:val="24"/>
            <w:rPrChange w:id="719" w:author="Homa Ahmadzia" w:date="2022-03-04T10:22:00Z">
              <w:rPr>
                <w:rFonts w:eastAsia="Times New Roman"/>
              </w:rPr>
            </w:rPrChange>
          </w:rPr>
          <w:delText>.</w:delText>
        </w:r>
      </w:del>
      <w:r w:rsidRPr="00B62DF3">
        <w:rPr>
          <w:rFonts w:eastAsia="Times New Roman"/>
          <w:sz w:val="24"/>
          <w:szCs w:val="24"/>
          <w:rPrChange w:id="720" w:author="Homa Ahmadzia" w:date="2022-03-04T10:22:00Z">
            <w:rPr>
              <w:rFonts w:eastAsia="Times New Roman"/>
            </w:rPr>
          </w:rPrChange>
        </w:rPr>
        <w:t xml:space="preserve"> </w:t>
      </w:r>
      <w:ins w:id="721" w:author="Jerome Federspiel" w:date="2022-02-03T17:30:00Z">
        <w:r w:rsidR="008D155B" w:rsidRPr="00B62DF3">
          <w:rPr>
            <w:rFonts w:eastAsia="Times New Roman"/>
            <w:sz w:val="24"/>
            <w:szCs w:val="24"/>
            <w:rPrChange w:id="722" w:author="Homa Ahmadzia" w:date="2022-03-04T10:22:00Z">
              <w:rPr>
                <w:rFonts w:ascii="Times New Roman" w:eastAsia="Times New Roman" w:hAnsi="Times New Roman" w:cs="Times New Roman"/>
                <w:sz w:val="24"/>
                <w:szCs w:val="24"/>
              </w:rPr>
            </w:rPrChange>
          </w:rPr>
          <w:t xml:space="preserve">Consequently, </w:t>
        </w:r>
      </w:ins>
      <w:del w:id="723" w:author="Jerome Federspiel" w:date="2022-02-03T17:30:00Z">
        <w:r w:rsidRPr="00B62DF3" w:rsidDel="008D155B">
          <w:rPr>
            <w:rFonts w:eastAsia="Times New Roman"/>
            <w:sz w:val="24"/>
            <w:szCs w:val="24"/>
            <w:rPrChange w:id="724" w:author="Homa Ahmadzia" w:date="2022-03-04T10:22:00Z">
              <w:rPr>
                <w:rFonts w:eastAsia="Times New Roman"/>
              </w:rPr>
            </w:rPrChange>
          </w:rPr>
          <w:delText>C</w:delText>
        </w:r>
      </w:del>
      <w:ins w:id="725" w:author="Jerome Federspiel" w:date="2022-02-03T17:30:00Z">
        <w:r w:rsidR="008D155B" w:rsidRPr="00B62DF3">
          <w:rPr>
            <w:rFonts w:eastAsia="Times New Roman"/>
            <w:sz w:val="24"/>
            <w:szCs w:val="24"/>
            <w:rPrChange w:id="726" w:author="Homa Ahmadzia" w:date="2022-03-04T10:22:00Z">
              <w:rPr>
                <w:rFonts w:ascii="Times New Roman" w:eastAsia="Times New Roman" w:hAnsi="Times New Roman" w:cs="Times New Roman"/>
                <w:sz w:val="24"/>
                <w:szCs w:val="24"/>
              </w:rPr>
            </w:rPrChange>
          </w:rPr>
          <w:t>c</w:t>
        </w:r>
      </w:ins>
      <w:r w:rsidRPr="00B62DF3">
        <w:rPr>
          <w:rFonts w:eastAsia="Times New Roman"/>
          <w:sz w:val="24"/>
          <w:szCs w:val="24"/>
          <w:rPrChange w:id="727" w:author="Homa Ahmadzia" w:date="2022-03-04T10:22:00Z">
            <w:rPr>
              <w:rFonts w:eastAsia="Times New Roman"/>
            </w:rPr>
          </w:rPrChange>
        </w:rPr>
        <w:t xml:space="preserve">urrent risk stratification models fail to accurately ascertain </w:t>
      </w:r>
      <w:del w:id="728" w:author="Jerome Federspiel" w:date="2022-02-03T17:31:00Z">
        <w:r w:rsidRPr="00B62DF3" w:rsidDel="008D155B">
          <w:rPr>
            <w:rFonts w:eastAsia="Times New Roman"/>
            <w:sz w:val="24"/>
            <w:szCs w:val="24"/>
            <w:rPrChange w:id="729" w:author="Homa Ahmadzia" w:date="2022-03-04T10:22:00Z">
              <w:rPr>
                <w:rFonts w:eastAsia="Times New Roman"/>
              </w:rPr>
            </w:rPrChange>
          </w:rPr>
          <w:delText>women</w:delText>
        </w:r>
      </w:del>
      <w:ins w:id="730" w:author="Jerome Federspiel" w:date="2022-02-03T17:31:00Z">
        <w:r w:rsidR="008D155B" w:rsidRPr="00B62DF3">
          <w:rPr>
            <w:rFonts w:eastAsia="Times New Roman"/>
            <w:sz w:val="24"/>
            <w:szCs w:val="24"/>
            <w:rPrChange w:id="731" w:author="Homa Ahmadzia" w:date="2022-03-04T10:22:00Z">
              <w:rPr>
                <w:rFonts w:ascii="Times New Roman" w:eastAsia="Times New Roman" w:hAnsi="Times New Roman" w:cs="Times New Roman"/>
                <w:sz w:val="24"/>
                <w:szCs w:val="24"/>
              </w:rPr>
            </w:rPrChange>
          </w:rPr>
          <w:t xml:space="preserve">pregnant patient’s </w:t>
        </w:r>
      </w:ins>
      <w:del w:id="732" w:author="Jerome Federspiel" w:date="2022-02-03T17:31:00Z">
        <w:r w:rsidRPr="00B62DF3" w:rsidDel="008D155B">
          <w:rPr>
            <w:rFonts w:eastAsia="Times New Roman"/>
            <w:sz w:val="24"/>
            <w:szCs w:val="24"/>
            <w:rPrChange w:id="733" w:author="Homa Ahmadzia" w:date="2022-03-04T10:22:00Z">
              <w:rPr>
                <w:rFonts w:eastAsia="Times New Roman"/>
              </w:rPr>
            </w:rPrChange>
          </w:rPr>
          <w:delText xml:space="preserve"> at very low </w:delText>
        </w:r>
      </w:del>
      <w:r w:rsidRPr="00B62DF3">
        <w:rPr>
          <w:rFonts w:eastAsia="Times New Roman"/>
          <w:sz w:val="24"/>
          <w:szCs w:val="24"/>
          <w:rPrChange w:id="734" w:author="Homa Ahmadzia" w:date="2022-03-04T10:22:00Z">
            <w:rPr>
              <w:rFonts w:eastAsia="Times New Roman"/>
            </w:rPr>
          </w:rPrChange>
        </w:rPr>
        <w:t>risk of hemorrhage</w:t>
      </w:r>
      <w:ins w:id="735" w:author="Jerome Federspiel" w:date="2022-02-03T15:34:00Z">
        <w:r w:rsidR="00111523" w:rsidRPr="00B62DF3">
          <w:rPr>
            <w:rFonts w:eastAsia="Times New Roman"/>
            <w:sz w:val="24"/>
            <w:szCs w:val="24"/>
            <w:rPrChange w:id="736" w:author="Homa Ahmadzia" w:date="2022-03-04T10:22:00Z">
              <w:rPr>
                <w:rFonts w:ascii="Times New Roman" w:eastAsia="Times New Roman" w:hAnsi="Times New Roman" w:cs="Times New Roman"/>
                <w:sz w:val="24"/>
                <w:szCs w:val="24"/>
              </w:rPr>
            </w:rPrChange>
          </w:rPr>
          <w:t>.</w:t>
        </w:r>
      </w:ins>
      <w:r w:rsidRPr="00B62DF3">
        <w:rPr>
          <w:rFonts w:eastAsia="Times New Roman"/>
          <w:sz w:val="24"/>
          <w:szCs w:val="24"/>
          <w:vertAlign w:val="superscript"/>
          <w:rPrChange w:id="737" w:author="Homa Ahmadzia" w:date="2022-03-04T10:22:00Z">
            <w:rPr>
              <w:rFonts w:eastAsia="Times New Roman"/>
              <w:vertAlign w:val="superscript"/>
            </w:rPr>
          </w:rPrChange>
        </w:rPr>
        <w:t>10</w:t>
      </w:r>
      <w:del w:id="738" w:author="Jerome Federspiel" w:date="2022-02-03T15:34:00Z">
        <w:r w:rsidRPr="00B62DF3" w:rsidDel="00111523">
          <w:rPr>
            <w:rFonts w:eastAsia="Times New Roman"/>
            <w:sz w:val="24"/>
            <w:szCs w:val="24"/>
            <w:rPrChange w:id="739" w:author="Homa Ahmadzia" w:date="2022-03-04T10:22:00Z">
              <w:rPr>
                <w:rFonts w:eastAsia="Times New Roman"/>
              </w:rPr>
            </w:rPrChange>
          </w:rPr>
          <w:delText>.</w:delText>
        </w:r>
      </w:del>
      <w:r w:rsidRPr="00B62DF3">
        <w:rPr>
          <w:rFonts w:eastAsia="Times New Roman"/>
          <w:sz w:val="24"/>
          <w:szCs w:val="24"/>
          <w:rPrChange w:id="740" w:author="Homa Ahmadzia" w:date="2022-03-04T10:22:00Z">
            <w:rPr>
              <w:rFonts w:eastAsia="Times New Roman"/>
            </w:rPr>
          </w:rPrChange>
        </w:rPr>
        <w:t xml:space="preserve"> Studies attempting to validate these methods have instead identified gaps in the efficacy of these models, as a large number to the majority of </w:t>
      </w:r>
      <w:del w:id="741" w:author="Jerome Federspiel" w:date="2022-02-03T17:31:00Z">
        <w:r w:rsidRPr="00B62DF3" w:rsidDel="008D155B">
          <w:rPr>
            <w:rFonts w:eastAsia="Times New Roman"/>
            <w:sz w:val="24"/>
            <w:szCs w:val="24"/>
            <w:rPrChange w:id="742" w:author="Homa Ahmadzia" w:date="2022-03-04T10:22:00Z">
              <w:rPr>
                <w:rFonts w:eastAsia="Times New Roman"/>
              </w:rPr>
            </w:rPrChange>
          </w:rPr>
          <w:delText xml:space="preserve">women </w:delText>
        </w:r>
      </w:del>
      <w:ins w:id="743" w:author="Jerome Federspiel" w:date="2022-02-03T17:31:00Z">
        <w:r w:rsidR="008D155B" w:rsidRPr="00B62DF3">
          <w:rPr>
            <w:rFonts w:eastAsia="Times New Roman"/>
            <w:sz w:val="24"/>
            <w:szCs w:val="24"/>
            <w:rPrChange w:id="744" w:author="Homa Ahmadzia" w:date="2022-03-04T10:22:00Z">
              <w:rPr>
                <w:rFonts w:ascii="Times New Roman" w:eastAsia="Times New Roman" w:hAnsi="Times New Roman" w:cs="Times New Roman"/>
                <w:sz w:val="24"/>
                <w:szCs w:val="24"/>
              </w:rPr>
            </w:rPrChange>
          </w:rPr>
          <w:t xml:space="preserve">patients </w:t>
        </w:r>
      </w:ins>
      <w:r w:rsidRPr="00B62DF3">
        <w:rPr>
          <w:rFonts w:eastAsia="Times New Roman"/>
          <w:sz w:val="24"/>
          <w:szCs w:val="24"/>
          <w:rPrChange w:id="745" w:author="Homa Ahmadzia" w:date="2022-03-04T10:22:00Z">
            <w:rPr>
              <w:rFonts w:eastAsia="Times New Roman"/>
            </w:rPr>
          </w:rPrChange>
        </w:rPr>
        <w:t xml:space="preserve">with postpartum hemorrhage and transfusions were stratified to low or </w:t>
      </w:r>
      <w:del w:id="746" w:author="Jerome Federspiel" w:date="2022-02-03T15:33:00Z">
        <w:r w:rsidRPr="00B62DF3" w:rsidDel="00111523">
          <w:rPr>
            <w:rFonts w:eastAsia="Times New Roman"/>
            <w:sz w:val="24"/>
            <w:szCs w:val="24"/>
            <w:rPrChange w:id="747" w:author="Homa Ahmadzia" w:date="2022-03-04T10:22:00Z">
              <w:rPr>
                <w:rFonts w:eastAsia="Times New Roman"/>
              </w:rPr>
            </w:rPrChange>
          </w:rPr>
          <w:delText>moderate-risk</w:delText>
        </w:r>
      </w:del>
      <w:ins w:id="748" w:author="Jerome Federspiel" w:date="2022-02-03T15:33:00Z">
        <w:r w:rsidR="00111523" w:rsidRPr="00B62DF3">
          <w:rPr>
            <w:rFonts w:eastAsia="Times New Roman"/>
            <w:sz w:val="24"/>
            <w:szCs w:val="24"/>
            <w:rPrChange w:id="749" w:author="Homa Ahmadzia" w:date="2022-03-04T10:22:00Z">
              <w:rPr>
                <w:rFonts w:ascii="Times New Roman" w:eastAsia="Times New Roman" w:hAnsi="Times New Roman" w:cs="Times New Roman"/>
                <w:sz w:val="24"/>
                <w:szCs w:val="24"/>
              </w:rPr>
            </w:rPrChange>
          </w:rPr>
          <w:t>moderate risk</w:t>
        </w:r>
      </w:ins>
      <w:r w:rsidRPr="00B62DF3">
        <w:rPr>
          <w:rFonts w:eastAsia="Times New Roman"/>
          <w:sz w:val="24"/>
          <w:szCs w:val="24"/>
          <w:rPrChange w:id="750" w:author="Homa Ahmadzia" w:date="2022-03-04T10:22:00Z">
            <w:rPr>
              <w:rFonts w:eastAsia="Times New Roman"/>
            </w:rPr>
          </w:rPrChange>
        </w:rPr>
        <w:t xml:space="preserve"> groups</w:t>
      </w:r>
      <w:ins w:id="751" w:author="Jerome Federspiel" w:date="2022-02-03T15:34:00Z">
        <w:r w:rsidR="00111523" w:rsidRPr="00B62DF3">
          <w:rPr>
            <w:rFonts w:eastAsia="Times New Roman"/>
            <w:sz w:val="24"/>
            <w:szCs w:val="24"/>
            <w:rPrChange w:id="752" w:author="Homa Ahmadzia" w:date="2022-03-04T10:22:00Z">
              <w:rPr>
                <w:rFonts w:ascii="Times New Roman" w:eastAsia="Times New Roman" w:hAnsi="Times New Roman" w:cs="Times New Roman"/>
                <w:sz w:val="24"/>
                <w:szCs w:val="24"/>
              </w:rPr>
            </w:rPrChange>
          </w:rPr>
          <w:t>.</w:t>
        </w:r>
      </w:ins>
      <w:r w:rsidRPr="00B62DF3">
        <w:rPr>
          <w:rFonts w:eastAsia="Times New Roman"/>
          <w:sz w:val="24"/>
          <w:szCs w:val="24"/>
          <w:vertAlign w:val="superscript"/>
          <w:rPrChange w:id="753" w:author="Homa Ahmadzia" w:date="2022-03-04T10:22:00Z">
            <w:rPr>
              <w:rFonts w:eastAsia="Times New Roman"/>
              <w:vertAlign w:val="superscript"/>
            </w:rPr>
          </w:rPrChange>
        </w:rPr>
        <w:t>11,12</w:t>
      </w:r>
      <w:del w:id="754" w:author="Jerome Federspiel" w:date="2022-02-03T15:34:00Z">
        <w:r w:rsidRPr="00B62DF3" w:rsidDel="00111523">
          <w:rPr>
            <w:rFonts w:eastAsia="Times New Roman"/>
            <w:sz w:val="24"/>
            <w:szCs w:val="24"/>
            <w:rPrChange w:id="755" w:author="Homa Ahmadzia" w:date="2022-03-04T10:22:00Z">
              <w:rPr>
                <w:rFonts w:eastAsia="Times New Roman"/>
              </w:rPr>
            </w:rPrChange>
          </w:rPr>
          <w:delText>.</w:delText>
        </w:r>
      </w:del>
      <w:r w:rsidRPr="00B62DF3">
        <w:rPr>
          <w:rFonts w:eastAsia="Times New Roman"/>
          <w:sz w:val="24"/>
          <w:szCs w:val="24"/>
          <w:rPrChange w:id="756" w:author="Homa Ahmadzia" w:date="2022-03-04T10:22:00Z">
            <w:rPr>
              <w:rFonts w:eastAsia="Times New Roman"/>
            </w:rPr>
          </w:rPrChange>
        </w:rPr>
        <w:t xml:space="preserve">  </w:t>
      </w:r>
    </w:p>
    <w:p w14:paraId="2F674A93" w14:textId="522A7DA8" w:rsidR="007F182E" w:rsidRPr="00B62DF3" w:rsidRDefault="00CC6236">
      <w:pPr>
        <w:spacing w:line="480" w:lineRule="auto"/>
        <w:ind w:firstLine="720"/>
        <w:rPr>
          <w:rFonts w:eastAsia="Times New Roman"/>
          <w:sz w:val="24"/>
          <w:szCs w:val="24"/>
          <w:rPrChange w:id="757" w:author="Homa Ahmadzia" w:date="2022-03-04T10:22:00Z">
            <w:rPr>
              <w:rFonts w:eastAsia="Times New Roman"/>
            </w:rPr>
          </w:rPrChange>
        </w:rPr>
        <w:pPrChange w:id="758" w:author="Jerome Federspiel" w:date="2022-02-03T15:09:00Z">
          <w:pPr>
            <w:spacing w:line="240" w:lineRule="auto"/>
            <w:ind w:firstLine="720"/>
          </w:pPr>
        </w:pPrChange>
      </w:pPr>
      <w:r w:rsidRPr="00B62DF3">
        <w:rPr>
          <w:rFonts w:eastAsia="Times New Roman"/>
          <w:sz w:val="24"/>
          <w:szCs w:val="24"/>
          <w:rPrChange w:id="759" w:author="Homa Ahmadzia" w:date="2022-03-04T10:22:00Z">
            <w:rPr>
              <w:rFonts w:eastAsia="Times New Roman"/>
            </w:rPr>
          </w:rPrChange>
        </w:rPr>
        <w:t xml:space="preserve">Machine learning offers an advantage to current risk </w:t>
      </w:r>
      <w:del w:id="760" w:author="Jerome Federspiel" w:date="2022-02-03T17:31:00Z">
        <w:r w:rsidRPr="00B62DF3" w:rsidDel="008D155B">
          <w:rPr>
            <w:rFonts w:eastAsia="Times New Roman"/>
            <w:sz w:val="24"/>
            <w:szCs w:val="24"/>
            <w:rPrChange w:id="761" w:author="Homa Ahmadzia" w:date="2022-03-04T10:22:00Z">
              <w:rPr>
                <w:rFonts w:eastAsia="Times New Roman"/>
              </w:rPr>
            </w:rPrChange>
          </w:rPr>
          <w:delText xml:space="preserve">stratification </w:delText>
        </w:r>
      </w:del>
      <w:ins w:id="762" w:author="Jerome Federspiel" w:date="2022-02-03T17:31:00Z">
        <w:r w:rsidR="008D155B" w:rsidRPr="00B62DF3">
          <w:rPr>
            <w:rFonts w:eastAsia="Times New Roman"/>
            <w:sz w:val="24"/>
            <w:szCs w:val="24"/>
            <w:rPrChange w:id="763" w:author="Homa Ahmadzia" w:date="2022-03-04T10:22:00Z">
              <w:rPr>
                <w:rFonts w:ascii="Times New Roman" w:eastAsia="Times New Roman" w:hAnsi="Times New Roman" w:cs="Times New Roman"/>
                <w:sz w:val="24"/>
                <w:szCs w:val="24"/>
              </w:rPr>
            </w:rPrChange>
          </w:rPr>
          <w:t xml:space="preserve">assessment </w:t>
        </w:r>
      </w:ins>
      <w:r w:rsidRPr="00B62DF3">
        <w:rPr>
          <w:rFonts w:eastAsia="Times New Roman"/>
          <w:sz w:val="24"/>
          <w:szCs w:val="24"/>
          <w:rPrChange w:id="764" w:author="Homa Ahmadzia" w:date="2022-03-04T10:22:00Z">
            <w:rPr>
              <w:rFonts w:eastAsia="Times New Roman"/>
            </w:rPr>
          </w:rPrChange>
        </w:rPr>
        <w:t>methods through its ability to create a robust model based on larger numbers of predictors</w:t>
      </w:r>
      <w:ins w:id="765" w:author="Jerome Federspiel" w:date="2022-02-03T17:31:00Z">
        <w:r w:rsidR="008D155B" w:rsidRPr="00B62DF3">
          <w:rPr>
            <w:rFonts w:eastAsia="Times New Roman"/>
            <w:sz w:val="24"/>
            <w:szCs w:val="24"/>
            <w:rPrChange w:id="766" w:author="Homa Ahmadzia" w:date="2022-03-04T10:22:00Z">
              <w:rPr>
                <w:rFonts w:ascii="Times New Roman" w:eastAsia="Times New Roman" w:hAnsi="Times New Roman" w:cs="Times New Roman"/>
                <w:sz w:val="24"/>
                <w:szCs w:val="24"/>
              </w:rPr>
            </w:rPrChange>
          </w:rPr>
          <w:t xml:space="preserve">, with </w:t>
        </w:r>
      </w:ins>
      <w:del w:id="767" w:author="Jerome Federspiel" w:date="2022-02-03T17:31:00Z">
        <w:r w:rsidRPr="00B62DF3" w:rsidDel="008D155B">
          <w:rPr>
            <w:rFonts w:eastAsia="Times New Roman"/>
            <w:sz w:val="24"/>
            <w:szCs w:val="24"/>
            <w:rPrChange w:id="768" w:author="Homa Ahmadzia" w:date="2022-03-04T10:22:00Z">
              <w:rPr>
                <w:rFonts w:eastAsia="Times New Roman"/>
              </w:rPr>
            </w:rPrChange>
          </w:rPr>
          <w:delText xml:space="preserve"> by learning from them through </w:delText>
        </w:r>
      </w:del>
      <w:r w:rsidRPr="00B62DF3">
        <w:rPr>
          <w:rFonts w:eastAsia="Times New Roman"/>
          <w:sz w:val="24"/>
          <w:szCs w:val="24"/>
          <w:rPrChange w:id="769" w:author="Homa Ahmadzia" w:date="2022-03-04T10:22:00Z">
            <w:rPr>
              <w:rFonts w:eastAsia="Times New Roman"/>
            </w:rPr>
          </w:rPrChange>
        </w:rPr>
        <w:t xml:space="preserve">nonlinear </w:t>
      </w:r>
      <w:ins w:id="770" w:author="Jerome Federspiel" w:date="2022-02-03T17:32:00Z">
        <w:r w:rsidR="008D155B" w:rsidRPr="00B62DF3">
          <w:rPr>
            <w:rFonts w:eastAsia="Times New Roman"/>
            <w:sz w:val="24"/>
            <w:szCs w:val="24"/>
            <w:rPrChange w:id="771" w:author="Homa Ahmadzia" w:date="2022-03-04T10:22:00Z">
              <w:rPr>
                <w:rFonts w:ascii="Times New Roman" w:eastAsia="Times New Roman" w:hAnsi="Times New Roman" w:cs="Times New Roman"/>
                <w:sz w:val="24"/>
                <w:szCs w:val="24"/>
              </w:rPr>
            </w:rPrChange>
          </w:rPr>
          <w:t xml:space="preserve">relationships and interactions between variables included in </w:t>
        </w:r>
      </w:ins>
      <w:r w:rsidRPr="00B62DF3">
        <w:rPr>
          <w:rFonts w:eastAsia="Times New Roman"/>
          <w:sz w:val="24"/>
          <w:szCs w:val="24"/>
          <w:rPrChange w:id="772" w:author="Homa Ahmadzia" w:date="2022-03-04T10:22:00Z">
            <w:rPr>
              <w:rFonts w:eastAsia="Times New Roman"/>
            </w:rPr>
          </w:rPrChange>
        </w:rPr>
        <w:t>analyses</w:t>
      </w:r>
      <w:ins w:id="773" w:author="Jerome Federspiel" w:date="2022-02-03T15:34:00Z">
        <w:r w:rsidR="00111523" w:rsidRPr="00B62DF3">
          <w:rPr>
            <w:rFonts w:eastAsia="Times New Roman"/>
            <w:sz w:val="24"/>
            <w:szCs w:val="24"/>
            <w:rPrChange w:id="774" w:author="Homa Ahmadzia" w:date="2022-03-04T10:22:00Z">
              <w:rPr>
                <w:rFonts w:ascii="Times New Roman" w:eastAsia="Times New Roman" w:hAnsi="Times New Roman" w:cs="Times New Roman"/>
                <w:sz w:val="24"/>
                <w:szCs w:val="24"/>
              </w:rPr>
            </w:rPrChange>
          </w:rPr>
          <w:t>.</w:t>
        </w:r>
      </w:ins>
      <w:r w:rsidRPr="00B62DF3">
        <w:rPr>
          <w:rFonts w:eastAsia="Times New Roman"/>
          <w:sz w:val="24"/>
          <w:szCs w:val="24"/>
          <w:vertAlign w:val="superscript"/>
          <w:rPrChange w:id="775" w:author="Homa Ahmadzia" w:date="2022-03-04T10:22:00Z">
            <w:rPr>
              <w:rFonts w:eastAsia="Times New Roman"/>
              <w:vertAlign w:val="superscript"/>
            </w:rPr>
          </w:rPrChange>
        </w:rPr>
        <w:t>13</w:t>
      </w:r>
      <w:del w:id="776" w:author="Jerome Federspiel" w:date="2022-02-03T15:34:00Z">
        <w:r w:rsidRPr="00B62DF3" w:rsidDel="00111523">
          <w:rPr>
            <w:rFonts w:eastAsia="Times New Roman"/>
            <w:sz w:val="24"/>
            <w:szCs w:val="24"/>
            <w:rPrChange w:id="777" w:author="Homa Ahmadzia" w:date="2022-03-04T10:22:00Z">
              <w:rPr>
                <w:rFonts w:eastAsia="Times New Roman"/>
              </w:rPr>
            </w:rPrChange>
          </w:rPr>
          <w:delText>.</w:delText>
        </w:r>
      </w:del>
      <w:r w:rsidRPr="00B62DF3">
        <w:rPr>
          <w:rFonts w:eastAsia="Times New Roman"/>
          <w:sz w:val="24"/>
          <w:szCs w:val="24"/>
          <w:rPrChange w:id="778" w:author="Homa Ahmadzia" w:date="2022-03-04T10:22:00Z">
            <w:rPr>
              <w:rFonts w:eastAsia="Times New Roman"/>
            </w:rPr>
          </w:rPrChange>
        </w:rPr>
        <w:t xml:space="preserve"> Our </w:t>
      </w:r>
      <w:r w:rsidRPr="00B62DF3">
        <w:rPr>
          <w:rFonts w:eastAsia="Times New Roman"/>
          <w:sz w:val="24"/>
          <w:szCs w:val="24"/>
          <w:rPrChange w:id="779" w:author="Homa Ahmadzia" w:date="2022-03-04T10:22:00Z">
            <w:rPr>
              <w:rFonts w:eastAsia="Times New Roman"/>
            </w:rPr>
          </w:rPrChange>
        </w:rPr>
        <w:lastRenderedPageBreak/>
        <w:t xml:space="preserve">objective in this </w:t>
      </w:r>
      <w:r w:rsidR="00255787" w:rsidRPr="00B62DF3">
        <w:rPr>
          <w:rFonts w:eastAsia="Times New Roman"/>
          <w:sz w:val="24"/>
          <w:szCs w:val="24"/>
          <w:rPrChange w:id="780" w:author="Homa Ahmadzia" w:date="2022-03-04T10:22:00Z">
            <w:rPr>
              <w:rFonts w:eastAsia="Times New Roman"/>
            </w:rPr>
          </w:rPrChange>
        </w:rPr>
        <w:t>analysis was</w:t>
      </w:r>
      <w:r w:rsidRPr="00B62DF3">
        <w:rPr>
          <w:rFonts w:eastAsia="Times New Roman"/>
          <w:sz w:val="24"/>
          <w:szCs w:val="24"/>
          <w:rPrChange w:id="781" w:author="Homa Ahmadzia" w:date="2022-03-04T10:22:00Z">
            <w:rPr>
              <w:rFonts w:eastAsia="Times New Roman"/>
            </w:rPr>
          </w:rPrChange>
        </w:rPr>
        <w:t xml:space="preserve"> to create a validated prediction model using machine learning for </w:t>
      </w:r>
      <w:del w:id="782" w:author="Jerome Federspiel" w:date="2022-02-03T17:32:00Z">
        <w:r w:rsidRPr="00B62DF3" w:rsidDel="008D155B">
          <w:rPr>
            <w:rFonts w:eastAsia="Times New Roman"/>
            <w:sz w:val="24"/>
            <w:szCs w:val="24"/>
            <w:rPrChange w:id="783" w:author="Homa Ahmadzia" w:date="2022-03-04T10:22:00Z">
              <w:rPr>
                <w:rFonts w:eastAsia="Times New Roman"/>
              </w:rPr>
            </w:rPrChange>
          </w:rPr>
          <w:delText xml:space="preserve">maternal </w:delText>
        </w:r>
      </w:del>
      <w:ins w:id="784" w:author="Jerome Federspiel" w:date="2022-02-03T17:32:00Z">
        <w:r w:rsidR="008D155B" w:rsidRPr="00B62DF3">
          <w:rPr>
            <w:rFonts w:eastAsia="Times New Roman"/>
            <w:sz w:val="24"/>
            <w:szCs w:val="24"/>
            <w:rPrChange w:id="785" w:author="Homa Ahmadzia" w:date="2022-03-04T10:22:00Z">
              <w:rPr>
                <w:rFonts w:ascii="Times New Roman" w:eastAsia="Times New Roman" w:hAnsi="Times New Roman" w:cs="Times New Roman"/>
                <w:sz w:val="24"/>
                <w:szCs w:val="24"/>
              </w:rPr>
            </w:rPrChange>
          </w:rPr>
          <w:t xml:space="preserve">postpartum </w:t>
        </w:r>
        <w:r w:rsidR="008D155B" w:rsidRPr="00B62DF3">
          <w:rPr>
            <w:rFonts w:eastAsia="Times New Roman"/>
            <w:sz w:val="24"/>
            <w:szCs w:val="24"/>
            <w:rPrChange w:id="786" w:author="Homa Ahmadzia" w:date="2022-03-04T10:22:00Z">
              <w:rPr>
                <w:rFonts w:eastAsia="Times New Roman"/>
              </w:rPr>
            </w:rPrChange>
          </w:rPr>
          <w:t xml:space="preserve"> </w:t>
        </w:r>
      </w:ins>
      <w:r w:rsidRPr="00B62DF3">
        <w:rPr>
          <w:rFonts w:eastAsia="Times New Roman"/>
          <w:sz w:val="24"/>
          <w:szCs w:val="24"/>
          <w:rPrChange w:id="787" w:author="Homa Ahmadzia" w:date="2022-03-04T10:22:00Z">
            <w:rPr>
              <w:rFonts w:eastAsia="Times New Roman"/>
            </w:rPr>
          </w:rPrChange>
        </w:rPr>
        <w:t xml:space="preserve">hemorrhage and transfusion to optimize risk-based triage </w:t>
      </w:r>
      <w:r w:rsidR="00375C55" w:rsidRPr="00B62DF3">
        <w:rPr>
          <w:rFonts w:eastAsia="Times New Roman"/>
          <w:sz w:val="24"/>
          <w:szCs w:val="24"/>
          <w:rPrChange w:id="788" w:author="Homa Ahmadzia" w:date="2022-03-04T10:22:00Z">
            <w:rPr>
              <w:rFonts w:eastAsia="Times New Roman"/>
            </w:rPr>
          </w:rPrChange>
        </w:rPr>
        <w:t xml:space="preserve">and inform policy makers and stakeholders who aimed to </w:t>
      </w:r>
      <w:r w:rsidRPr="00B62DF3">
        <w:rPr>
          <w:rFonts w:eastAsia="Times New Roman"/>
          <w:sz w:val="24"/>
          <w:szCs w:val="24"/>
          <w:rPrChange w:id="789" w:author="Homa Ahmadzia" w:date="2022-03-04T10:22:00Z">
            <w:rPr>
              <w:rFonts w:eastAsia="Times New Roman"/>
            </w:rPr>
          </w:rPrChange>
        </w:rPr>
        <w:t xml:space="preserve">further reduce maternal morbidity and mortality associated with hemorrhage. </w:t>
      </w:r>
    </w:p>
    <w:p w14:paraId="28A4B5FB" w14:textId="5FF25476" w:rsidR="001D13B4" w:rsidRPr="00B62DF3" w:rsidDel="00037822" w:rsidRDefault="001D13B4">
      <w:pPr>
        <w:spacing w:line="480" w:lineRule="auto"/>
        <w:rPr>
          <w:del w:id="790" w:author="Jerome Federspiel" w:date="2022-02-03T15:23:00Z"/>
          <w:rFonts w:eastAsia="Times New Roman"/>
          <w:b/>
          <w:bCs/>
          <w:sz w:val="24"/>
          <w:szCs w:val="24"/>
          <w:rPrChange w:id="791" w:author="Homa Ahmadzia" w:date="2022-03-04T10:22:00Z">
            <w:rPr>
              <w:del w:id="792" w:author="Jerome Federspiel" w:date="2022-02-03T15:23:00Z"/>
              <w:rFonts w:eastAsia="Times New Roman"/>
              <w:b/>
              <w:bCs/>
            </w:rPr>
          </w:rPrChange>
        </w:rPr>
        <w:pPrChange w:id="793" w:author="Jerome Federspiel" w:date="2022-02-03T15:09:00Z">
          <w:pPr/>
        </w:pPrChange>
      </w:pPr>
    </w:p>
    <w:p w14:paraId="51E62A16" w14:textId="7E574580" w:rsidR="007F182E" w:rsidRPr="00B62DF3" w:rsidRDefault="007F182E">
      <w:pPr>
        <w:keepNext/>
        <w:spacing w:line="480" w:lineRule="auto"/>
        <w:rPr>
          <w:rFonts w:eastAsia="Times New Roman"/>
          <w:b/>
          <w:bCs/>
          <w:sz w:val="24"/>
          <w:szCs w:val="24"/>
          <w:u w:val="single"/>
          <w:rPrChange w:id="794" w:author="Homa Ahmadzia" w:date="2022-03-04T10:22:00Z">
            <w:rPr>
              <w:rFonts w:eastAsia="Times New Roman"/>
              <w:b/>
              <w:bCs/>
            </w:rPr>
          </w:rPrChange>
        </w:rPr>
        <w:pPrChange w:id="795" w:author="Jerome Federspiel" w:date="2022-02-03T15:24:00Z">
          <w:pPr/>
        </w:pPrChange>
      </w:pPr>
      <w:del w:id="796" w:author="Jerome Federspiel" w:date="2022-02-03T14:19:00Z">
        <w:r w:rsidRPr="00B62DF3" w:rsidDel="00C477A1">
          <w:rPr>
            <w:rFonts w:eastAsia="Times New Roman"/>
            <w:b/>
            <w:bCs/>
            <w:sz w:val="24"/>
            <w:szCs w:val="24"/>
            <w:u w:val="single"/>
            <w:rPrChange w:id="797" w:author="Homa Ahmadzia" w:date="2022-03-04T10:22:00Z">
              <w:rPr>
                <w:rFonts w:eastAsia="Times New Roman"/>
                <w:b/>
                <w:bCs/>
              </w:rPr>
            </w:rPrChange>
          </w:rPr>
          <w:delText>Methods</w:delText>
        </w:r>
      </w:del>
      <w:ins w:id="798" w:author="Jerome Federspiel" w:date="2022-02-03T14:19:00Z">
        <w:r w:rsidR="00C477A1" w:rsidRPr="00B62DF3">
          <w:rPr>
            <w:rFonts w:eastAsia="Times New Roman"/>
            <w:b/>
            <w:bCs/>
            <w:sz w:val="24"/>
            <w:szCs w:val="24"/>
            <w:u w:val="single"/>
            <w:rPrChange w:id="799" w:author="Homa Ahmadzia" w:date="2022-03-04T10:22:00Z">
              <w:rPr>
                <w:rFonts w:ascii="Times New Roman" w:eastAsia="Times New Roman" w:hAnsi="Times New Roman" w:cs="Times New Roman"/>
                <w:b/>
                <w:bCs/>
                <w:sz w:val="24"/>
                <w:szCs w:val="24"/>
              </w:rPr>
            </w:rPrChange>
          </w:rPr>
          <w:t>METHODS</w:t>
        </w:r>
      </w:ins>
    </w:p>
    <w:p w14:paraId="05E967E9" w14:textId="625EA269" w:rsidR="00867EBE" w:rsidRPr="00B62DF3" w:rsidDel="00037822" w:rsidRDefault="00867EBE">
      <w:pPr>
        <w:spacing w:line="480" w:lineRule="auto"/>
        <w:rPr>
          <w:del w:id="800" w:author="Jerome Federspiel" w:date="2022-02-03T15:23:00Z"/>
          <w:rFonts w:eastAsia="Times New Roman"/>
          <w:b/>
          <w:bCs/>
          <w:sz w:val="24"/>
          <w:szCs w:val="24"/>
          <w:rPrChange w:id="801" w:author="Homa Ahmadzia" w:date="2022-03-04T10:22:00Z">
            <w:rPr>
              <w:del w:id="802" w:author="Jerome Federspiel" w:date="2022-02-03T15:23:00Z"/>
              <w:rFonts w:eastAsia="Times New Roman"/>
              <w:b/>
              <w:bCs/>
            </w:rPr>
          </w:rPrChange>
        </w:rPr>
        <w:pPrChange w:id="803" w:author="Jerome Federspiel" w:date="2022-02-03T15:09:00Z">
          <w:pPr>
            <w:spacing w:line="240" w:lineRule="auto"/>
          </w:pPr>
        </w:pPrChange>
      </w:pPr>
    </w:p>
    <w:p w14:paraId="4214851C" w14:textId="19738294" w:rsidR="00EC3572" w:rsidRPr="00B62DF3" w:rsidRDefault="001D13B4">
      <w:pPr>
        <w:spacing w:line="480" w:lineRule="auto"/>
        <w:ind w:firstLine="720"/>
        <w:rPr>
          <w:rFonts w:eastAsia="Times New Roman"/>
          <w:sz w:val="24"/>
          <w:szCs w:val="24"/>
          <w:rPrChange w:id="804" w:author="Homa Ahmadzia" w:date="2022-03-04T10:22:00Z">
            <w:rPr>
              <w:rFonts w:eastAsia="Times New Roman"/>
            </w:rPr>
          </w:rPrChange>
        </w:rPr>
        <w:pPrChange w:id="805" w:author="Jerome Federspiel" w:date="2022-02-03T15:09:00Z">
          <w:pPr>
            <w:spacing w:line="240" w:lineRule="auto"/>
            <w:ind w:firstLine="720"/>
          </w:pPr>
        </w:pPrChange>
      </w:pPr>
      <w:r w:rsidRPr="00B62DF3">
        <w:rPr>
          <w:rFonts w:eastAsia="Times New Roman"/>
          <w:sz w:val="24"/>
          <w:szCs w:val="24"/>
          <w:rPrChange w:id="806" w:author="Homa Ahmadzia" w:date="2022-03-04T10:22:00Z">
            <w:rPr>
              <w:rFonts w:eastAsia="Times New Roman"/>
            </w:rPr>
          </w:rPrChange>
        </w:rPr>
        <w:t xml:space="preserve">Data for </w:t>
      </w:r>
      <w:r w:rsidR="00255787" w:rsidRPr="00B62DF3">
        <w:rPr>
          <w:rFonts w:eastAsia="Times New Roman"/>
          <w:sz w:val="24"/>
          <w:szCs w:val="24"/>
          <w:rPrChange w:id="807" w:author="Homa Ahmadzia" w:date="2022-03-04T10:22:00Z">
            <w:rPr>
              <w:rFonts w:eastAsia="Times New Roman"/>
            </w:rPr>
          </w:rPrChange>
        </w:rPr>
        <w:t>this analysis</w:t>
      </w:r>
      <w:r w:rsidRPr="00B62DF3">
        <w:rPr>
          <w:rFonts w:eastAsia="Times New Roman"/>
          <w:sz w:val="24"/>
          <w:szCs w:val="24"/>
          <w:rPrChange w:id="808" w:author="Homa Ahmadzia" w:date="2022-03-04T10:22:00Z">
            <w:rPr>
              <w:rFonts w:eastAsia="Times New Roman"/>
            </w:rPr>
          </w:rPrChange>
        </w:rPr>
        <w:t xml:space="preserve"> </w:t>
      </w:r>
      <w:r w:rsidR="00255787" w:rsidRPr="00B62DF3">
        <w:rPr>
          <w:rFonts w:eastAsia="Times New Roman"/>
          <w:sz w:val="24"/>
          <w:szCs w:val="24"/>
          <w:rPrChange w:id="809" w:author="Homa Ahmadzia" w:date="2022-03-04T10:22:00Z">
            <w:rPr>
              <w:rFonts w:eastAsia="Times New Roman"/>
            </w:rPr>
          </w:rPrChange>
        </w:rPr>
        <w:t xml:space="preserve">were </w:t>
      </w:r>
      <w:r w:rsidRPr="00B62DF3">
        <w:rPr>
          <w:rFonts w:eastAsia="Times New Roman"/>
          <w:sz w:val="24"/>
          <w:szCs w:val="24"/>
          <w:rPrChange w:id="810" w:author="Homa Ahmadzia" w:date="2022-03-04T10:22:00Z">
            <w:rPr>
              <w:rFonts w:eastAsia="Times New Roman"/>
            </w:rPr>
          </w:rPrChange>
        </w:rPr>
        <w:t xml:space="preserve">extracted from the Consortium for Safe Labor (CSL) dataset created by the </w:t>
      </w:r>
      <w:r w:rsidR="00517A41" w:rsidRPr="00B62DF3">
        <w:rPr>
          <w:rFonts w:eastAsia="Times New Roman"/>
          <w:i/>
          <w:sz w:val="24"/>
          <w:szCs w:val="24"/>
          <w:rPrChange w:id="811" w:author="Homa Ahmadzia" w:date="2022-03-04T10:22:00Z">
            <w:rPr>
              <w:rFonts w:eastAsia="Times New Roman"/>
              <w:i/>
            </w:rPr>
          </w:rPrChange>
        </w:rPr>
        <w:t>Eunice Kennedy Shriver</w:t>
      </w:r>
      <w:r w:rsidR="00517A41" w:rsidRPr="00B62DF3">
        <w:rPr>
          <w:rFonts w:eastAsia="Times New Roman"/>
          <w:sz w:val="24"/>
          <w:szCs w:val="24"/>
          <w:rPrChange w:id="812" w:author="Homa Ahmadzia" w:date="2022-03-04T10:22:00Z">
            <w:rPr>
              <w:rFonts w:eastAsia="Times New Roman"/>
            </w:rPr>
          </w:rPrChange>
        </w:rPr>
        <w:t xml:space="preserve"> </w:t>
      </w:r>
      <w:r w:rsidRPr="00B62DF3">
        <w:rPr>
          <w:rFonts w:eastAsia="Times New Roman"/>
          <w:sz w:val="24"/>
          <w:szCs w:val="24"/>
          <w:rPrChange w:id="813" w:author="Homa Ahmadzia" w:date="2022-03-04T10:22:00Z">
            <w:rPr>
              <w:rFonts w:eastAsia="Times New Roman"/>
            </w:rPr>
          </w:rPrChange>
        </w:rPr>
        <w:t>National Institute of Child Health and Human Development (NICHD).</w:t>
      </w:r>
      <w:del w:id="814" w:author="Jerome Federspiel" w:date="2022-02-03T15:43:00Z">
        <w:r w:rsidRPr="00B62DF3" w:rsidDel="007E4646">
          <w:rPr>
            <w:rFonts w:eastAsia="Times New Roman"/>
            <w:sz w:val="24"/>
            <w:szCs w:val="24"/>
            <w:rPrChange w:id="815" w:author="Homa Ahmadzia" w:date="2022-03-04T10:22:00Z">
              <w:rPr>
                <w:rFonts w:eastAsia="Times New Roman"/>
              </w:rPr>
            </w:rPrChange>
          </w:rPr>
          <w:delText xml:space="preserve"> The dataset comes from a consortium of 12 hospitals from the 9 districts of the American College of Obstetricians and Gynecologists in the</w:delText>
        </w:r>
        <w:r w:rsidR="009438B7" w:rsidRPr="00B62DF3" w:rsidDel="007E4646">
          <w:rPr>
            <w:rFonts w:eastAsia="Times New Roman"/>
            <w:sz w:val="24"/>
            <w:szCs w:val="24"/>
            <w:rPrChange w:id="816" w:author="Homa Ahmadzia" w:date="2022-03-04T10:22:00Z">
              <w:rPr>
                <w:rFonts w:eastAsia="Times New Roman"/>
              </w:rPr>
            </w:rPrChange>
          </w:rPr>
          <w:delText xml:space="preserve"> United States</w:delText>
        </w:r>
        <w:r w:rsidRPr="00B62DF3" w:rsidDel="007E4646">
          <w:rPr>
            <w:rFonts w:eastAsia="Times New Roman"/>
            <w:sz w:val="24"/>
            <w:szCs w:val="24"/>
            <w:rPrChange w:id="817" w:author="Homa Ahmadzia" w:date="2022-03-04T10:22:00Z">
              <w:rPr>
                <w:rFonts w:eastAsia="Times New Roman"/>
              </w:rPr>
            </w:rPrChange>
          </w:rPr>
          <w:delText>.</w:delText>
        </w:r>
      </w:del>
      <w:r w:rsidRPr="00B62DF3">
        <w:rPr>
          <w:rFonts w:eastAsia="Times New Roman"/>
          <w:sz w:val="24"/>
          <w:szCs w:val="24"/>
          <w:rPrChange w:id="818" w:author="Homa Ahmadzia" w:date="2022-03-04T10:22:00Z">
            <w:rPr>
              <w:rFonts w:eastAsia="Times New Roman"/>
            </w:rPr>
          </w:rPrChange>
        </w:rPr>
        <w:t xml:space="preserve"> It includes antepartum, </w:t>
      </w:r>
      <w:del w:id="819" w:author="Jerome Federspiel" w:date="2022-02-03T15:34:00Z">
        <w:r w:rsidRPr="00B62DF3" w:rsidDel="00111523">
          <w:rPr>
            <w:rFonts w:eastAsia="Times New Roman"/>
            <w:sz w:val="24"/>
            <w:szCs w:val="24"/>
            <w:rPrChange w:id="820" w:author="Homa Ahmadzia" w:date="2022-03-04T10:22:00Z">
              <w:rPr>
                <w:rFonts w:eastAsia="Times New Roman"/>
              </w:rPr>
            </w:rPrChange>
          </w:rPr>
          <w:delText>intrapartum</w:delText>
        </w:r>
      </w:del>
      <w:ins w:id="821" w:author="Jerome Federspiel" w:date="2022-02-03T15:34:00Z">
        <w:r w:rsidR="00111523" w:rsidRPr="00B62DF3">
          <w:rPr>
            <w:rFonts w:eastAsia="Times New Roman"/>
            <w:sz w:val="24"/>
            <w:szCs w:val="24"/>
            <w:rPrChange w:id="822" w:author="Homa Ahmadzia" w:date="2022-03-04T10:22:00Z">
              <w:rPr>
                <w:rFonts w:ascii="Times New Roman" w:eastAsia="Times New Roman" w:hAnsi="Times New Roman" w:cs="Times New Roman"/>
                <w:sz w:val="24"/>
                <w:szCs w:val="24"/>
              </w:rPr>
            </w:rPrChange>
          </w:rPr>
          <w:t>intrapartum,</w:t>
        </w:r>
      </w:ins>
      <w:r w:rsidRPr="00B62DF3">
        <w:rPr>
          <w:rFonts w:eastAsia="Times New Roman"/>
          <w:sz w:val="24"/>
          <w:szCs w:val="24"/>
          <w:rPrChange w:id="823" w:author="Homa Ahmadzia" w:date="2022-03-04T10:22:00Z">
            <w:rPr>
              <w:rFonts w:eastAsia="Times New Roman"/>
            </w:rPr>
          </w:rPrChange>
        </w:rPr>
        <w:t xml:space="preserve"> and postpartum medical histor</w:t>
      </w:r>
      <w:r w:rsidR="009438B7" w:rsidRPr="00B62DF3">
        <w:rPr>
          <w:rFonts w:eastAsia="Times New Roman"/>
          <w:sz w:val="24"/>
          <w:szCs w:val="24"/>
          <w:rPrChange w:id="824" w:author="Homa Ahmadzia" w:date="2022-03-04T10:22:00Z">
            <w:rPr>
              <w:rFonts w:eastAsia="Times New Roman"/>
            </w:rPr>
          </w:rPrChange>
        </w:rPr>
        <w:t>ies</w:t>
      </w:r>
      <w:r w:rsidRPr="00B62DF3">
        <w:rPr>
          <w:rFonts w:eastAsia="Times New Roman"/>
          <w:sz w:val="24"/>
          <w:szCs w:val="24"/>
          <w:rPrChange w:id="825" w:author="Homa Ahmadzia" w:date="2022-03-04T10:22:00Z">
            <w:rPr>
              <w:rFonts w:eastAsia="Times New Roman"/>
            </w:rPr>
          </w:rPrChange>
        </w:rPr>
        <w:t xml:space="preserve"> of 224,438</w:t>
      </w:r>
      <w:r w:rsidR="009438B7" w:rsidRPr="00B62DF3">
        <w:rPr>
          <w:rFonts w:eastAsia="Times New Roman"/>
          <w:sz w:val="24"/>
          <w:szCs w:val="24"/>
          <w:rPrChange w:id="826" w:author="Homa Ahmadzia" w:date="2022-03-04T10:22:00Z">
            <w:rPr>
              <w:rFonts w:eastAsia="Times New Roman"/>
            </w:rPr>
          </w:rPrChange>
        </w:rPr>
        <w:t xml:space="preserve"> women</w:t>
      </w:r>
      <w:r w:rsidRPr="00B62DF3">
        <w:rPr>
          <w:rFonts w:eastAsia="Times New Roman"/>
          <w:sz w:val="24"/>
          <w:szCs w:val="24"/>
          <w:rPrChange w:id="827" w:author="Homa Ahmadzia" w:date="2022-03-04T10:22:00Z">
            <w:rPr>
              <w:rFonts w:eastAsia="Times New Roman"/>
            </w:rPr>
          </w:rPrChange>
        </w:rPr>
        <w:t xml:space="preserve"> </w:t>
      </w:r>
      <w:del w:id="828" w:author="Jerome Federspiel" w:date="2022-02-03T15:43:00Z">
        <w:r w:rsidRPr="00B62DF3" w:rsidDel="007E4646">
          <w:rPr>
            <w:rFonts w:eastAsia="Times New Roman"/>
            <w:sz w:val="24"/>
            <w:szCs w:val="24"/>
            <w:rPrChange w:id="829" w:author="Homa Ahmadzia" w:date="2022-03-04T10:22:00Z">
              <w:rPr>
                <w:rFonts w:eastAsia="Times New Roman"/>
              </w:rPr>
            </w:rPrChange>
          </w:rPr>
          <w:delText>at delivery</w:delText>
        </w:r>
      </w:del>
      <w:ins w:id="830" w:author="Jerome Federspiel" w:date="2022-02-03T15:43:00Z">
        <w:r w:rsidR="007E4646" w:rsidRPr="00B62DF3">
          <w:rPr>
            <w:rFonts w:eastAsia="Times New Roman"/>
            <w:sz w:val="24"/>
            <w:szCs w:val="24"/>
            <w:rPrChange w:id="831" w:author="Homa Ahmadzia" w:date="2022-03-04T10:22:00Z">
              <w:rPr>
                <w:rFonts w:ascii="Times New Roman" w:eastAsia="Times New Roman" w:hAnsi="Times New Roman" w:cs="Times New Roman"/>
                <w:sz w:val="24"/>
                <w:szCs w:val="24"/>
              </w:rPr>
            </w:rPrChange>
          </w:rPr>
          <w:t>from 12 hospitals in the United States</w:t>
        </w:r>
      </w:ins>
      <w:r w:rsidR="009438B7" w:rsidRPr="00B62DF3">
        <w:rPr>
          <w:rFonts w:eastAsia="Times New Roman"/>
          <w:sz w:val="24"/>
          <w:szCs w:val="24"/>
          <w:rPrChange w:id="832" w:author="Homa Ahmadzia" w:date="2022-03-04T10:22:00Z">
            <w:rPr>
              <w:rFonts w:eastAsia="Times New Roman"/>
            </w:rPr>
          </w:rPrChange>
        </w:rPr>
        <w:t>. T</w:t>
      </w:r>
      <w:r w:rsidRPr="00B62DF3">
        <w:rPr>
          <w:rFonts w:eastAsia="Times New Roman"/>
          <w:sz w:val="24"/>
          <w:szCs w:val="24"/>
          <w:rPrChange w:id="833" w:author="Homa Ahmadzia" w:date="2022-03-04T10:22:00Z">
            <w:rPr>
              <w:rFonts w:eastAsia="Times New Roman"/>
            </w:rPr>
          </w:rPrChange>
        </w:rPr>
        <w:t xml:space="preserve">he data </w:t>
      </w:r>
      <w:del w:id="834" w:author="Jerome Federspiel" w:date="2022-02-03T15:43:00Z">
        <w:r w:rsidR="00255787" w:rsidRPr="00B62DF3" w:rsidDel="007E4646">
          <w:rPr>
            <w:rFonts w:eastAsia="Times New Roman"/>
            <w:sz w:val="24"/>
            <w:szCs w:val="24"/>
            <w:rPrChange w:id="835" w:author="Homa Ahmadzia" w:date="2022-03-04T10:22:00Z">
              <w:rPr>
                <w:rFonts w:eastAsia="Times New Roman"/>
              </w:rPr>
            </w:rPrChange>
          </w:rPr>
          <w:delText xml:space="preserve">are </w:delText>
        </w:r>
        <w:r w:rsidRPr="00B62DF3" w:rsidDel="007E4646">
          <w:rPr>
            <w:rFonts w:eastAsia="Times New Roman"/>
            <w:sz w:val="24"/>
            <w:szCs w:val="24"/>
            <w:rPrChange w:id="836" w:author="Homa Ahmadzia" w:date="2022-03-04T10:22:00Z">
              <w:rPr>
                <w:rFonts w:eastAsia="Times New Roman"/>
              </w:rPr>
            </w:rPrChange>
          </w:rPr>
          <w:delText xml:space="preserve">electronic, </w:delText>
        </w:r>
      </w:del>
      <w:r w:rsidRPr="00B62DF3">
        <w:rPr>
          <w:rFonts w:eastAsia="Times New Roman"/>
          <w:sz w:val="24"/>
          <w:szCs w:val="24"/>
          <w:rPrChange w:id="837" w:author="Homa Ahmadzia" w:date="2022-03-04T10:22:00Z">
            <w:rPr>
              <w:rFonts w:eastAsia="Times New Roman"/>
            </w:rPr>
          </w:rPrChange>
        </w:rPr>
        <w:t xml:space="preserve">deidentified and available for research under </w:t>
      </w:r>
      <w:del w:id="838" w:author="Jerome Federspiel" w:date="2022-02-03T15:28:00Z">
        <w:r w:rsidRPr="00B62DF3" w:rsidDel="00F40F15">
          <w:rPr>
            <w:rFonts w:eastAsia="Times New Roman"/>
            <w:sz w:val="24"/>
            <w:szCs w:val="24"/>
            <w:rPrChange w:id="839" w:author="Homa Ahmadzia" w:date="2022-03-04T10:22:00Z">
              <w:rPr>
                <w:rFonts w:eastAsia="Times New Roman"/>
              </w:rPr>
            </w:rPrChange>
          </w:rPr>
          <w:delText xml:space="preserve">special </w:delText>
        </w:r>
      </w:del>
      <w:r w:rsidRPr="00B62DF3">
        <w:rPr>
          <w:rFonts w:eastAsia="Times New Roman"/>
          <w:sz w:val="24"/>
          <w:szCs w:val="24"/>
          <w:rPrChange w:id="840" w:author="Homa Ahmadzia" w:date="2022-03-04T10:22:00Z">
            <w:rPr>
              <w:rFonts w:eastAsia="Times New Roman"/>
            </w:rPr>
          </w:rPrChange>
        </w:rPr>
        <w:t>request</w:t>
      </w:r>
      <w:r w:rsidR="00255787" w:rsidRPr="00B62DF3">
        <w:rPr>
          <w:rFonts w:eastAsia="Times New Roman"/>
          <w:sz w:val="24"/>
          <w:szCs w:val="24"/>
          <w:rPrChange w:id="841" w:author="Homa Ahmadzia" w:date="2022-03-04T10:22:00Z">
            <w:rPr>
              <w:rFonts w:eastAsia="Times New Roman"/>
            </w:rPr>
          </w:rPrChange>
        </w:rPr>
        <w:t xml:space="preserve"> </w:t>
      </w:r>
      <w:del w:id="842" w:author="Jerome Federspiel" w:date="2022-02-03T15:43:00Z">
        <w:r w:rsidR="00255787" w:rsidRPr="00B62DF3" w:rsidDel="007E4646">
          <w:rPr>
            <w:rFonts w:eastAsia="Times New Roman"/>
            <w:sz w:val="24"/>
            <w:szCs w:val="24"/>
            <w:rPrChange w:id="843" w:author="Homa Ahmadzia" w:date="2022-03-04T10:22:00Z">
              <w:rPr>
                <w:rFonts w:eastAsia="Times New Roman"/>
              </w:rPr>
            </w:rPrChange>
          </w:rPr>
          <w:delText>through the NICHD Data and Specimen Hub</w:delText>
        </w:r>
      </w:del>
      <w:ins w:id="844" w:author="Jerome Federspiel" w:date="2022-02-03T15:43:00Z">
        <w:r w:rsidR="007E4646" w:rsidRPr="00B62DF3">
          <w:rPr>
            <w:rFonts w:eastAsia="Times New Roman"/>
            <w:sz w:val="24"/>
            <w:szCs w:val="24"/>
            <w:rPrChange w:id="845" w:author="Homa Ahmadzia" w:date="2022-03-04T10:22:00Z">
              <w:rPr>
                <w:rFonts w:ascii="Times New Roman" w:eastAsia="Times New Roman" w:hAnsi="Times New Roman" w:cs="Times New Roman"/>
                <w:sz w:val="24"/>
                <w:szCs w:val="24"/>
              </w:rPr>
            </w:rPrChange>
          </w:rPr>
          <w:t>from the NICHD</w:t>
        </w:r>
      </w:ins>
      <w:ins w:id="846" w:author="Jerome Federspiel" w:date="2022-02-03T17:39:00Z">
        <w:del w:id="847" w:author="Homa Ahmadzia" w:date="2022-03-04T08:51:00Z">
          <w:r w:rsidR="005D4640" w:rsidRPr="00B62DF3" w:rsidDel="00273C17">
            <w:rPr>
              <w:rFonts w:eastAsia="Times New Roman"/>
              <w:sz w:val="24"/>
              <w:szCs w:val="24"/>
              <w:rPrChange w:id="848" w:author="Homa Ahmadzia" w:date="2022-03-04T10:22:00Z">
                <w:rPr>
                  <w:rFonts w:ascii="Times New Roman" w:eastAsia="Times New Roman" w:hAnsi="Times New Roman" w:cs="Times New Roman"/>
                  <w:sz w:val="24"/>
                  <w:szCs w:val="24"/>
                </w:rPr>
              </w:rPrChange>
            </w:rPr>
            <w:delText xml:space="preserve">; while we cannot the </w:delText>
          </w:r>
        </w:del>
      </w:ins>
      <w:ins w:id="849" w:author="Jerome Federspiel" w:date="2022-02-03T17:40:00Z">
        <w:del w:id="850" w:author="Homa Ahmadzia" w:date="2022-03-04T08:51:00Z">
          <w:r w:rsidR="005D4640" w:rsidRPr="00B62DF3" w:rsidDel="00273C17">
            <w:rPr>
              <w:rFonts w:eastAsia="Times New Roman"/>
              <w:sz w:val="24"/>
              <w:szCs w:val="24"/>
              <w:rPrChange w:id="851" w:author="Homa Ahmadzia" w:date="2022-03-04T10:22:00Z">
                <w:rPr>
                  <w:rFonts w:ascii="Times New Roman" w:eastAsia="Times New Roman" w:hAnsi="Times New Roman" w:cs="Times New Roman"/>
                  <w:sz w:val="24"/>
                  <w:szCs w:val="24"/>
                </w:rPr>
              </w:rPrChange>
            </w:rPr>
            <w:delText xml:space="preserve">source </w:delText>
          </w:r>
        </w:del>
      </w:ins>
      <w:ins w:id="852" w:author="Jerome Federspiel" w:date="2022-02-03T17:39:00Z">
        <w:del w:id="853" w:author="Homa Ahmadzia" w:date="2022-03-04T08:51:00Z">
          <w:r w:rsidR="005D4640" w:rsidRPr="00B62DF3" w:rsidDel="00273C17">
            <w:rPr>
              <w:rFonts w:eastAsia="Times New Roman"/>
              <w:sz w:val="24"/>
              <w:szCs w:val="24"/>
              <w:rPrChange w:id="854" w:author="Homa Ahmadzia" w:date="2022-03-04T10:22:00Z">
                <w:rPr>
                  <w:rFonts w:ascii="Times New Roman" w:eastAsia="Times New Roman" w:hAnsi="Times New Roman" w:cs="Times New Roman"/>
                  <w:sz w:val="24"/>
                  <w:szCs w:val="24"/>
                </w:rPr>
              </w:rPrChange>
            </w:rPr>
            <w:delText xml:space="preserve">datasets </w:delText>
          </w:r>
        </w:del>
      </w:ins>
      <w:ins w:id="855" w:author="Jerome Federspiel" w:date="2022-02-03T17:40:00Z">
        <w:del w:id="856" w:author="Homa Ahmadzia" w:date="2022-03-04T08:51:00Z">
          <w:r w:rsidR="005D4640" w:rsidRPr="00B62DF3" w:rsidDel="00273C17">
            <w:rPr>
              <w:rFonts w:eastAsia="Times New Roman"/>
              <w:sz w:val="24"/>
              <w:szCs w:val="24"/>
              <w:rPrChange w:id="857" w:author="Homa Ahmadzia" w:date="2022-03-04T10:22:00Z">
                <w:rPr>
                  <w:rFonts w:ascii="Times New Roman" w:eastAsia="Times New Roman" w:hAnsi="Times New Roman" w:cs="Times New Roman"/>
                  <w:sz w:val="24"/>
                  <w:szCs w:val="24"/>
                </w:rPr>
              </w:rPrChange>
            </w:rPr>
            <w:delText xml:space="preserve">used in this analysis </w:delText>
          </w:r>
        </w:del>
      </w:ins>
      <w:ins w:id="858" w:author="Jerome Federspiel" w:date="2022-02-03T17:39:00Z">
        <w:del w:id="859" w:author="Homa Ahmadzia" w:date="2022-03-04T08:51:00Z">
          <w:r w:rsidR="005D4640" w:rsidRPr="00B62DF3" w:rsidDel="00273C17">
            <w:rPr>
              <w:rFonts w:eastAsia="Times New Roman"/>
              <w:sz w:val="24"/>
              <w:szCs w:val="24"/>
              <w:rPrChange w:id="860" w:author="Homa Ahmadzia" w:date="2022-03-04T10:22:00Z">
                <w:rPr>
                  <w:rFonts w:ascii="Times New Roman" w:eastAsia="Times New Roman" w:hAnsi="Times New Roman" w:cs="Times New Roman"/>
                  <w:sz w:val="24"/>
                  <w:szCs w:val="24"/>
                </w:rPr>
              </w:rPrChange>
            </w:rPr>
            <w:delText>due to data use agreement limitations, we are happy to assist researchers desiring to replicate this work who obtain access t</w:delText>
          </w:r>
        </w:del>
      </w:ins>
      <w:ins w:id="861" w:author="Jerome Federspiel" w:date="2022-02-03T17:40:00Z">
        <w:del w:id="862" w:author="Homa Ahmadzia" w:date="2022-03-04T08:51:00Z">
          <w:r w:rsidR="005D4640" w:rsidRPr="00B62DF3" w:rsidDel="00273C17">
            <w:rPr>
              <w:rFonts w:eastAsia="Times New Roman"/>
              <w:sz w:val="24"/>
              <w:szCs w:val="24"/>
              <w:rPrChange w:id="863" w:author="Homa Ahmadzia" w:date="2022-03-04T10:22:00Z">
                <w:rPr>
                  <w:rFonts w:ascii="Times New Roman" w:eastAsia="Times New Roman" w:hAnsi="Times New Roman" w:cs="Times New Roman"/>
                  <w:sz w:val="24"/>
                  <w:szCs w:val="24"/>
                </w:rPr>
              </w:rPrChange>
            </w:rPr>
            <w:delText>o the data through NICHD</w:delText>
          </w:r>
        </w:del>
      </w:ins>
      <w:r w:rsidRPr="00B62DF3">
        <w:rPr>
          <w:rFonts w:eastAsia="Times New Roman"/>
          <w:sz w:val="24"/>
          <w:szCs w:val="24"/>
          <w:rPrChange w:id="864" w:author="Homa Ahmadzia" w:date="2022-03-04T10:22:00Z">
            <w:rPr>
              <w:rFonts w:eastAsia="Times New Roman"/>
            </w:rPr>
          </w:rPrChange>
        </w:rPr>
        <w:t xml:space="preserve">. </w:t>
      </w:r>
      <w:r w:rsidR="00EC3572" w:rsidRPr="00B62DF3">
        <w:rPr>
          <w:rFonts w:eastAsia="Times New Roman"/>
          <w:sz w:val="24"/>
          <w:szCs w:val="24"/>
          <w:rPrChange w:id="865" w:author="Homa Ahmadzia" w:date="2022-03-04T10:22:00Z">
            <w:rPr>
              <w:rFonts w:eastAsia="Times New Roman"/>
            </w:rPr>
          </w:rPrChange>
        </w:rPr>
        <w:t>W</w:t>
      </w:r>
      <w:r w:rsidR="009438B7" w:rsidRPr="00B62DF3">
        <w:rPr>
          <w:rFonts w:eastAsia="Times New Roman"/>
          <w:sz w:val="24"/>
          <w:szCs w:val="24"/>
          <w:rPrChange w:id="866" w:author="Homa Ahmadzia" w:date="2022-03-04T10:22:00Z">
            <w:rPr>
              <w:rFonts w:eastAsia="Times New Roman"/>
            </w:rPr>
          </w:rPrChange>
        </w:rPr>
        <w:t>omen</w:t>
      </w:r>
      <w:r w:rsidRPr="00B62DF3">
        <w:rPr>
          <w:rFonts w:eastAsia="Times New Roman"/>
          <w:sz w:val="24"/>
          <w:szCs w:val="24"/>
          <w:rPrChange w:id="867" w:author="Homa Ahmadzia" w:date="2022-03-04T10:22:00Z">
            <w:rPr>
              <w:rFonts w:eastAsia="Times New Roman"/>
            </w:rPr>
          </w:rPrChange>
        </w:rPr>
        <w:t xml:space="preserve"> with only one recorded pregnancy</w:t>
      </w:r>
      <w:r w:rsidR="009438B7" w:rsidRPr="00B62DF3">
        <w:rPr>
          <w:rFonts w:eastAsia="Times New Roman"/>
          <w:sz w:val="24"/>
          <w:szCs w:val="24"/>
          <w:rPrChange w:id="868" w:author="Homa Ahmadzia" w:date="2022-03-04T10:22:00Z">
            <w:rPr>
              <w:rFonts w:eastAsia="Times New Roman"/>
            </w:rPr>
          </w:rPrChange>
        </w:rPr>
        <w:t xml:space="preserve"> in the dataset were included for analysis</w:t>
      </w:r>
      <w:r w:rsidR="00431785" w:rsidRPr="00B62DF3">
        <w:rPr>
          <w:rFonts w:eastAsia="Times New Roman"/>
          <w:sz w:val="24"/>
          <w:szCs w:val="24"/>
          <w:rPrChange w:id="869" w:author="Homa Ahmadzia" w:date="2022-03-04T10:22:00Z">
            <w:rPr>
              <w:rFonts w:eastAsia="Times New Roman"/>
            </w:rPr>
          </w:rPrChange>
        </w:rPr>
        <w:t xml:space="preserve"> in the dataset</w:t>
      </w:r>
      <w:ins w:id="870" w:author="Homa Ahmadzia" w:date="2022-03-04T08:32:00Z">
        <w:r w:rsidR="00D62B65" w:rsidRPr="00B62DF3">
          <w:rPr>
            <w:rFonts w:eastAsia="Times New Roman"/>
            <w:sz w:val="24"/>
            <w:szCs w:val="24"/>
            <w:rPrChange w:id="871" w:author="Homa Ahmadzia" w:date="2022-03-04T10:22:00Z">
              <w:rPr>
                <w:rFonts w:ascii="Times New Roman" w:eastAsia="Times New Roman" w:hAnsi="Times New Roman" w:cs="Times New Roman"/>
                <w:sz w:val="24"/>
                <w:szCs w:val="24"/>
              </w:rPr>
            </w:rPrChange>
          </w:rPr>
          <w:t>; if women had more than one pregnancy then only the first one was used in the analysis</w:t>
        </w:r>
      </w:ins>
      <w:r w:rsidRPr="00B62DF3">
        <w:rPr>
          <w:rFonts w:eastAsia="Times New Roman"/>
          <w:sz w:val="24"/>
          <w:szCs w:val="24"/>
          <w:rPrChange w:id="872" w:author="Homa Ahmadzia" w:date="2022-03-04T10:22:00Z">
            <w:rPr>
              <w:rFonts w:eastAsia="Times New Roman"/>
            </w:rPr>
          </w:rPrChange>
        </w:rPr>
        <w:t xml:space="preserve">. </w:t>
      </w:r>
      <w:del w:id="873" w:author="Jerome Federspiel" w:date="2022-02-03T15:43:00Z">
        <w:r w:rsidRPr="00B62DF3" w:rsidDel="007E4646">
          <w:rPr>
            <w:rFonts w:eastAsia="Times New Roman"/>
            <w:sz w:val="24"/>
            <w:szCs w:val="24"/>
            <w:rPrChange w:id="874" w:author="Homa Ahmadzia" w:date="2022-03-04T10:22:00Z">
              <w:rPr>
                <w:rFonts w:eastAsia="Times New Roman"/>
              </w:rPr>
            </w:rPrChange>
          </w:rPr>
          <w:delText xml:space="preserve"> </w:delText>
        </w:r>
      </w:del>
      <w:r w:rsidRPr="00B62DF3">
        <w:rPr>
          <w:rFonts w:eastAsia="Times New Roman"/>
          <w:sz w:val="24"/>
          <w:szCs w:val="24"/>
          <w:rPrChange w:id="875" w:author="Homa Ahmadzia" w:date="2022-03-04T10:22:00Z">
            <w:rPr>
              <w:rFonts w:eastAsia="Times New Roman"/>
            </w:rPr>
          </w:rPrChange>
        </w:rPr>
        <w:t xml:space="preserve">We selected maternal variables as candidates to build the prediction model for transfusion risk. </w:t>
      </w:r>
      <w:r w:rsidR="00C70B57" w:rsidRPr="00B62DF3">
        <w:rPr>
          <w:rFonts w:eastAsia="Times New Roman"/>
          <w:sz w:val="24"/>
          <w:szCs w:val="24"/>
          <w:rPrChange w:id="876" w:author="Homa Ahmadzia" w:date="2022-03-04T10:22:00Z">
            <w:rPr>
              <w:rFonts w:eastAsia="Times New Roman"/>
            </w:rPr>
          </w:rPrChange>
        </w:rPr>
        <w:t xml:space="preserve"> </w:t>
      </w:r>
    </w:p>
    <w:p w14:paraId="664407EB" w14:textId="2533522E" w:rsidR="001D13B4" w:rsidRPr="00B62DF3" w:rsidRDefault="00EC3572">
      <w:pPr>
        <w:spacing w:line="480" w:lineRule="auto"/>
        <w:rPr>
          <w:rFonts w:eastAsia="Times New Roman"/>
          <w:sz w:val="24"/>
          <w:szCs w:val="24"/>
          <w:rPrChange w:id="877" w:author="Homa Ahmadzia" w:date="2022-03-04T10:22:00Z">
            <w:rPr>
              <w:rFonts w:eastAsia="Times New Roman"/>
            </w:rPr>
          </w:rPrChange>
        </w:rPr>
        <w:pPrChange w:id="878" w:author="Jerome Federspiel" w:date="2022-02-03T15:09:00Z">
          <w:pPr>
            <w:spacing w:line="240" w:lineRule="auto"/>
          </w:pPr>
        </w:pPrChange>
      </w:pPr>
      <w:r w:rsidRPr="00B62DF3">
        <w:rPr>
          <w:rFonts w:eastAsia="Times New Roman"/>
          <w:sz w:val="24"/>
          <w:szCs w:val="24"/>
          <w:rPrChange w:id="879" w:author="Homa Ahmadzia" w:date="2022-03-04T10:22:00Z">
            <w:rPr>
              <w:rFonts w:eastAsia="Times New Roman"/>
            </w:rPr>
          </w:rPrChange>
        </w:rPr>
        <w:t xml:space="preserve"> </w:t>
      </w:r>
      <w:r w:rsidRPr="00B62DF3">
        <w:rPr>
          <w:rFonts w:eastAsia="Times New Roman"/>
          <w:sz w:val="24"/>
          <w:szCs w:val="24"/>
          <w:rPrChange w:id="880" w:author="Homa Ahmadzia" w:date="2022-03-04T10:22:00Z">
            <w:rPr>
              <w:rFonts w:eastAsia="Times New Roman"/>
            </w:rPr>
          </w:rPrChange>
        </w:rPr>
        <w:tab/>
      </w:r>
      <w:r w:rsidRPr="00B62DF3">
        <w:rPr>
          <w:rFonts w:eastAsia="Times New Roman"/>
          <w:sz w:val="24"/>
          <w:szCs w:val="24"/>
          <w:u w:val="single"/>
          <w:rPrChange w:id="881" w:author="Homa Ahmadzia" w:date="2022-03-04T10:22:00Z">
            <w:rPr>
              <w:rFonts w:eastAsia="Times New Roman"/>
              <w:u w:val="single"/>
            </w:rPr>
          </w:rPrChange>
        </w:rPr>
        <w:t>Missing data</w:t>
      </w:r>
      <w:r w:rsidRPr="00B62DF3">
        <w:rPr>
          <w:rFonts w:eastAsia="Times New Roman"/>
          <w:sz w:val="24"/>
          <w:szCs w:val="24"/>
          <w:rPrChange w:id="882" w:author="Homa Ahmadzia" w:date="2022-03-04T10:22:00Z">
            <w:rPr>
              <w:rFonts w:eastAsia="Times New Roman"/>
            </w:rPr>
          </w:rPrChange>
        </w:rPr>
        <w:t xml:space="preserve">. </w:t>
      </w:r>
      <w:r w:rsidR="001D13B4" w:rsidRPr="00B62DF3">
        <w:rPr>
          <w:rFonts w:eastAsia="Times New Roman"/>
          <w:sz w:val="24"/>
          <w:szCs w:val="24"/>
          <w:rPrChange w:id="883" w:author="Homa Ahmadzia" w:date="2022-03-04T10:22:00Z">
            <w:rPr>
              <w:rFonts w:eastAsia="Times New Roman"/>
            </w:rPr>
          </w:rPrChange>
        </w:rPr>
        <w:t xml:space="preserve">Machine Learning methods are known to </w:t>
      </w:r>
      <w:r w:rsidR="00431785" w:rsidRPr="00B62DF3">
        <w:rPr>
          <w:rFonts w:eastAsia="Times New Roman"/>
          <w:sz w:val="24"/>
          <w:szCs w:val="24"/>
          <w:rPrChange w:id="884" w:author="Homa Ahmadzia" w:date="2022-03-04T10:22:00Z">
            <w:rPr>
              <w:rFonts w:eastAsia="Times New Roman"/>
            </w:rPr>
          </w:rPrChange>
        </w:rPr>
        <w:t xml:space="preserve">create </w:t>
      </w:r>
      <w:r w:rsidR="001D13B4" w:rsidRPr="00B62DF3">
        <w:rPr>
          <w:rFonts w:eastAsia="Times New Roman"/>
          <w:sz w:val="24"/>
          <w:szCs w:val="24"/>
          <w:rPrChange w:id="885" w:author="Homa Ahmadzia" w:date="2022-03-04T10:22:00Z">
            <w:rPr>
              <w:rFonts w:eastAsia="Times New Roman"/>
            </w:rPr>
          </w:rPrChange>
        </w:rPr>
        <w:t>errors in the presence of missing values</w:t>
      </w:r>
      <w:ins w:id="886" w:author="Jerome Federspiel" w:date="2022-02-03T17:40:00Z">
        <w:r w:rsidR="005D4640" w:rsidRPr="00B62DF3">
          <w:rPr>
            <w:rFonts w:eastAsia="Times New Roman"/>
            <w:sz w:val="24"/>
            <w:szCs w:val="24"/>
            <w:rPrChange w:id="887" w:author="Homa Ahmadzia" w:date="2022-03-04T10:22:00Z">
              <w:rPr>
                <w:rFonts w:ascii="Times New Roman" w:eastAsia="Times New Roman" w:hAnsi="Times New Roman" w:cs="Times New Roman"/>
                <w:sz w:val="24"/>
                <w:szCs w:val="24"/>
              </w:rPr>
            </w:rPrChange>
          </w:rPr>
          <w:t>.</w:t>
        </w:r>
      </w:ins>
      <w:r w:rsidR="005E0A79" w:rsidRPr="00B62DF3">
        <w:rPr>
          <w:rFonts w:eastAsia="Times New Roman"/>
          <w:sz w:val="24"/>
          <w:szCs w:val="24"/>
          <w:vertAlign w:val="superscript"/>
          <w:rPrChange w:id="888" w:author="Homa Ahmadzia" w:date="2022-03-04T10:22:00Z">
            <w:rPr>
              <w:rFonts w:eastAsia="Times New Roman"/>
              <w:vertAlign w:val="superscript"/>
            </w:rPr>
          </w:rPrChange>
        </w:rPr>
        <w:t>14</w:t>
      </w:r>
      <w:del w:id="889" w:author="Jerome Federspiel" w:date="2022-02-03T17:40:00Z">
        <w:r w:rsidR="001D13B4" w:rsidRPr="00B62DF3" w:rsidDel="005D4640">
          <w:rPr>
            <w:rFonts w:eastAsia="Times New Roman"/>
            <w:sz w:val="24"/>
            <w:szCs w:val="24"/>
            <w:rPrChange w:id="890" w:author="Homa Ahmadzia" w:date="2022-03-04T10:22:00Z">
              <w:rPr>
                <w:rFonts w:eastAsia="Times New Roman"/>
              </w:rPr>
            </w:rPrChange>
          </w:rPr>
          <w:delText>.</w:delText>
        </w:r>
      </w:del>
      <w:r w:rsidR="001D13B4" w:rsidRPr="00B62DF3">
        <w:rPr>
          <w:rFonts w:eastAsia="Times New Roman"/>
          <w:sz w:val="24"/>
          <w:szCs w:val="24"/>
          <w:rPrChange w:id="891" w:author="Homa Ahmadzia" w:date="2022-03-04T10:22:00Z">
            <w:rPr>
              <w:rFonts w:eastAsia="Times New Roman"/>
            </w:rPr>
          </w:rPrChange>
        </w:rPr>
        <w:t xml:space="preserve"> To avoid </w:t>
      </w:r>
      <w:r w:rsidR="000C55F8" w:rsidRPr="00B62DF3">
        <w:rPr>
          <w:rFonts w:eastAsia="Times New Roman"/>
          <w:sz w:val="24"/>
          <w:szCs w:val="24"/>
          <w:rPrChange w:id="892" w:author="Homa Ahmadzia" w:date="2022-03-04T10:22:00Z">
            <w:rPr>
              <w:rFonts w:eastAsia="Times New Roman"/>
            </w:rPr>
          </w:rPrChange>
        </w:rPr>
        <w:t>this,</w:t>
      </w:r>
      <w:r w:rsidR="001D13B4" w:rsidRPr="00B62DF3">
        <w:rPr>
          <w:rFonts w:eastAsia="Times New Roman"/>
          <w:sz w:val="24"/>
          <w:szCs w:val="24"/>
          <w:rPrChange w:id="893" w:author="Homa Ahmadzia" w:date="2022-03-04T10:22:00Z">
            <w:rPr>
              <w:rFonts w:eastAsia="Times New Roman"/>
            </w:rPr>
          </w:rPrChange>
        </w:rPr>
        <w:t xml:space="preserve"> we imputed values as follows: categorical variables </w:t>
      </w:r>
      <w:ins w:id="894" w:author="Jerome Federspiel" w:date="2022-02-03T17:40:00Z">
        <w:r w:rsidR="00922CB7" w:rsidRPr="00B62DF3">
          <w:rPr>
            <w:rFonts w:eastAsia="Times New Roman"/>
            <w:sz w:val="24"/>
            <w:szCs w:val="24"/>
            <w:rPrChange w:id="895" w:author="Homa Ahmadzia" w:date="2022-03-04T10:22:00Z">
              <w:rPr>
                <w:rFonts w:ascii="Times New Roman" w:eastAsia="Times New Roman" w:hAnsi="Times New Roman" w:cs="Times New Roman"/>
                <w:sz w:val="24"/>
                <w:szCs w:val="24"/>
              </w:rPr>
            </w:rPrChange>
          </w:rPr>
          <w:t>with</w:t>
        </w:r>
      </w:ins>
      <w:ins w:id="896" w:author="Jerome Federspiel" w:date="2022-02-03T17:41:00Z">
        <w:r w:rsidR="00922CB7" w:rsidRPr="00B62DF3">
          <w:rPr>
            <w:rFonts w:eastAsia="Times New Roman"/>
            <w:sz w:val="24"/>
            <w:szCs w:val="24"/>
            <w:rPrChange w:id="897" w:author="Homa Ahmadzia" w:date="2022-03-04T10:22:00Z">
              <w:rPr>
                <w:rFonts w:ascii="Times New Roman" w:eastAsia="Times New Roman" w:hAnsi="Times New Roman" w:cs="Times New Roman"/>
                <w:sz w:val="24"/>
                <w:szCs w:val="24"/>
              </w:rPr>
            </w:rPrChange>
          </w:rPr>
          <w:t xml:space="preserve"> </w:t>
        </w:r>
      </w:ins>
      <w:del w:id="898" w:author="Jerome Federspiel" w:date="2022-02-03T17:40:00Z">
        <w:r w:rsidR="001D13B4" w:rsidRPr="00B62DF3" w:rsidDel="00922CB7">
          <w:rPr>
            <w:rFonts w:eastAsia="Times New Roman"/>
            <w:sz w:val="24"/>
            <w:szCs w:val="24"/>
            <w:rPrChange w:id="899" w:author="Homa Ahmadzia" w:date="2022-03-04T10:22:00Z">
              <w:rPr>
                <w:rFonts w:eastAsia="Times New Roman"/>
              </w:rPr>
            </w:rPrChange>
          </w:rPr>
          <w:delText>missing</w:delText>
        </w:r>
      </w:del>
      <w:ins w:id="900" w:author="Jerome Federspiel" w:date="2022-02-03T17:40:00Z">
        <w:r w:rsidR="00922CB7" w:rsidRPr="00B62DF3">
          <w:rPr>
            <w:rFonts w:eastAsia="Times New Roman"/>
            <w:sz w:val="24"/>
            <w:szCs w:val="24"/>
            <w:rPrChange w:id="901" w:author="Homa Ahmadzia" w:date="2022-03-04T10:22:00Z">
              <w:rPr>
                <w:rFonts w:ascii="Times New Roman" w:eastAsia="Times New Roman" w:hAnsi="Times New Roman" w:cs="Times New Roman"/>
                <w:sz w:val="24"/>
                <w:szCs w:val="24"/>
              </w:rPr>
            </w:rPrChange>
          </w:rPr>
          <w:t>missing</w:t>
        </w:r>
      </w:ins>
      <w:r w:rsidR="001D13B4" w:rsidRPr="00B62DF3">
        <w:rPr>
          <w:rFonts w:eastAsia="Times New Roman"/>
          <w:sz w:val="24"/>
          <w:szCs w:val="24"/>
          <w:rPrChange w:id="902" w:author="Homa Ahmadzia" w:date="2022-03-04T10:22:00Z">
            <w:rPr>
              <w:rFonts w:eastAsia="Times New Roman"/>
            </w:rPr>
          </w:rPrChange>
        </w:rPr>
        <w:t xml:space="preserve"> and unknown values were </w:t>
      </w:r>
      <w:r w:rsidR="0027262D" w:rsidRPr="00B62DF3">
        <w:rPr>
          <w:rFonts w:eastAsia="Times New Roman"/>
          <w:sz w:val="24"/>
          <w:szCs w:val="24"/>
          <w:rPrChange w:id="903" w:author="Homa Ahmadzia" w:date="2022-03-04T10:22:00Z">
            <w:rPr>
              <w:rFonts w:eastAsia="Times New Roman"/>
            </w:rPr>
          </w:rPrChange>
        </w:rPr>
        <w:t xml:space="preserve">assigned </w:t>
      </w:r>
      <w:r w:rsidR="001D13B4" w:rsidRPr="00B62DF3">
        <w:rPr>
          <w:rFonts w:eastAsia="Times New Roman"/>
          <w:sz w:val="24"/>
          <w:szCs w:val="24"/>
          <w:rPrChange w:id="904" w:author="Homa Ahmadzia" w:date="2022-03-04T10:22:00Z">
            <w:rPr>
              <w:rFonts w:eastAsia="Times New Roman"/>
            </w:rPr>
          </w:rPrChange>
        </w:rPr>
        <w:t xml:space="preserve">to </w:t>
      </w:r>
      <w:ins w:id="905" w:author="Jerome Federspiel" w:date="2022-02-03T17:48:00Z">
        <w:r w:rsidR="00F63931" w:rsidRPr="00B62DF3">
          <w:rPr>
            <w:rFonts w:eastAsia="Times New Roman"/>
            <w:sz w:val="24"/>
            <w:szCs w:val="24"/>
            <w:rPrChange w:id="906" w:author="Homa Ahmadzia" w:date="2022-03-04T10:22:00Z">
              <w:rPr>
                <w:rFonts w:ascii="Times New Roman" w:eastAsia="Times New Roman" w:hAnsi="Times New Roman" w:cs="Times New Roman"/>
                <w:sz w:val="24"/>
                <w:szCs w:val="24"/>
              </w:rPr>
            </w:rPrChange>
          </w:rPr>
          <w:t>an “</w:t>
        </w:r>
      </w:ins>
      <w:r w:rsidR="001D13B4" w:rsidRPr="00B62DF3">
        <w:rPr>
          <w:rFonts w:eastAsia="Times New Roman"/>
          <w:sz w:val="24"/>
          <w:szCs w:val="24"/>
          <w:rPrChange w:id="907" w:author="Homa Ahmadzia" w:date="2022-03-04T10:22:00Z">
            <w:rPr>
              <w:rFonts w:eastAsia="Times New Roman"/>
            </w:rPr>
          </w:rPrChange>
        </w:rPr>
        <w:t>unknown</w:t>
      </w:r>
      <w:ins w:id="908" w:author="Jerome Federspiel" w:date="2022-02-03T17:48:00Z">
        <w:r w:rsidR="00F63931" w:rsidRPr="00B62DF3">
          <w:rPr>
            <w:rFonts w:eastAsia="Times New Roman"/>
            <w:sz w:val="24"/>
            <w:szCs w:val="24"/>
            <w:rPrChange w:id="909" w:author="Homa Ahmadzia" w:date="2022-03-04T10:22:00Z">
              <w:rPr>
                <w:rFonts w:ascii="Times New Roman" w:eastAsia="Times New Roman" w:hAnsi="Times New Roman" w:cs="Times New Roman"/>
                <w:sz w:val="24"/>
                <w:szCs w:val="24"/>
              </w:rPr>
            </w:rPrChange>
          </w:rPr>
          <w:t>” category</w:t>
        </w:r>
      </w:ins>
      <w:r w:rsidR="001D13B4" w:rsidRPr="00B62DF3">
        <w:rPr>
          <w:rFonts w:eastAsia="Times New Roman"/>
          <w:sz w:val="24"/>
          <w:szCs w:val="24"/>
          <w:rPrChange w:id="910" w:author="Homa Ahmadzia" w:date="2022-03-04T10:22:00Z">
            <w:rPr>
              <w:rFonts w:eastAsia="Times New Roman"/>
            </w:rPr>
          </w:rPrChange>
        </w:rPr>
        <w:t xml:space="preserve">; continuous variables </w:t>
      </w:r>
      <w:ins w:id="911" w:author="Jerome Federspiel" w:date="2022-02-03T17:48:00Z">
        <w:r w:rsidR="00F63931" w:rsidRPr="00B62DF3">
          <w:rPr>
            <w:rFonts w:eastAsia="Times New Roman"/>
            <w:sz w:val="24"/>
            <w:szCs w:val="24"/>
            <w:rPrChange w:id="912" w:author="Homa Ahmadzia" w:date="2022-03-04T10:22:00Z">
              <w:rPr>
                <w:rFonts w:ascii="Times New Roman" w:eastAsia="Times New Roman" w:hAnsi="Times New Roman" w:cs="Times New Roman"/>
                <w:sz w:val="24"/>
                <w:szCs w:val="24"/>
              </w:rPr>
            </w:rPrChange>
          </w:rPr>
          <w:t xml:space="preserve">with </w:t>
        </w:r>
      </w:ins>
      <w:r w:rsidR="001D13B4" w:rsidRPr="00B62DF3">
        <w:rPr>
          <w:rFonts w:eastAsia="Times New Roman"/>
          <w:sz w:val="24"/>
          <w:szCs w:val="24"/>
          <w:rPrChange w:id="913" w:author="Homa Ahmadzia" w:date="2022-03-04T10:22:00Z">
            <w:rPr>
              <w:rFonts w:eastAsia="Times New Roman"/>
            </w:rPr>
          </w:rPrChange>
        </w:rPr>
        <w:t xml:space="preserve">missing and unknown values were </w:t>
      </w:r>
      <w:r w:rsidR="00C70B57" w:rsidRPr="00B62DF3">
        <w:rPr>
          <w:rFonts w:eastAsia="Times New Roman"/>
          <w:sz w:val="24"/>
          <w:szCs w:val="24"/>
          <w:rPrChange w:id="914" w:author="Homa Ahmadzia" w:date="2022-03-04T10:22:00Z">
            <w:rPr>
              <w:rFonts w:eastAsia="Times New Roman"/>
            </w:rPr>
          </w:rPrChange>
        </w:rPr>
        <w:t>coded</w:t>
      </w:r>
      <w:r w:rsidR="001D13B4" w:rsidRPr="00B62DF3">
        <w:rPr>
          <w:rFonts w:eastAsia="Times New Roman"/>
          <w:sz w:val="24"/>
          <w:szCs w:val="24"/>
          <w:rPrChange w:id="915" w:author="Homa Ahmadzia" w:date="2022-03-04T10:22:00Z">
            <w:rPr>
              <w:rFonts w:eastAsia="Times New Roman"/>
            </w:rPr>
          </w:rPrChange>
        </w:rPr>
        <w:t xml:space="preserve"> to the median</w:t>
      </w:r>
      <w:ins w:id="916" w:author="Jerome Federspiel" w:date="2022-02-03T17:41:00Z">
        <w:r w:rsidR="00922CB7" w:rsidRPr="00B62DF3">
          <w:rPr>
            <w:rFonts w:eastAsia="Times New Roman"/>
            <w:sz w:val="24"/>
            <w:szCs w:val="24"/>
            <w:rPrChange w:id="917" w:author="Homa Ahmadzia" w:date="2022-03-04T10:22:00Z">
              <w:rPr>
                <w:rFonts w:ascii="Times New Roman" w:eastAsia="Times New Roman" w:hAnsi="Times New Roman" w:cs="Times New Roman"/>
                <w:sz w:val="24"/>
                <w:szCs w:val="24"/>
              </w:rPr>
            </w:rPrChange>
          </w:rPr>
          <w:t xml:space="preserve"> value</w:t>
        </w:r>
      </w:ins>
      <w:r w:rsidR="001D13B4" w:rsidRPr="00B62DF3">
        <w:rPr>
          <w:rFonts w:eastAsia="Times New Roman"/>
          <w:sz w:val="24"/>
          <w:szCs w:val="24"/>
          <w:rPrChange w:id="918" w:author="Homa Ahmadzia" w:date="2022-03-04T10:22:00Z">
            <w:rPr>
              <w:rFonts w:eastAsia="Times New Roman"/>
            </w:rPr>
          </w:rPrChange>
        </w:rPr>
        <w:t xml:space="preserve">. </w:t>
      </w:r>
      <w:r w:rsidR="00FC5EC8" w:rsidRPr="00B62DF3">
        <w:rPr>
          <w:rFonts w:eastAsia="Times New Roman"/>
          <w:sz w:val="24"/>
          <w:szCs w:val="24"/>
          <w:rPrChange w:id="919" w:author="Homa Ahmadzia" w:date="2022-03-04T10:22:00Z">
            <w:rPr>
              <w:rFonts w:eastAsia="Times New Roman"/>
            </w:rPr>
          </w:rPrChange>
        </w:rPr>
        <w:t>Continuous variables for maternal age and body mass index (BMI) were coded into ordinal categories (</w:t>
      </w:r>
      <w:commentRangeStart w:id="920"/>
      <w:del w:id="921" w:author="Homa Ahmadzia" w:date="2022-03-04T08:35:00Z">
        <w:r w:rsidR="00FC5EC8" w:rsidRPr="00B62DF3" w:rsidDel="00D62B65">
          <w:rPr>
            <w:rFonts w:eastAsia="Times New Roman"/>
            <w:sz w:val="24"/>
            <w:szCs w:val="24"/>
            <w:highlight w:val="yellow"/>
            <w:rPrChange w:id="922" w:author="Homa Ahmadzia" w:date="2022-03-04T10:22:00Z">
              <w:rPr>
                <w:rFonts w:eastAsia="Times New Roman"/>
              </w:rPr>
            </w:rPrChange>
          </w:rPr>
          <w:delText>list them here</w:delText>
        </w:r>
        <w:commentRangeEnd w:id="920"/>
        <w:r w:rsidR="00FC5EC8" w:rsidRPr="00B62DF3" w:rsidDel="00D62B65">
          <w:rPr>
            <w:rStyle w:val="CommentReference"/>
            <w:sz w:val="24"/>
            <w:szCs w:val="24"/>
            <w:highlight w:val="yellow"/>
            <w:rPrChange w:id="923" w:author="Homa Ahmadzia" w:date="2022-03-04T10:22:00Z">
              <w:rPr>
                <w:rStyle w:val="CommentReference"/>
              </w:rPr>
            </w:rPrChange>
          </w:rPr>
          <w:commentReference w:id="920"/>
        </w:r>
      </w:del>
      <w:ins w:id="924" w:author="Homa Ahmadzia" w:date="2022-03-04T08:35:00Z">
        <w:r w:rsidR="00D62B65" w:rsidRPr="00B62DF3">
          <w:rPr>
            <w:rFonts w:eastAsia="Times New Roman"/>
            <w:sz w:val="24"/>
            <w:szCs w:val="24"/>
            <w:rPrChange w:id="925" w:author="Homa Ahmadzia" w:date="2022-03-04T10:22:00Z">
              <w:rPr>
                <w:rFonts w:ascii="Times New Roman" w:eastAsia="Times New Roman" w:hAnsi="Times New Roman" w:cs="Times New Roman"/>
                <w:sz w:val="24"/>
                <w:szCs w:val="24"/>
              </w:rPr>
            </w:rPrChange>
          </w:rPr>
          <w:t xml:space="preserve">age &lt;20, </w:t>
        </w:r>
        <w:r w:rsidR="00D62B65" w:rsidRPr="00B62DF3">
          <w:rPr>
            <w:rFonts w:eastAsia="Times New Roman"/>
            <w:sz w:val="24"/>
            <w:szCs w:val="24"/>
            <w:rPrChange w:id="926" w:author="Homa Ahmadzia" w:date="2022-03-04T10:22:00Z">
              <w:rPr>
                <w:rFonts w:ascii="Times New Roman" w:eastAsia="Times New Roman" w:hAnsi="Times New Roman" w:cs="Times New Roman"/>
                <w:sz w:val="24"/>
                <w:szCs w:val="24"/>
                <w:highlight w:val="yellow"/>
              </w:rPr>
            </w:rPrChange>
          </w:rPr>
          <w:t>≥</w:t>
        </w:r>
        <w:r w:rsidR="00D62B65" w:rsidRPr="00B62DF3">
          <w:rPr>
            <w:rFonts w:eastAsia="Times New Roman"/>
            <w:sz w:val="24"/>
            <w:szCs w:val="24"/>
            <w:rPrChange w:id="927" w:author="Homa Ahmadzia" w:date="2022-03-04T10:22:00Z">
              <w:rPr>
                <w:rFonts w:ascii="Times New Roman" w:eastAsia="Times New Roman" w:hAnsi="Times New Roman" w:cs="Times New Roman"/>
                <w:sz w:val="24"/>
                <w:szCs w:val="24"/>
              </w:rPr>
            </w:rPrChange>
          </w:rPr>
          <w:t xml:space="preserve">20 and &lt;40, </w:t>
        </w:r>
      </w:ins>
      <w:ins w:id="928" w:author="Homa Ahmadzia" w:date="2022-03-04T08:36:00Z">
        <w:r w:rsidR="00417587" w:rsidRPr="00B62DF3">
          <w:rPr>
            <w:rFonts w:eastAsia="Times New Roman"/>
            <w:sz w:val="24"/>
            <w:szCs w:val="24"/>
            <w:rPrChange w:id="929" w:author="Homa Ahmadzia" w:date="2022-03-04T10:22:00Z">
              <w:rPr>
                <w:rFonts w:ascii="Times New Roman" w:eastAsia="Times New Roman" w:hAnsi="Times New Roman" w:cs="Times New Roman"/>
                <w:sz w:val="24"/>
                <w:szCs w:val="24"/>
              </w:rPr>
            </w:rPrChange>
          </w:rPr>
          <w:t xml:space="preserve">≥40 and &lt;45, ≥45 years old; BMI </w:t>
        </w:r>
      </w:ins>
      <w:ins w:id="930" w:author="Homa Ahmadzia" w:date="2022-03-04T08:37:00Z">
        <w:r w:rsidR="00417587" w:rsidRPr="00B62DF3">
          <w:rPr>
            <w:rFonts w:eastAsia="Times New Roman"/>
            <w:sz w:val="24"/>
            <w:szCs w:val="24"/>
            <w:rPrChange w:id="931" w:author="Homa Ahmadzia" w:date="2022-03-04T10:22:00Z">
              <w:rPr>
                <w:rFonts w:ascii="Times New Roman" w:eastAsia="Times New Roman" w:hAnsi="Times New Roman" w:cs="Times New Roman"/>
                <w:sz w:val="24"/>
                <w:szCs w:val="24"/>
              </w:rPr>
            </w:rPrChange>
          </w:rPr>
          <w:t>≤20, &gt;20 and ≤40, &gt;40 and ≤50, &gt;50 kg/m</w:t>
        </w:r>
        <w:r w:rsidR="00417587" w:rsidRPr="00B62DF3">
          <w:rPr>
            <w:rFonts w:eastAsia="Times New Roman"/>
            <w:sz w:val="24"/>
            <w:szCs w:val="24"/>
            <w:vertAlign w:val="superscript"/>
            <w:rPrChange w:id="932" w:author="Homa Ahmadzia" w:date="2022-03-04T10:22:00Z">
              <w:rPr>
                <w:rFonts w:ascii="Times New Roman" w:eastAsia="Times New Roman" w:hAnsi="Times New Roman" w:cs="Times New Roman"/>
                <w:sz w:val="24"/>
                <w:szCs w:val="24"/>
                <w:vertAlign w:val="superscript"/>
              </w:rPr>
            </w:rPrChange>
          </w:rPr>
          <w:t>2</w:t>
        </w:r>
      </w:ins>
      <w:r w:rsidR="00FC5EC8" w:rsidRPr="00B62DF3">
        <w:rPr>
          <w:rFonts w:eastAsia="Times New Roman"/>
          <w:sz w:val="24"/>
          <w:szCs w:val="24"/>
          <w:rPrChange w:id="933" w:author="Homa Ahmadzia" w:date="2022-03-04T10:22:00Z">
            <w:rPr>
              <w:rFonts w:eastAsia="Times New Roman"/>
            </w:rPr>
          </w:rPrChange>
        </w:rPr>
        <w:t xml:space="preserve">). </w:t>
      </w:r>
      <w:commentRangeStart w:id="934"/>
      <w:commentRangeStart w:id="935"/>
      <w:commentRangeStart w:id="936"/>
      <w:commentRangeStart w:id="937"/>
      <w:r w:rsidR="00FC5EC8" w:rsidRPr="00B62DF3">
        <w:rPr>
          <w:rFonts w:eastAsia="Times New Roman"/>
          <w:sz w:val="24"/>
          <w:szCs w:val="24"/>
          <w:rPrChange w:id="938" w:author="Homa Ahmadzia" w:date="2022-03-04T10:22:00Z">
            <w:rPr>
              <w:rFonts w:eastAsia="Times New Roman"/>
            </w:rPr>
          </w:rPrChange>
        </w:rPr>
        <w:t>Imputing estimated blood loss (EBL) as the median value (</w:t>
      </w:r>
      <w:del w:id="939" w:author="Bopf, Michael (NIH/NLM/LHC) [C]" w:date="2022-03-10T11:41:00Z">
        <w:r w:rsidR="00FC5EC8" w:rsidRPr="00B62DF3" w:rsidDel="00291453">
          <w:rPr>
            <w:rFonts w:eastAsia="Times New Roman"/>
            <w:sz w:val="24"/>
            <w:szCs w:val="24"/>
            <w:rPrChange w:id="940" w:author="Homa Ahmadzia" w:date="2022-03-04T10:22:00Z">
              <w:rPr>
                <w:rFonts w:eastAsia="Times New Roman"/>
              </w:rPr>
            </w:rPrChange>
          </w:rPr>
          <w:delText xml:space="preserve">374 </w:delText>
        </w:r>
      </w:del>
      <w:ins w:id="941" w:author="Bopf, Michael (NIH/NLM/LHC) [C]" w:date="2022-03-10T11:41:00Z">
        <w:r w:rsidR="00291453">
          <w:rPr>
            <w:rFonts w:eastAsia="Times New Roman"/>
            <w:sz w:val="24"/>
            <w:szCs w:val="24"/>
          </w:rPr>
          <w:t>350</w:t>
        </w:r>
        <w:r w:rsidR="00291453" w:rsidRPr="00B62DF3">
          <w:rPr>
            <w:rFonts w:eastAsia="Times New Roman"/>
            <w:sz w:val="24"/>
            <w:szCs w:val="24"/>
            <w:rPrChange w:id="942" w:author="Homa Ahmadzia" w:date="2022-03-04T10:22:00Z">
              <w:rPr>
                <w:rFonts w:eastAsia="Times New Roman"/>
              </w:rPr>
            </w:rPrChange>
          </w:rPr>
          <w:t xml:space="preserve"> </w:t>
        </w:r>
      </w:ins>
      <w:r w:rsidR="00FC5EC8" w:rsidRPr="00B62DF3">
        <w:rPr>
          <w:rFonts w:eastAsia="Times New Roman"/>
          <w:sz w:val="24"/>
          <w:szCs w:val="24"/>
          <w:rPrChange w:id="943" w:author="Homa Ahmadzia" w:date="2022-03-04T10:22:00Z">
            <w:rPr>
              <w:rFonts w:eastAsia="Times New Roman"/>
            </w:rPr>
          </w:rPrChange>
        </w:rPr>
        <w:t>ml) meant that missing values were assumed to be &lt; 1000 mL.</w:t>
      </w:r>
      <w:commentRangeEnd w:id="934"/>
      <w:r w:rsidR="00922CB7" w:rsidRPr="00B62DF3">
        <w:rPr>
          <w:rStyle w:val="CommentReference"/>
        </w:rPr>
        <w:commentReference w:id="934"/>
      </w:r>
      <w:commentRangeEnd w:id="935"/>
      <w:r w:rsidR="00542D09">
        <w:rPr>
          <w:rStyle w:val="CommentReference"/>
        </w:rPr>
        <w:commentReference w:id="935"/>
      </w:r>
      <w:commentRangeEnd w:id="936"/>
      <w:r w:rsidR="00970414">
        <w:rPr>
          <w:rStyle w:val="CommentReference"/>
        </w:rPr>
        <w:commentReference w:id="936"/>
      </w:r>
      <w:commentRangeEnd w:id="937"/>
      <w:r w:rsidR="00291453">
        <w:rPr>
          <w:rStyle w:val="CommentReference"/>
        </w:rPr>
        <w:commentReference w:id="937"/>
      </w:r>
    </w:p>
    <w:p w14:paraId="5AF0BE00" w14:textId="7AAB4AF3" w:rsidR="001D13B4" w:rsidRPr="00B62DF3" w:rsidRDefault="001D13B4">
      <w:pPr>
        <w:spacing w:line="480" w:lineRule="auto"/>
        <w:rPr>
          <w:rFonts w:eastAsia="Times New Roman"/>
          <w:sz w:val="24"/>
          <w:szCs w:val="24"/>
          <w:rPrChange w:id="944" w:author="Homa Ahmadzia" w:date="2022-03-04T10:22:00Z">
            <w:rPr>
              <w:rFonts w:eastAsia="Times New Roman"/>
            </w:rPr>
          </w:rPrChange>
        </w:rPr>
        <w:pPrChange w:id="945" w:author="Jerome Federspiel" w:date="2022-02-03T17:43:00Z">
          <w:pPr>
            <w:spacing w:line="240" w:lineRule="auto"/>
          </w:pPr>
        </w:pPrChange>
      </w:pPr>
      <w:r w:rsidRPr="00B62DF3">
        <w:rPr>
          <w:rFonts w:eastAsia="Times New Roman"/>
          <w:sz w:val="24"/>
          <w:szCs w:val="24"/>
          <w:rPrChange w:id="946" w:author="Homa Ahmadzia" w:date="2022-03-04T10:22:00Z">
            <w:rPr>
              <w:rFonts w:eastAsia="Times New Roman"/>
            </w:rPr>
          </w:rPrChange>
        </w:rPr>
        <w:lastRenderedPageBreak/>
        <w:t xml:space="preserve"> </w:t>
      </w:r>
      <w:r w:rsidRPr="00B62DF3">
        <w:rPr>
          <w:rFonts w:eastAsia="Times New Roman"/>
          <w:sz w:val="24"/>
          <w:szCs w:val="24"/>
          <w:rPrChange w:id="947" w:author="Homa Ahmadzia" w:date="2022-03-04T10:22:00Z">
            <w:rPr>
              <w:rFonts w:eastAsia="Times New Roman"/>
            </w:rPr>
          </w:rPrChange>
        </w:rPr>
        <w:tab/>
      </w:r>
      <w:r w:rsidRPr="00B62DF3">
        <w:rPr>
          <w:rFonts w:eastAsia="Times New Roman"/>
          <w:sz w:val="24"/>
          <w:szCs w:val="24"/>
          <w:u w:val="single"/>
          <w:rPrChange w:id="948" w:author="Homa Ahmadzia" w:date="2022-03-04T10:22:00Z">
            <w:rPr>
              <w:rFonts w:eastAsia="Times New Roman"/>
              <w:u w:val="single"/>
            </w:rPr>
          </w:rPrChange>
        </w:rPr>
        <w:t>Feature selection</w:t>
      </w:r>
      <w:r w:rsidR="00EC3572" w:rsidRPr="00B62DF3">
        <w:rPr>
          <w:rFonts w:eastAsia="Times New Roman"/>
          <w:sz w:val="24"/>
          <w:szCs w:val="24"/>
          <w:rPrChange w:id="949" w:author="Homa Ahmadzia" w:date="2022-03-04T10:22:00Z">
            <w:rPr>
              <w:rFonts w:eastAsia="Times New Roman"/>
            </w:rPr>
          </w:rPrChange>
        </w:rPr>
        <w:t xml:space="preserve">. We used </w:t>
      </w:r>
      <w:r w:rsidR="00FC5EC8" w:rsidRPr="00B62DF3">
        <w:rPr>
          <w:rFonts w:eastAsia="Times New Roman"/>
          <w:sz w:val="24"/>
          <w:szCs w:val="24"/>
          <w:rPrChange w:id="950" w:author="Homa Ahmadzia" w:date="2022-03-04T10:22:00Z">
            <w:rPr>
              <w:rFonts w:eastAsia="Times New Roman"/>
            </w:rPr>
          </w:rPrChange>
        </w:rPr>
        <w:t xml:space="preserve">the Cramér's V index </w:t>
      </w:r>
      <w:r w:rsidRPr="00B62DF3">
        <w:rPr>
          <w:rFonts w:eastAsia="Times New Roman"/>
          <w:sz w:val="24"/>
          <w:szCs w:val="24"/>
          <w:rPrChange w:id="951" w:author="Homa Ahmadzia" w:date="2022-03-04T10:22:00Z">
            <w:rPr>
              <w:rFonts w:eastAsia="Times New Roman"/>
            </w:rPr>
          </w:rPrChange>
        </w:rPr>
        <w:t>of nominal association for variable selection</w:t>
      </w:r>
      <w:ins w:id="952" w:author="Jerome Federspiel" w:date="2022-02-03T17:42:00Z">
        <w:r w:rsidR="00922CB7" w:rsidRPr="00B62DF3">
          <w:rPr>
            <w:rFonts w:eastAsia="Times New Roman"/>
            <w:sz w:val="24"/>
            <w:szCs w:val="24"/>
            <w:rPrChange w:id="953" w:author="Homa Ahmadzia" w:date="2022-03-04T10:22:00Z">
              <w:rPr>
                <w:rFonts w:ascii="Times New Roman" w:eastAsia="Times New Roman" w:hAnsi="Times New Roman" w:cs="Times New Roman"/>
                <w:sz w:val="24"/>
                <w:szCs w:val="24"/>
              </w:rPr>
            </w:rPrChange>
          </w:rPr>
          <w:t>.</w:t>
        </w:r>
      </w:ins>
      <w:r w:rsidR="005E0A79" w:rsidRPr="00B62DF3">
        <w:rPr>
          <w:rFonts w:eastAsia="Times New Roman"/>
          <w:sz w:val="24"/>
          <w:szCs w:val="24"/>
          <w:vertAlign w:val="superscript"/>
          <w:rPrChange w:id="954" w:author="Homa Ahmadzia" w:date="2022-03-04T10:22:00Z">
            <w:rPr>
              <w:rFonts w:eastAsia="Times New Roman"/>
              <w:vertAlign w:val="superscript"/>
            </w:rPr>
          </w:rPrChange>
        </w:rPr>
        <w:t>15</w:t>
      </w:r>
      <w:del w:id="955" w:author="Jerome Federspiel" w:date="2022-02-03T17:42:00Z">
        <w:r w:rsidR="00846252" w:rsidRPr="00B62DF3" w:rsidDel="00922CB7">
          <w:rPr>
            <w:rFonts w:eastAsia="Times New Roman"/>
            <w:sz w:val="24"/>
            <w:szCs w:val="24"/>
            <w:rPrChange w:id="956" w:author="Homa Ahmadzia" w:date="2022-03-04T10:22:00Z">
              <w:rPr>
                <w:rFonts w:eastAsia="Times New Roman"/>
              </w:rPr>
            </w:rPrChange>
          </w:rPr>
          <w:delText>.</w:delText>
        </w:r>
      </w:del>
      <w:r w:rsidR="00846252" w:rsidRPr="00B62DF3">
        <w:rPr>
          <w:rFonts w:eastAsia="Times New Roman"/>
          <w:sz w:val="24"/>
          <w:szCs w:val="24"/>
          <w:rPrChange w:id="957" w:author="Homa Ahmadzia" w:date="2022-03-04T10:22:00Z">
            <w:rPr>
              <w:rFonts w:eastAsia="Times New Roman"/>
            </w:rPr>
          </w:rPrChange>
        </w:rPr>
        <w:t xml:space="preserve"> </w:t>
      </w:r>
      <w:r w:rsidR="00FC5EC8" w:rsidRPr="00B62DF3">
        <w:rPr>
          <w:rFonts w:eastAsia="Times New Roman"/>
          <w:sz w:val="24"/>
          <w:szCs w:val="24"/>
          <w:rPrChange w:id="958" w:author="Homa Ahmadzia" w:date="2022-03-04T10:22:00Z">
            <w:rPr>
              <w:rFonts w:eastAsia="Times New Roman"/>
            </w:rPr>
          </w:rPrChange>
        </w:rPr>
        <w:t>F</w:t>
      </w:r>
      <w:r w:rsidR="002B0491" w:rsidRPr="00B62DF3">
        <w:rPr>
          <w:rFonts w:eastAsia="Times New Roman"/>
          <w:sz w:val="24"/>
          <w:szCs w:val="24"/>
          <w:rPrChange w:id="959" w:author="Homa Ahmadzia" w:date="2022-03-04T10:22:00Z">
            <w:rPr>
              <w:rFonts w:eastAsia="Times New Roman"/>
            </w:rPr>
          </w:rPrChange>
        </w:rPr>
        <w:t>eatures were classified</w:t>
      </w:r>
      <w:r w:rsidRPr="00B62DF3">
        <w:rPr>
          <w:rFonts w:eastAsia="Times New Roman"/>
          <w:sz w:val="24"/>
          <w:szCs w:val="24"/>
          <w:rPrChange w:id="960" w:author="Homa Ahmadzia" w:date="2022-03-04T10:22:00Z">
            <w:rPr>
              <w:rFonts w:eastAsia="Times New Roman"/>
            </w:rPr>
          </w:rPrChange>
        </w:rPr>
        <w:t xml:space="preserve"> into </w:t>
      </w:r>
      <w:del w:id="961" w:author="Jerome Federspiel" w:date="2022-02-03T17:42:00Z">
        <w:r w:rsidRPr="00B62DF3" w:rsidDel="00922CB7">
          <w:rPr>
            <w:rFonts w:eastAsia="Times New Roman"/>
            <w:sz w:val="24"/>
            <w:szCs w:val="24"/>
            <w:rPrChange w:id="962" w:author="Homa Ahmadzia" w:date="2022-03-04T10:22:00Z">
              <w:rPr>
                <w:rFonts w:eastAsia="Times New Roman"/>
              </w:rPr>
            </w:rPrChange>
          </w:rPr>
          <w:delText xml:space="preserve">maternal </w:delText>
        </w:r>
      </w:del>
      <w:r w:rsidRPr="00B62DF3">
        <w:rPr>
          <w:rFonts w:eastAsia="Times New Roman"/>
          <w:sz w:val="24"/>
          <w:szCs w:val="24"/>
          <w:rPrChange w:id="963" w:author="Homa Ahmadzia" w:date="2022-03-04T10:22:00Z">
            <w:rPr>
              <w:rFonts w:eastAsia="Times New Roman"/>
            </w:rPr>
          </w:rPrChange>
        </w:rPr>
        <w:t xml:space="preserve">antepartum and </w:t>
      </w:r>
      <w:r w:rsidR="00846252" w:rsidRPr="00B62DF3">
        <w:rPr>
          <w:rFonts w:eastAsia="Times New Roman"/>
          <w:sz w:val="24"/>
          <w:szCs w:val="24"/>
          <w:rPrChange w:id="964" w:author="Homa Ahmadzia" w:date="2022-03-04T10:22:00Z">
            <w:rPr>
              <w:rFonts w:eastAsia="Times New Roman"/>
            </w:rPr>
          </w:rPrChange>
        </w:rPr>
        <w:t>intra</w:t>
      </w:r>
      <w:r w:rsidRPr="00B62DF3">
        <w:rPr>
          <w:rFonts w:eastAsia="Times New Roman"/>
          <w:sz w:val="24"/>
          <w:szCs w:val="24"/>
          <w:rPrChange w:id="965" w:author="Homa Ahmadzia" w:date="2022-03-04T10:22:00Z">
            <w:rPr>
              <w:rFonts w:eastAsia="Times New Roman"/>
            </w:rPr>
          </w:rPrChange>
        </w:rPr>
        <w:t>partum</w:t>
      </w:r>
      <w:r w:rsidR="00846252" w:rsidRPr="00B62DF3">
        <w:rPr>
          <w:rFonts w:eastAsia="Times New Roman"/>
          <w:sz w:val="24"/>
          <w:szCs w:val="24"/>
          <w:rPrChange w:id="966" w:author="Homa Ahmadzia" w:date="2022-03-04T10:22:00Z">
            <w:rPr>
              <w:rFonts w:eastAsia="Times New Roman"/>
            </w:rPr>
          </w:rPrChange>
        </w:rPr>
        <w:t xml:space="preserve"> variables</w:t>
      </w:r>
      <w:r w:rsidR="002B0491" w:rsidRPr="00B62DF3">
        <w:rPr>
          <w:rFonts w:eastAsia="Times New Roman"/>
          <w:sz w:val="24"/>
          <w:szCs w:val="24"/>
          <w:rPrChange w:id="967" w:author="Homa Ahmadzia" w:date="2022-03-04T10:22:00Z">
            <w:rPr>
              <w:rFonts w:eastAsia="Times New Roman"/>
            </w:rPr>
          </w:rPrChange>
        </w:rPr>
        <w:t>. T</w:t>
      </w:r>
      <w:r w:rsidRPr="00B62DF3">
        <w:rPr>
          <w:rFonts w:eastAsia="Times New Roman"/>
          <w:sz w:val="24"/>
          <w:szCs w:val="24"/>
          <w:rPrChange w:id="968" w:author="Homa Ahmadzia" w:date="2022-03-04T10:22:00Z">
            <w:rPr>
              <w:rFonts w:eastAsia="Times New Roman"/>
            </w:rPr>
          </w:rPrChange>
        </w:rPr>
        <w:t>wo different prediction models</w:t>
      </w:r>
      <w:r w:rsidR="002B0491" w:rsidRPr="00B62DF3">
        <w:rPr>
          <w:rFonts w:eastAsia="Times New Roman"/>
          <w:sz w:val="24"/>
          <w:szCs w:val="24"/>
          <w:rPrChange w:id="969" w:author="Homa Ahmadzia" w:date="2022-03-04T10:22:00Z">
            <w:rPr>
              <w:rFonts w:eastAsia="Times New Roman"/>
            </w:rPr>
          </w:rPrChange>
        </w:rPr>
        <w:t xml:space="preserve"> were constructed</w:t>
      </w:r>
      <w:r w:rsidR="008602F5" w:rsidRPr="00B62DF3">
        <w:rPr>
          <w:rFonts w:eastAsia="Times New Roman"/>
          <w:sz w:val="24"/>
          <w:szCs w:val="24"/>
          <w:rPrChange w:id="970" w:author="Homa Ahmadzia" w:date="2022-03-04T10:22:00Z">
            <w:rPr>
              <w:rFonts w:eastAsia="Times New Roman"/>
            </w:rPr>
          </w:rPrChange>
        </w:rPr>
        <w:t xml:space="preserve">: 1) </w:t>
      </w:r>
      <w:del w:id="971" w:author="Jerome Federspiel" w:date="2022-02-03T17:43:00Z">
        <w:r w:rsidRPr="00B62DF3" w:rsidDel="00922CB7">
          <w:rPr>
            <w:rFonts w:eastAsia="Times New Roman"/>
            <w:sz w:val="24"/>
            <w:szCs w:val="24"/>
            <w:rPrChange w:id="972" w:author="Homa Ahmadzia" w:date="2022-03-04T10:22:00Z">
              <w:rPr>
                <w:rFonts w:eastAsia="Times New Roman"/>
              </w:rPr>
            </w:rPrChange>
          </w:rPr>
          <w:delText xml:space="preserve">for use in the </w:delText>
        </w:r>
      </w:del>
      <w:ins w:id="973" w:author="Jerome Federspiel" w:date="2022-02-03T17:43:00Z">
        <w:r w:rsidR="00922CB7" w:rsidRPr="00B62DF3">
          <w:rPr>
            <w:rFonts w:eastAsia="Times New Roman"/>
            <w:sz w:val="24"/>
            <w:szCs w:val="24"/>
            <w:rPrChange w:id="974" w:author="Homa Ahmadzia" w:date="2022-03-04T10:22:00Z">
              <w:rPr>
                <w:rFonts w:ascii="Times New Roman" w:eastAsia="Times New Roman" w:hAnsi="Times New Roman" w:cs="Times New Roman"/>
                <w:sz w:val="24"/>
                <w:szCs w:val="24"/>
              </w:rPr>
            </w:rPrChange>
          </w:rPr>
          <w:t xml:space="preserve">an </w:t>
        </w:r>
      </w:ins>
      <w:r w:rsidRPr="00B62DF3">
        <w:rPr>
          <w:rFonts w:eastAsia="Times New Roman"/>
          <w:sz w:val="24"/>
          <w:szCs w:val="24"/>
          <w:rPrChange w:id="975" w:author="Homa Ahmadzia" w:date="2022-03-04T10:22:00Z">
            <w:rPr>
              <w:rFonts w:eastAsia="Times New Roman"/>
            </w:rPr>
          </w:rPrChange>
        </w:rPr>
        <w:t>antenatal</w:t>
      </w:r>
      <w:ins w:id="976" w:author="Jerome Federspiel" w:date="2022-02-03T17:43:00Z">
        <w:r w:rsidR="00922CB7" w:rsidRPr="00B62DF3">
          <w:rPr>
            <w:rFonts w:eastAsia="Times New Roman"/>
            <w:sz w:val="24"/>
            <w:szCs w:val="24"/>
            <w:rPrChange w:id="977" w:author="Homa Ahmadzia" w:date="2022-03-04T10:22:00Z">
              <w:rPr>
                <w:rFonts w:ascii="Times New Roman" w:eastAsia="Times New Roman" w:hAnsi="Times New Roman" w:cs="Times New Roman"/>
                <w:sz w:val="24"/>
                <w:szCs w:val="24"/>
              </w:rPr>
            </w:rPrChange>
          </w:rPr>
          <w:t xml:space="preserve">-only model </w:t>
        </w:r>
      </w:ins>
      <w:del w:id="978" w:author="Jerome Federspiel" w:date="2022-02-03T17:43:00Z">
        <w:r w:rsidRPr="00B62DF3" w:rsidDel="00922CB7">
          <w:rPr>
            <w:rFonts w:eastAsia="Times New Roman"/>
            <w:sz w:val="24"/>
            <w:szCs w:val="24"/>
            <w:rPrChange w:id="979" w:author="Homa Ahmadzia" w:date="2022-03-04T10:22:00Z">
              <w:rPr>
                <w:rFonts w:eastAsia="Times New Roman"/>
              </w:rPr>
            </w:rPrChange>
          </w:rPr>
          <w:delText xml:space="preserve"> </w:delText>
        </w:r>
      </w:del>
      <w:ins w:id="980" w:author="Jerome Federspiel" w:date="2022-02-03T17:43:00Z">
        <w:r w:rsidR="00922CB7" w:rsidRPr="00B62DF3">
          <w:rPr>
            <w:rFonts w:eastAsia="Times New Roman"/>
            <w:sz w:val="24"/>
            <w:szCs w:val="24"/>
            <w:rPrChange w:id="981" w:author="Homa Ahmadzia" w:date="2022-03-04T10:22:00Z">
              <w:rPr>
                <w:rFonts w:ascii="Times New Roman" w:eastAsia="Times New Roman" w:hAnsi="Times New Roman" w:cs="Times New Roman"/>
                <w:sz w:val="24"/>
                <w:szCs w:val="24"/>
              </w:rPr>
            </w:rPrChange>
          </w:rPr>
          <w:t xml:space="preserve">intended to be used in the clinic </w:t>
        </w:r>
      </w:ins>
      <w:r w:rsidRPr="00B62DF3">
        <w:rPr>
          <w:rFonts w:eastAsia="Times New Roman"/>
          <w:sz w:val="24"/>
          <w:szCs w:val="24"/>
          <w:rPrChange w:id="982" w:author="Homa Ahmadzia" w:date="2022-03-04T10:22:00Z">
            <w:rPr>
              <w:rFonts w:eastAsia="Times New Roman"/>
            </w:rPr>
          </w:rPrChange>
        </w:rPr>
        <w:t xml:space="preserve">setting </w:t>
      </w:r>
      <w:r w:rsidR="002B0491" w:rsidRPr="00B62DF3">
        <w:rPr>
          <w:rFonts w:eastAsia="Times New Roman"/>
          <w:sz w:val="24"/>
          <w:szCs w:val="24"/>
          <w:rPrChange w:id="983" w:author="Homa Ahmadzia" w:date="2022-03-04T10:22:00Z">
            <w:rPr>
              <w:rFonts w:eastAsia="Times New Roman"/>
            </w:rPr>
          </w:rPrChange>
        </w:rPr>
        <w:t>to inform</w:t>
      </w:r>
      <w:r w:rsidRPr="00B62DF3">
        <w:rPr>
          <w:rFonts w:eastAsia="Times New Roman"/>
          <w:sz w:val="24"/>
          <w:szCs w:val="24"/>
          <w:rPrChange w:id="984" w:author="Homa Ahmadzia" w:date="2022-03-04T10:22:00Z">
            <w:rPr>
              <w:rFonts w:eastAsia="Times New Roman"/>
            </w:rPr>
          </w:rPrChange>
        </w:rPr>
        <w:t xml:space="preserve"> appropriate patient referral and </w:t>
      </w:r>
      <w:r w:rsidR="008602F5" w:rsidRPr="00B62DF3">
        <w:rPr>
          <w:rFonts w:eastAsia="Times New Roman"/>
          <w:sz w:val="24"/>
          <w:szCs w:val="24"/>
          <w:rPrChange w:id="985" w:author="Homa Ahmadzia" w:date="2022-03-04T10:22:00Z">
            <w:rPr>
              <w:rFonts w:eastAsia="Times New Roman"/>
            </w:rPr>
          </w:rPrChange>
        </w:rPr>
        <w:t xml:space="preserve">2) </w:t>
      </w:r>
      <w:ins w:id="986" w:author="Jerome Federspiel" w:date="2022-02-03T17:43:00Z">
        <w:r w:rsidR="00922CB7" w:rsidRPr="00B62DF3">
          <w:rPr>
            <w:rFonts w:eastAsia="Times New Roman"/>
            <w:sz w:val="24"/>
            <w:szCs w:val="24"/>
            <w:rPrChange w:id="987" w:author="Homa Ahmadzia" w:date="2022-03-04T10:22:00Z">
              <w:rPr>
                <w:rFonts w:ascii="Times New Roman" w:eastAsia="Times New Roman" w:hAnsi="Times New Roman" w:cs="Times New Roman"/>
                <w:sz w:val="24"/>
                <w:szCs w:val="24"/>
              </w:rPr>
            </w:rPrChange>
          </w:rPr>
          <w:t xml:space="preserve">an </w:t>
        </w:r>
      </w:ins>
      <w:r w:rsidR="00846252" w:rsidRPr="00B62DF3">
        <w:rPr>
          <w:rFonts w:eastAsia="Times New Roman"/>
          <w:sz w:val="24"/>
          <w:szCs w:val="24"/>
          <w:rPrChange w:id="988" w:author="Homa Ahmadzia" w:date="2022-03-04T10:22:00Z">
            <w:rPr>
              <w:rFonts w:eastAsia="Times New Roman"/>
            </w:rPr>
          </w:rPrChange>
        </w:rPr>
        <w:t>intra</w:t>
      </w:r>
      <w:r w:rsidRPr="00B62DF3">
        <w:rPr>
          <w:rFonts w:eastAsia="Times New Roman"/>
          <w:sz w:val="24"/>
          <w:szCs w:val="24"/>
          <w:rPrChange w:id="989" w:author="Homa Ahmadzia" w:date="2022-03-04T10:22:00Z">
            <w:rPr>
              <w:rFonts w:eastAsia="Times New Roman"/>
            </w:rPr>
          </w:rPrChange>
        </w:rPr>
        <w:t xml:space="preserve">partum model that </w:t>
      </w:r>
      <w:r w:rsidR="007B128B" w:rsidRPr="00B62DF3">
        <w:rPr>
          <w:rFonts w:eastAsia="Times New Roman"/>
          <w:sz w:val="24"/>
          <w:szCs w:val="24"/>
          <w:rPrChange w:id="990" w:author="Homa Ahmadzia" w:date="2022-03-04T10:22:00Z">
            <w:rPr>
              <w:rFonts w:eastAsia="Times New Roman"/>
            </w:rPr>
          </w:rPrChange>
        </w:rPr>
        <w:t>included both antepartum and intrapartum characteristics</w:t>
      </w:r>
      <w:r w:rsidRPr="00B62DF3">
        <w:rPr>
          <w:rFonts w:eastAsia="Times New Roman"/>
          <w:sz w:val="24"/>
          <w:szCs w:val="24"/>
          <w:rPrChange w:id="991" w:author="Homa Ahmadzia" w:date="2022-03-04T10:22:00Z">
            <w:rPr>
              <w:rFonts w:eastAsia="Times New Roman"/>
            </w:rPr>
          </w:rPrChange>
        </w:rPr>
        <w:t xml:space="preserve">. </w:t>
      </w:r>
      <w:r w:rsidR="008602F5" w:rsidRPr="00B62DF3">
        <w:rPr>
          <w:rFonts w:eastAsia="Times New Roman"/>
          <w:sz w:val="24"/>
          <w:szCs w:val="24"/>
          <w:rPrChange w:id="992" w:author="Homa Ahmadzia" w:date="2022-03-04T10:22:00Z">
            <w:rPr>
              <w:rFonts w:eastAsia="Times New Roman"/>
            </w:rPr>
          </w:rPrChange>
        </w:rPr>
        <w:t>Individual a</w:t>
      </w:r>
      <w:r w:rsidRPr="00B62DF3">
        <w:rPr>
          <w:rFonts w:eastAsia="Times New Roman"/>
          <w:sz w:val="24"/>
          <w:szCs w:val="24"/>
          <w:rPrChange w:id="993" w:author="Homa Ahmadzia" w:date="2022-03-04T10:22:00Z">
            <w:rPr>
              <w:rFonts w:eastAsia="Times New Roman"/>
            </w:rPr>
          </w:rPrChange>
        </w:rPr>
        <w:t>ntepartum</w:t>
      </w:r>
      <w:r w:rsidR="002B0491" w:rsidRPr="00B62DF3">
        <w:rPr>
          <w:rFonts w:eastAsia="Times New Roman"/>
          <w:sz w:val="24"/>
          <w:szCs w:val="24"/>
          <w:rPrChange w:id="994" w:author="Homa Ahmadzia" w:date="2022-03-04T10:22:00Z">
            <w:rPr>
              <w:rFonts w:eastAsia="Times New Roman"/>
            </w:rPr>
          </w:rPrChange>
        </w:rPr>
        <w:t xml:space="preserve"> and intrapartum</w:t>
      </w:r>
      <w:r w:rsidRPr="00B62DF3">
        <w:rPr>
          <w:rFonts w:eastAsia="Times New Roman"/>
          <w:sz w:val="24"/>
          <w:szCs w:val="24"/>
          <w:rPrChange w:id="995" w:author="Homa Ahmadzia" w:date="2022-03-04T10:22:00Z">
            <w:rPr>
              <w:rFonts w:eastAsia="Times New Roman"/>
            </w:rPr>
          </w:rPrChange>
        </w:rPr>
        <w:t xml:space="preserve"> maternal variables include</w:t>
      </w:r>
      <w:r w:rsidR="001F027F" w:rsidRPr="00B62DF3">
        <w:rPr>
          <w:rFonts w:eastAsia="Times New Roman"/>
          <w:sz w:val="24"/>
          <w:szCs w:val="24"/>
          <w:rPrChange w:id="996" w:author="Homa Ahmadzia" w:date="2022-03-04T10:22:00Z">
            <w:rPr>
              <w:rFonts w:eastAsia="Times New Roman"/>
            </w:rPr>
          </w:rPrChange>
        </w:rPr>
        <w:t>d</w:t>
      </w:r>
      <w:r w:rsidR="002B0491" w:rsidRPr="00B62DF3">
        <w:rPr>
          <w:rFonts w:eastAsia="Times New Roman"/>
          <w:sz w:val="24"/>
          <w:szCs w:val="24"/>
          <w:rPrChange w:id="997" w:author="Homa Ahmadzia" w:date="2022-03-04T10:22:00Z">
            <w:rPr>
              <w:rFonts w:eastAsia="Times New Roman"/>
            </w:rPr>
          </w:rPrChange>
        </w:rPr>
        <w:t xml:space="preserve"> for model development are included in the </w:t>
      </w:r>
      <w:del w:id="998" w:author="Homa Ahmadzia" w:date="2022-03-04T08:53:00Z">
        <w:r w:rsidR="00C0386F" w:rsidRPr="00B62DF3" w:rsidDel="00273C17">
          <w:rPr>
            <w:rFonts w:eastAsia="Times New Roman"/>
            <w:sz w:val="24"/>
            <w:szCs w:val="24"/>
            <w:rPrChange w:id="999" w:author="Homa Ahmadzia" w:date="2022-03-04T10:22:00Z">
              <w:rPr>
                <w:rFonts w:eastAsia="Times New Roman"/>
                <w:highlight w:val="yellow"/>
              </w:rPr>
            </w:rPrChange>
          </w:rPr>
          <w:delText xml:space="preserve">Supplemental </w:delText>
        </w:r>
      </w:del>
      <w:ins w:id="1000" w:author="Homa Ahmadzia" w:date="2022-03-04T09:18:00Z">
        <w:r w:rsidR="00B33C49" w:rsidRPr="00B62DF3">
          <w:rPr>
            <w:rFonts w:eastAsia="Times New Roman"/>
            <w:sz w:val="24"/>
            <w:szCs w:val="24"/>
            <w:rPrChange w:id="1001" w:author="Homa Ahmadzia" w:date="2022-03-04T10:22:00Z">
              <w:rPr>
                <w:rFonts w:ascii="Times New Roman" w:eastAsia="Times New Roman" w:hAnsi="Times New Roman" w:cs="Times New Roman"/>
                <w:sz w:val="24"/>
                <w:szCs w:val="24"/>
              </w:rPr>
            </w:rPrChange>
          </w:rPr>
          <w:t>Supplementary</w:t>
        </w:r>
      </w:ins>
      <w:ins w:id="1002" w:author="Homa Ahmadzia" w:date="2022-03-04T08:53:00Z">
        <w:r w:rsidR="00273C17" w:rsidRPr="00B62DF3">
          <w:rPr>
            <w:rFonts w:eastAsia="Times New Roman"/>
            <w:sz w:val="24"/>
            <w:szCs w:val="24"/>
            <w:rPrChange w:id="1003" w:author="Homa Ahmadzia" w:date="2022-03-04T10:22:00Z">
              <w:rPr>
                <w:rFonts w:ascii="Times New Roman" w:eastAsia="Times New Roman" w:hAnsi="Times New Roman" w:cs="Times New Roman"/>
                <w:sz w:val="24"/>
                <w:szCs w:val="24"/>
              </w:rPr>
            </w:rPrChange>
          </w:rPr>
          <w:t xml:space="preserve"> </w:t>
        </w:r>
      </w:ins>
      <w:r w:rsidR="00C0386F" w:rsidRPr="00B62DF3">
        <w:rPr>
          <w:rFonts w:eastAsia="Times New Roman"/>
          <w:sz w:val="24"/>
          <w:szCs w:val="24"/>
          <w:rPrChange w:id="1004" w:author="Homa Ahmadzia" w:date="2022-03-04T10:22:00Z">
            <w:rPr>
              <w:rFonts w:eastAsia="Times New Roman"/>
              <w:highlight w:val="yellow"/>
            </w:rPr>
          </w:rPrChange>
        </w:rPr>
        <w:t xml:space="preserve">Table </w:t>
      </w:r>
      <w:del w:id="1005" w:author="Homa Ahmadzia" w:date="2022-03-04T08:52:00Z">
        <w:r w:rsidR="00C0386F" w:rsidRPr="00B62DF3" w:rsidDel="00273C17">
          <w:rPr>
            <w:rFonts w:eastAsia="Times New Roman"/>
            <w:sz w:val="24"/>
            <w:szCs w:val="24"/>
            <w:highlight w:val="yellow"/>
            <w:rPrChange w:id="1006" w:author="Homa Ahmadzia" w:date="2022-03-04T10:22:00Z">
              <w:rPr>
                <w:rFonts w:eastAsia="Times New Roman"/>
                <w:highlight w:val="yellow"/>
              </w:rPr>
            </w:rPrChange>
          </w:rPr>
          <w:delText>XX</w:delText>
        </w:r>
      </w:del>
      <w:ins w:id="1007" w:author="Homa Ahmadzia" w:date="2022-03-04T08:54:00Z">
        <w:r w:rsidR="00273C17" w:rsidRPr="00B62DF3">
          <w:rPr>
            <w:rFonts w:eastAsia="Times New Roman"/>
            <w:sz w:val="24"/>
            <w:szCs w:val="24"/>
            <w:rPrChange w:id="1008" w:author="Homa Ahmadzia" w:date="2022-03-04T10:22:00Z">
              <w:rPr>
                <w:rFonts w:ascii="Times New Roman" w:eastAsia="Times New Roman" w:hAnsi="Times New Roman" w:cs="Times New Roman"/>
                <w:sz w:val="24"/>
                <w:szCs w:val="24"/>
              </w:rPr>
            </w:rPrChange>
          </w:rPr>
          <w:t>1</w:t>
        </w:r>
      </w:ins>
      <w:r w:rsidR="002B0491" w:rsidRPr="00B62DF3">
        <w:rPr>
          <w:rFonts w:eastAsia="Times New Roman"/>
          <w:sz w:val="24"/>
          <w:szCs w:val="24"/>
          <w:rPrChange w:id="1009" w:author="Homa Ahmadzia" w:date="2022-03-04T10:22:00Z">
            <w:rPr>
              <w:rFonts w:eastAsia="Times New Roman"/>
            </w:rPr>
          </w:rPrChange>
        </w:rPr>
        <w:t>.</w:t>
      </w:r>
      <w:r w:rsidRPr="00B62DF3">
        <w:rPr>
          <w:rFonts w:eastAsia="Times New Roman"/>
          <w:sz w:val="24"/>
          <w:szCs w:val="24"/>
          <w:rPrChange w:id="1010" w:author="Homa Ahmadzia" w:date="2022-03-04T10:22:00Z">
            <w:rPr>
              <w:rFonts w:eastAsia="Times New Roman"/>
            </w:rPr>
          </w:rPrChange>
        </w:rPr>
        <w:t xml:space="preserve"> </w:t>
      </w:r>
    </w:p>
    <w:p w14:paraId="60B5FAF6" w14:textId="499B751E" w:rsidR="001D13B4" w:rsidRPr="00B62DF3" w:rsidRDefault="001D13B4">
      <w:pPr>
        <w:spacing w:line="480" w:lineRule="auto"/>
        <w:rPr>
          <w:rFonts w:eastAsia="Times New Roman"/>
          <w:sz w:val="24"/>
          <w:szCs w:val="24"/>
          <w:rPrChange w:id="1011" w:author="Homa Ahmadzia" w:date="2022-03-04T10:22:00Z">
            <w:rPr>
              <w:rFonts w:eastAsia="Times New Roman"/>
            </w:rPr>
          </w:rPrChange>
        </w:rPr>
        <w:pPrChange w:id="1012" w:author="Jerome Federspiel" w:date="2022-02-03T17:43:00Z">
          <w:pPr>
            <w:spacing w:line="240" w:lineRule="auto"/>
          </w:pPr>
        </w:pPrChange>
      </w:pPr>
      <w:r w:rsidRPr="00B62DF3">
        <w:rPr>
          <w:rFonts w:eastAsia="Times New Roman"/>
          <w:sz w:val="24"/>
          <w:szCs w:val="24"/>
          <w:rPrChange w:id="1013" w:author="Homa Ahmadzia" w:date="2022-03-04T10:22:00Z">
            <w:rPr>
              <w:rFonts w:eastAsia="Times New Roman"/>
            </w:rPr>
          </w:rPrChange>
        </w:rPr>
        <w:t xml:space="preserve"> </w:t>
      </w:r>
      <w:r w:rsidRPr="00B62DF3">
        <w:rPr>
          <w:rFonts w:eastAsia="Times New Roman"/>
          <w:sz w:val="24"/>
          <w:szCs w:val="24"/>
          <w:rPrChange w:id="1014" w:author="Homa Ahmadzia" w:date="2022-03-04T10:22:00Z">
            <w:rPr>
              <w:rFonts w:eastAsia="Times New Roman"/>
            </w:rPr>
          </w:rPrChange>
        </w:rPr>
        <w:tab/>
      </w:r>
      <w:r w:rsidR="00C0386F" w:rsidRPr="00B62DF3">
        <w:rPr>
          <w:rFonts w:eastAsia="Times New Roman"/>
          <w:sz w:val="24"/>
          <w:szCs w:val="24"/>
          <w:u w:val="single"/>
          <w:rPrChange w:id="1015" w:author="Homa Ahmadzia" w:date="2022-03-04T10:22:00Z">
            <w:rPr>
              <w:rFonts w:eastAsia="Times New Roman"/>
              <w:u w:val="single"/>
            </w:rPr>
          </w:rPrChange>
        </w:rPr>
        <w:t>Outcomes.</w:t>
      </w:r>
      <w:r w:rsidR="00C0386F" w:rsidRPr="00B62DF3">
        <w:rPr>
          <w:rFonts w:eastAsia="Times New Roman"/>
          <w:sz w:val="24"/>
          <w:szCs w:val="24"/>
          <w:rPrChange w:id="1016" w:author="Homa Ahmadzia" w:date="2022-03-04T10:22:00Z">
            <w:rPr>
              <w:rFonts w:eastAsia="Times New Roman"/>
            </w:rPr>
          </w:rPrChange>
        </w:rPr>
        <w:t xml:space="preserve"> </w:t>
      </w:r>
      <w:r w:rsidR="002B0491" w:rsidRPr="00B62DF3">
        <w:rPr>
          <w:rFonts w:eastAsia="Times New Roman"/>
          <w:sz w:val="24"/>
          <w:szCs w:val="24"/>
          <w:rPrChange w:id="1017" w:author="Homa Ahmadzia" w:date="2022-03-04T10:22:00Z">
            <w:rPr>
              <w:rFonts w:eastAsia="Times New Roman"/>
            </w:rPr>
          </w:rPrChange>
        </w:rPr>
        <w:t xml:space="preserve">Separate </w:t>
      </w:r>
      <w:r w:rsidRPr="00B62DF3">
        <w:rPr>
          <w:rFonts w:eastAsia="Times New Roman"/>
          <w:sz w:val="24"/>
          <w:szCs w:val="24"/>
          <w:rPrChange w:id="1018" w:author="Homa Ahmadzia" w:date="2022-03-04T10:22:00Z">
            <w:rPr>
              <w:rFonts w:eastAsia="Times New Roman"/>
            </w:rPr>
          </w:rPrChange>
        </w:rPr>
        <w:t>models were</w:t>
      </w:r>
      <w:r w:rsidR="002B0491" w:rsidRPr="00B62DF3">
        <w:rPr>
          <w:rFonts w:eastAsia="Times New Roman"/>
          <w:sz w:val="24"/>
          <w:szCs w:val="24"/>
          <w:rPrChange w:id="1019" w:author="Homa Ahmadzia" w:date="2022-03-04T10:22:00Z">
            <w:rPr>
              <w:rFonts w:eastAsia="Times New Roman"/>
            </w:rPr>
          </w:rPrChange>
        </w:rPr>
        <w:t xml:space="preserve"> constructed to predict two target outcomes. </w:t>
      </w:r>
      <w:r w:rsidR="00846252" w:rsidRPr="00B62DF3">
        <w:rPr>
          <w:rFonts w:eastAsia="Times New Roman"/>
          <w:sz w:val="24"/>
          <w:szCs w:val="24"/>
          <w:rPrChange w:id="1020" w:author="Homa Ahmadzia" w:date="2022-03-04T10:22:00Z">
            <w:rPr>
              <w:rFonts w:eastAsia="Times New Roman"/>
            </w:rPr>
          </w:rPrChange>
        </w:rPr>
        <w:t>T</w:t>
      </w:r>
      <w:r w:rsidRPr="00B62DF3">
        <w:rPr>
          <w:rFonts w:eastAsia="Times New Roman"/>
          <w:sz w:val="24"/>
          <w:szCs w:val="24"/>
          <w:rPrChange w:id="1021" w:author="Homa Ahmadzia" w:date="2022-03-04T10:22:00Z">
            <w:rPr>
              <w:rFonts w:eastAsia="Times New Roman"/>
            </w:rPr>
          </w:rPrChange>
        </w:rPr>
        <w:t xml:space="preserve">he first </w:t>
      </w:r>
      <w:r w:rsidR="00774207" w:rsidRPr="00B62DF3">
        <w:rPr>
          <w:rFonts w:eastAsia="Times New Roman"/>
          <w:sz w:val="24"/>
          <w:szCs w:val="24"/>
          <w:rPrChange w:id="1022" w:author="Homa Ahmadzia" w:date="2022-03-04T10:22:00Z">
            <w:rPr>
              <w:rFonts w:eastAsia="Times New Roman"/>
            </w:rPr>
          </w:rPrChange>
        </w:rPr>
        <w:t xml:space="preserve">and primary </w:t>
      </w:r>
      <w:r w:rsidRPr="00B62DF3">
        <w:rPr>
          <w:rFonts w:eastAsia="Times New Roman"/>
          <w:sz w:val="24"/>
          <w:szCs w:val="24"/>
          <w:rPrChange w:id="1023" w:author="Homa Ahmadzia" w:date="2022-03-04T10:22:00Z">
            <w:rPr>
              <w:rFonts w:eastAsia="Times New Roman"/>
            </w:rPr>
          </w:rPrChange>
        </w:rPr>
        <w:t>o</w:t>
      </w:r>
      <w:r w:rsidR="00846252" w:rsidRPr="00B62DF3">
        <w:rPr>
          <w:rFonts w:eastAsia="Times New Roman"/>
          <w:sz w:val="24"/>
          <w:szCs w:val="24"/>
          <w:rPrChange w:id="1024" w:author="Homa Ahmadzia" w:date="2022-03-04T10:22:00Z">
            <w:rPr>
              <w:rFonts w:eastAsia="Times New Roman"/>
            </w:rPr>
          </w:rPrChange>
        </w:rPr>
        <w:t>utcome</w:t>
      </w:r>
      <w:r w:rsidRPr="00B62DF3">
        <w:rPr>
          <w:rFonts w:eastAsia="Times New Roman"/>
          <w:sz w:val="24"/>
          <w:szCs w:val="24"/>
          <w:rPrChange w:id="1025" w:author="Homa Ahmadzia" w:date="2022-03-04T10:22:00Z">
            <w:rPr>
              <w:rFonts w:eastAsia="Times New Roman"/>
            </w:rPr>
          </w:rPrChange>
        </w:rPr>
        <w:t xml:space="preserve"> included</w:t>
      </w:r>
      <w:ins w:id="1026" w:author="Homa Ahmadzia" w:date="2022-03-04T09:22:00Z">
        <w:r w:rsidR="00B33C49" w:rsidRPr="00B62DF3">
          <w:rPr>
            <w:rFonts w:eastAsia="Times New Roman"/>
            <w:sz w:val="24"/>
            <w:szCs w:val="24"/>
            <w:rPrChange w:id="1027" w:author="Homa Ahmadzia" w:date="2022-03-04T10:22:00Z">
              <w:rPr>
                <w:rFonts w:ascii="Times New Roman" w:eastAsia="Times New Roman" w:hAnsi="Times New Roman" w:cs="Times New Roman"/>
                <w:sz w:val="24"/>
                <w:szCs w:val="24"/>
              </w:rPr>
            </w:rPrChange>
          </w:rPr>
          <w:t xml:space="preserve"> a composite and included all those that received transfusion of any blood products or had a postpartum hemorrhage defined by documented blood loss of 1,000 mL or more during or after delivery</w:t>
        </w:r>
      </w:ins>
      <w:del w:id="1028" w:author="Homa Ahmadzia" w:date="2022-03-04T09:22:00Z">
        <w:r w:rsidRPr="00B62DF3" w:rsidDel="00B33C49">
          <w:rPr>
            <w:rFonts w:eastAsia="Times New Roman"/>
            <w:sz w:val="24"/>
            <w:szCs w:val="24"/>
            <w:rPrChange w:id="1029" w:author="Homa Ahmadzia" w:date="2022-03-04T10:22:00Z">
              <w:rPr>
                <w:rFonts w:eastAsia="Times New Roman"/>
              </w:rPr>
            </w:rPrChange>
          </w:rPr>
          <w:delText xml:space="preserve"> all patients that received transfusion of any blood produc</w:delText>
        </w:r>
        <w:r w:rsidR="00431785" w:rsidRPr="00B62DF3" w:rsidDel="00B33C49">
          <w:rPr>
            <w:rFonts w:eastAsia="Times New Roman"/>
            <w:sz w:val="24"/>
            <w:szCs w:val="24"/>
            <w:rPrChange w:id="1030" w:author="Homa Ahmadzia" w:date="2022-03-04T10:22:00Z">
              <w:rPr>
                <w:rFonts w:eastAsia="Times New Roman"/>
              </w:rPr>
            </w:rPrChange>
          </w:rPr>
          <w:delText>t</w:delText>
        </w:r>
        <w:r w:rsidR="002B0491" w:rsidRPr="00B62DF3" w:rsidDel="00B33C49">
          <w:rPr>
            <w:rFonts w:eastAsia="Times New Roman"/>
            <w:sz w:val="24"/>
            <w:szCs w:val="24"/>
            <w:rPrChange w:id="1031" w:author="Homa Ahmadzia" w:date="2022-03-04T10:22:00Z">
              <w:rPr>
                <w:rFonts w:eastAsia="Times New Roman"/>
              </w:rPr>
            </w:rPrChange>
          </w:rPr>
          <w:delText>s</w:delText>
        </w:r>
      </w:del>
      <w:r w:rsidR="00846252" w:rsidRPr="00B62DF3">
        <w:rPr>
          <w:rFonts w:eastAsia="Times New Roman"/>
          <w:sz w:val="24"/>
          <w:szCs w:val="24"/>
          <w:rPrChange w:id="1032" w:author="Homa Ahmadzia" w:date="2022-03-04T10:22:00Z">
            <w:rPr>
              <w:rFonts w:eastAsia="Times New Roman"/>
            </w:rPr>
          </w:rPrChange>
        </w:rPr>
        <w:t>,</w:t>
      </w:r>
      <w:r w:rsidR="00431785" w:rsidRPr="00B62DF3">
        <w:rPr>
          <w:rFonts w:eastAsia="Times New Roman"/>
          <w:sz w:val="24"/>
          <w:szCs w:val="24"/>
          <w:rPrChange w:id="1033" w:author="Homa Ahmadzia" w:date="2022-03-04T10:22:00Z">
            <w:rPr>
              <w:rFonts w:eastAsia="Times New Roman"/>
            </w:rPr>
          </w:rPrChange>
        </w:rPr>
        <w:t xml:space="preserve"> and</w:t>
      </w:r>
      <w:r w:rsidRPr="00B62DF3">
        <w:rPr>
          <w:rFonts w:eastAsia="Times New Roman"/>
          <w:sz w:val="24"/>
          <w:szCs w:val="24"/>
          <w:rPrChange w:id="1034" w:author="Homa Ahmadzia" w:date="2022-03-04T10:22:00Z">
            <w:rPr>
              <w:rFonts w:eastAsia="Times New Roman"/>
            </w:rPr>
          </w:rPrChange>
        </w:rPr>
        <w:t xml:space="preserve"> the second outcome</w:t>
      </w:r>
      <w:r w:rsidR="001F027F" w:rsidRPr="00B62DF3">
        <w:rPr>
          <w:rFonts w:eastAsia="Times New Roman"/>
          <w:sz w:val="24"/>
          <w:szCs w:val="24"/>
          <w:rPrChange w:id="1035" w:author="Homa Ahmadzia" w:date="2022-03-04T10:22:00Z">
            <w:rPr>
              <w:rFonts w:eastAsia="Times New Roman"/>
            </w:rPr>
          </w:rPrChange>
        </w:rPr>
        <w:t xml:space="preserve"> was </w:t>
      </w:r>
      <w:ins w:id="1036" w:author="Homa Ahmadzia" w:date="2022-03-04T09:22:00Z">
        <w:r w:rsidR="00B33C49" w:rsidRPr="00B62DF3">
          <w:rPr>
            <w:rFonts w:eastAsia="Times New Roman"/>
            <w:sz w:val="24"/>
            <w:szCs w:val="24"/>
            <w:rPrChange w:id="1037" w:author="Homa Ahmadzia" w:date="2022-03-04T10:22:00Z">
              <w:rPr>
                <w:rFonts w:ascii="Times New Roman" w:eastAsia="Times New Roman" w:hAnsi="Times New Roman" w:cs="Times New Roman"/>
                <w:sz w:val="24"/>
                <w:szCs w:val="24"/>
              </w:rPr>
            </w:rPrChange>
          </w:rPr>
          <w:t>all patients that received transfusion of any blood products</w:t>
        </w:r>
      </w:ins>
      <w:del w:id="1038" w:author="Homa Ahmadzia" w:date="2022-03-04T09:22:00Z">
        <w:r w:rsidR="001F027F" w:rsidRPr="00B62DF3" w:rsidDel="00B33C49">
          <w:rPr>
            <w:rFonts w:eastAsia="Times New Roman"/>
            <w:sz w:val="24"/>
            <w:szCs w:val="24"/>
            <w:rPrChange w:id="1039" w:author="Homa Ahmadzia" w:date="2022-03-04T10:22:00Z">
              <w:rPr>
                <w:rFonts w:eastAsia="Times New Roman"/>
              </w:rPr>
            </w:rPrChange>
          </w:rPr>
          <w:delText>a composite and</w:delText>
        </w:r>
        <w:r w:rsidRPr="00B62DF3" w:rsidDel="00B33C49">
          <w:rPr>
            <w:rFonts w:eastAsia="Times New Roman"/>
            <w:sz w:val="24"/>
            <w:szCs w:val="24"/>
            <w:rPrChange w:id="1040" w:author="Homa Ahmadzia" w:date="2022-03-04T10:22:00Z">
              <w:rPr>
                <w:rFonts w:eastAsia="Times New Roman"/>
              </w:rPr>
            </w:rPrChange>
          </w:rPr>
          <w:delText xml:space="preserve"> included all those that received transfusion of </w:delText>
        </w:r>
        <w:r w:rsidR="00846252" w:rsidRPr="00B62DF3" w:rsidDel="00B33C49">
          <w:rPr>
            <w:rFonts w:eastAsia="Times New Roman"/>
            <w:sz w:val="24"/>
            <w:szCs w:val="24"/>
            <w:rPrChange w:id="1041" w:author="Homa Ahmadzia" w:date="2022-03-04T10:22:00Z">
              <w:rPr>
                <w:rFonts w:eastAsia="Times New Roman"/>
              </w:rPr>
            </w:rPrChange>
          </w:rPr>
          <w:delText>any</w:delText>
        </w:r>
        <w:r w:rsidRPr="00B62DF3" w:rsidDel="00B33C49">
          <w:rPr>
            <w:rFonts w:eastAsia="Times New Roman"/>
            <w:sz w:val="24"/>
            <w:szCs w:val="24"/>
            <w:rPrChange w:id="1042" w:author="Homa Ahmadzia" w:date="2022-03-04T10:22:00Z">
              <w:rPr>
                <w:rFonts w:eastAsia="Times New Roman"/>
              </w:rPr>
            </w:rPrChange>
          </w:rPr>
          <w:delText xml:space="preserve"> blood products </w:delText>
        </w:r>
        <w:r w:rsidR="00846252" w:rsidRPr="00B62DF3" w:rsidDel="00B33C49">
          <w:rPr>
            <w:rFonts w:eastAsia="Times New Roman"/>
            <w:sz w:val="24"/>
            <w:szCs w:val="24"/>
            <w:rPrChange w:id="1043" w:author="Homa Ahmadzia" w:date="2022-03-04T10:22:00Z">
              <w:rPr>
                <w:rFonts w:eastAsia="Times New Roman"/>
              </w:rPr>
            </w:rPrChange>
          </w:rPr>
          <w:delText>or</w:delText>
        </w:r>
        <w:r w:rsidRPr="00B62DF3" w:rsidDel="00B33C49">
          <w:rPr>
            <w:rFonts w:eastAsia="Times New Roman"/>
            <w:sz w:val="24"/>
            <w:szCs w:val="24"/>
            <w:rPrChange w:id="1044" w:author="Homa Ahmadzia" w:date="2022-03-04T10:22:00Z">
              <w:rPr>
                <w:rFonts w:eastAsia="Times New Roman"/>
              </w:rPr>
            </w:rPrChange>
          </w:rPr>
          <w:delText xml:space="preserve"> had</w:delText>
        </w:r>
        <w:r w:rsidR="002B0491" w:rsidRPr="00B62DF3" w:rsidDel="00B33C49">
          <w:rPr>
            <w:rFonts w:eastAsia="Times New Roman"/>
            <w:sz w:val="24"/>
            <w:szCs w:val="24"/>
            <w:rPrChange w:id="1045" w:author="Homa Ahmadzia" w:date="2022-03-04T10:22:00Z">
              <w:rPr>
                <w:rFonts w:eastAsia="Times New Roman"/>
              </w:rPr>
            </w:rPrChange>
          </w:rPr>
          <w:delText xml:space="preserve"> a postpartum hemorrhage defined by</w:delText>
        </w:r>
        <w:r w:rsidRPr="00B62DF3" w:rsidDel="00B33C49">
          <w:rPr>
            <w:rFonts w:eastAsia="Times New Roman"/>
            <w:sz w:val="24"/>
            <w:szCs w:val="24"/>
            <w:rPrChange w:id="1046" w:author="Homa Ahmadzia" w:date="2022-03-04T10:22:00Z">
              <w:rPr>
                <w:rFonts w:eastAsia="Times New Roman"/>
              </w:rPr>
            </w:rPrChange>
          </w:rPr>
          <w:delText xml:space="preserve"> documented blood loss of 1,000 mL or more during or after the delivery</w:delText>
        </w:r>
      </w:del>
      <w:r w:rsidRPr="00B62DF3">
        <w:rPr>
          <w:rFonts w:eastAsia="Times New Roman"/>
          <w:sz w:val="24"/>
          <w:szCs w:val="24"/>
          <w:rPrChange w:id="1047" w:author="Homa Ahmadzia" w:date="2022-03-04T10:22:00Z">
            <w:rPr>
              <w:rFonts w:eastAsia="Times New Roman"/>
            </w:rPr>
          </w:rPrChange>
        </w:rPr>
        <w:t>.</w:t>
      </w:r>
      <w:r w:rsidR="00774207" w:rsidRPr="00B62DF3">
        <w:rPr>
          <w:rFonts w:eastAsia="Times New Roman"/>
          <w:sz w:val="24"/>
          <w:szCs w:val="24"/>
          <w:rPrChange w:id="1048" w:author="Homa Ahmadzia" w:date="2022-03-04T10:22:00Z">
            <w:rPr>
              <w:rFonts w:eastAsia="Times New Roman"/>
            </w:rPr>
          </w:rPrChange>
        </w:rPr>
        <w:t xml:space="preserve"> </w:t>
      </w:r>
    </w:p>
    <w:p w14:paraId="40699DF6" w14:textId="409992E6" w:rsidR="001D13B4" w:rsidRPr="00B62DF3" w:rsidRDefault="001D13B4">
      <w:pPr>
        <w:spacing w:line="480" w:lineRule="auto"/>
        <w:rPr>
          <w:rFonts w:eastAsia="Times New Roman"/>
          <w:sz w:val="24"/>
          <w:szCs w:val="24"/>
          <w:rPrChange w:id="1049" w:author="Homa Ahmadzia" w:date="2022-03-04T10:22:00Z">
            <w:rPr>
              <w:rFonts w:eastAsia="Times New Roman"/>
            </w:rPr>
          </w:rPrChange>
        </w:rPr>
        <w:pPrChange w:id="1050" w:author="Jerome Federspiel" w:date="2022-02-03T17:43:00Z">
          <w:pPr>
            <w:spacing w:line="240" w:lineRule="auto"/>
          </w:pPr>
        </w:pPrChange>
      </w:pPr>
      <w:r w:rsidRPr="00B62DF3">
        <w:rPr>
          <w:rFonts w:eastAsia="Times New Roman"/>
          <w:sz w:val="24"/>
          <w:szCs w:val="24"/>
          <w:rPrChange w:id="1051" w:author="Homa Ahmadzia" w:date="2022-03-04T10:22:00Z">
            <w:rPr>
              <w:rFonts w:eastAsia="Times New Roman"/>
            </w:rPr>
          </w:rPrChange>
        </w:rPr>
        <w:t xml:space="preserve"> </w:t>
      </w:r>
      <w:r w:rsidRPr="00B62DF3">
        <w:rPr>
          <w:rFonts w:eastAsia="Times New Roman"/>
          <w:sz w:val="24"/>
          <w:szCs w:val="24"/>
          <w:rPrChange w:id="1052" w:author="Homa Ahmadzia" w:date="2022-03-04T10:22:00Z">
            <w:rPr>
              <w:rFonts w:eastAsia="Times New Roman"/>
            </w:rPr>
          </w:rPrChange>
        </w:rPr>
        <w:tab/>
      </w:r>
      <w:r w:rsidR="00C0386F" w:rsidRPr="00B62DF3">
        <w:rPr>
          <w:rFonts w:eastAsia="Times New Roman"/>
          <w:sz w:val="24"/>
          <w:szCs w:val="24"/>
          <w:u w:val="single"/>
          <w:rPrChange w:id="1053" w:author="Homa Ahmadzia" w:date="2022-03-04T10:22:00Z">
            <w:rPr>
              <w:rFonts w:eastAsia="Times New Roman"/>
              <w:u w:val="single"/>
            </w:rPr>
          </w:rPrChange>
        </w:rPr>
        <w:t>Data analysis.</w:t>
      </w:r>
      <w:r w:rsidR="00C0386F" w:rsidRPr="00B62DF3">
        <w:rPr>
          <w:rFonts w:eastAsia="Times New Roman"/>
          <w:sz w:val="24"/>
          <w:szCs w:val="24"/>
          <w:rPrChange w:id="1054" w:author="Homa Ahmadzia" w:date="2022-03-04T10:22:00Z">
            <w:rPr>
              <w:rFonts w:eastAsia="Times New Roman"/>
            </w:rPr>
          </w:rPrChange>
        </w:rPr>
        <w:t xml:space="preserve"> For each of the four </w:t>
      </w:r>
      <w:del w:id="1055" w:author="Jerome Federspiel" w:date="2022-02-03T17:49:00Z">
        <w:r w:rsidR="00C0386F" w:rsidRPr="00B62DF3" w:rsidDel="00F63931">
          <w:rPr>
            <w:rFonts w:eastAsia="Times New Roman"/>
            <w:sz w:val="24"/>
            <w:szCs w:val="24"/>
            <w:rPrChange w:id="1056" w:author="Homa Ahmadzia" w:date="2022-03-04T10:22:00Z">
              <w:rPr>
                <w:rFonts w:eastAsia="Times New Roman"/>
              </w:rPr>
            </w:rPrChange>
          </w:rPr>
          <w:delText xml:space="preserve">predictor/outcome </w:delText>
        </w:r>
      </w:del>
      <w:r w:rsidR="00C0386F" w:rsidRPr="00B62DF3">
        <w:rPr>
          <w:rFonts w:eastAsia="Times New Roman"/>
          <w:sz w:val="24"/>
          <w:szCs w:val="24"/>
          <w:rPrChange w:id="1057" w:author="Homa Ahmadzia" w:date="2022-03-04T10:22:00Z">
            <w:rPr>
              <w:rFonts w:eastAsia="Times New Roman"/>
            </w:rPr>
          </w:rPrChange>
        </w:rPr>
        <w:t xml:space="preserve">combinations </w:t>
      </w:r>
      <w:ins w:id="1058" w:author="Jerome Federspiel" w:date="2022-02-03T17:49:00Z">
        <w:r w:rsidR="00F63931" w:rsidRPr="00B62DF3">
          <w:rPr>
            <w:rFonts w:eastAsia="Times New Roman"/>
            <w:sz w:val="24"/>
            <w:szCs w:val="24"/>
            <w:rPrChange w:id="1059" w:author="Homa Ahmadzia" w:date="2022-03-04T10:22:00Z">
              <w:rPr>
                <w:rFonts w:ascii="Times New Roman" w:eastAsia="Times New Roman" w:hAnsi="Times New Roman" w:cs="Times New Roman"/>
                <w:sz w:val="24"/>
                <w:szCs w:val="24"/>
              </w:rPr>
            </w:rPrChange>
          </w:rPr>
          <w:t>of predictors and outcomes</w:t>
        </w:r>
      </w:ins>
      <w:del w:id="1060" w:author="Jerome Federspiel" w:date="2022-02-03T17:49:00Z">
        <w:r w:rsidR="00C0386F" w:rsidRPr="00B62DF3" w:rsidDel="00F63931">
          <w:rPr>
            <w:rFonts w:eastAsia="Times New Roman"/>
            <w:sz w:val="24"/>
            <w:szCs w:val="24"/>
            <w:rPrChange w:id="1061" w:author="Homa Ahmadzia" w:date="2022-03-04T10:22:00Z">
              <w:rPr>
                <w:rFonts w:eastAsia="Times New Roman"/>
              </w:rPr>
            </w:rPrChange>
          </w:rPr>
          <w:delText>(ante+transfusion, intra+transfusion, ante+transf/hemorrhage, intra+transf/hemorrhage)</w:delText>
        </w:r>
      </w:del>
      <w:ins w:id="1062" w:author="Jerome Federspiel" w:date="2022-02-03T17:49:00Z">
        <w:r w:rsidR="00F63931" w:rsidRPr="00B62DF3">
          <w:rPr>
            <w:rFonts w:eastAsia="Times New Roman"/>
            <w:sz w:val="24"/>
            <w:szCs w:val="24"/>
            <w:rPrChange w:id="1063" w:author="Homa Ahmadzia" w:date="2022-03-04T10:22:00Z">
              <w:rPr>
                <w:rFonts w:ascii="Times New Roman" w:eastAsia="Times New Roman" w:hAnsi="Times New Roman" w:cs="Times New Roman"/>
                <w:sz w:val="24"/>
                <w:szCs w:val="24"/>
              </w:rPr>
            </w:rPrChange>
          </w:rPr>
          <w:t xml:space="preserve"> (</w:t>
        </w:r>
      </w:ins>
      <w:ins w:id="1064" w:author="Jerome Federspiel" w:date="2022-02-03T17:50:00Z">
        <w:r w:rsidR="00F63931" w:rsidRPr="00B62DF3">
          <w:rPr>
            <w:rFonts w:eastAsia="Times New Roman"/>
            <w:sz w:val="24"/>
            <w:szCs w:val="24"/>
            <w:rPrChange w:id="1065" w:author="Homa Ahmadzia" w:date="2022-03-04T10:22:00Z">
              <w:rPr>
                <w:rFonts w:ascii="Times New Roman" w:eastAsia="Times New Roman" w:hAnsi="Times New Roman" w:cs="Times New Roman"/>
                <w:sz w:val="24"/>
                <w:szCs w:val="24"/>
              </w:rPr>
            </w:rPrChange>
          </w:rPr>
          <w:t xml:space="preserve">for predictors, </w:t>
        </w:r>
      </w:ins>
      <w:ins w:id="1066" w:author="Jerome Federspiel" w:date="2022-02-03T17:49:00Z">
        <w:r w:rsidR="00F63931" w:rsidRPr="00B62DF3">
          <w:rPr>
            <w:rFonts w:eastAsia="Times New Roman"/>
            <w:sz w:val="24"/>
            <w:szCs w:val="24"/>
            <w:rPrChange w:id="1067" w:author="Homa Ahmadzia" w:date="2022-03-04T10:22:00Z">
              <w:rPr>
                <w:rFonts w:ascii="Times New Roman" w:eastAsia="Times New Roman" w:hAnsi="Times New Roman" w:cs="Times New Roman"/>
                <w:sz w:val="24"/>
                <w:szCs w:val="24"/>
              </w:rPr>
            </w:rPrChange>
          </w:rPr>
          <w:t>antepartum versus antepartum and intrapartum</w:t>
        </w:r>
      </w:ins>
      <w:ins w:id="1068" w:author="Jerome Federspiel" w:date="2022-02-03T17:50:00Z">
        <w:r w:rsidR="00F63931" w:rsidRPr="00B62DF3">
          <w:rPr>
            <w:rFonts w:eastAsia="Times New Roman"/>
            <w:sz w:val="24"/>
            <w:szCs w:val="24"/>
            <w:rPrChange w:id="1069" w:author="Homa Ahmadzia" w:date="2022-03-04T10:22:00Z">
              <w:rPr>
                <w:rFonts w:ascii="Times New Roman" w:eastAsia="Times New Roman" w:hAnsi="Times New Roman" w:cs="Times New Roman"/>
                <w:sz w:val="24"/>
                <w:szCs w:val="24"/>
              </w:rPr>
            </w:rPrChange>
          </w:rPr>
          <w:t xml:space="preserve">; for outcomes, </w:t>
        </w:r>
        <w:del w:id="1070" w:author="Homa Ahmadzia" w:date="2022-03-04T09:23:00Z">
          <w:r w:rsidR="00F63931" w:rsidRPr="00B62DF3" w:rsidDel="00B33C49">
            <w:rPr>
              <w:rFonts w:eastAsia="Times New Roman"/>
              <w:sz w:val="24"/>
              <w:szCs w:val="24"/>
              <w:rPrChange w:id="1071" w:author="Homa Ahmadzia" w:date="2022-03-04T10:22:00Z">
                <w:rPr>
                  <w:rFonts w:ascii="Times New Roman" w:eastAsia="Times New Roman" w:hAnsi="Times New Roman" w:cs="Times New Roman"/>
                  <w:sz w:val="24"/>
                  <w:szCs w:val="24"/>
                </w:rPr>
              </w:rPrChange>
            </w:rPr>
            <w:delText xml:space="preserve">transfusion versus </w:delText>
          </w:r>
        </w:del>
        <w:r w:rsidR="00F63931" w:rsidRPr="00B62DF3">
          <w:rPr>
            <w:rFonts w:eastAsia="Times New Roman"/>
            <w:sz w:val="24"/>
            <w:szCs w:val="24"/>
            <w:rPrChange w:id="1072" w:author="Homa Ahmadzia" w:date="2022-03-04T10:22:00Z">
              <w:rPr>
                <w:rFonts w:ascii="Times New Roman" w:eastAsia="Times New Roman" w:hAnsi="Times New Roman" w:cs="Times New Roman"/>
                <w:sz w:val="24"/>
                <w:szCs w:val="24"/>
              </w:rPr>
            </w:rPrChange>
          </w:rPr>
          <w:t>transfusion and blood loss greater than a liter</w:t>
        </w:r>
      </w:ins>
      <w:ins w:id="1073" w:author="Homa Ahmadzia" w:date="2022-03-04T09:23:00Z">
        <w:r w:rsidR="00B33C49" w:rsidRPr="00B62DF3">
          <w:rPr>
            <w:rFonts w:eastAsia="Times New Roman"/>
            <w:sz w:val="24"/>
            <w:szCs w:val="24"/>
            <w:rPrChange w:id="1074" w:author="Homa Ahmadzia" w:date="2022-03-04T10:22:00Z">
              <w:rPr>
                <w:rFonts w:ascii="Times New Roman" w:eastAsia="Times New Roman" w:hAnsi="Times New Roman" w:cs="Times New Roman"/>
                <w:sz w:val="24"/>
                <w:szCs w:val="24"/>
              </w:rPr>
            </w:rPrChange>
          </w:rPr>
          <w:t xml:space="preserve"> versus transfusion alone</w:t>
        </w:r>
      </w:ins>
      <w:ins w:id="1075" w:author="Jerome Federspiel" w:date="2022-02-03T17:50:00Z">
        <w:r w:rsidR="00F63931" w:rsidRPr="00B62DF3">
          <w:rPr>
            <w:rFonts w:eastAsia="Times New Roman"/>
            <w:sz w:val="24"/>
            <w:szCs w:val="24"/>
            <w:rPrChange w:id="1076" w:author="Homa Ahmadzia" w:date="2022-03-04T10:22:00Z">
              <w:rPr>
                <w:rFonts w:ascii="Times New Roman" w:eastAsia="Times New Roman" w:hAnsi="Times New Roman" w:cs="Times New Roman"/>
                <w:sz w:val="24"/>
                <w:szCs w:val="24"/>
              </w:rPr>
            </w:rPrChange>
          </w:rPr>
          <w:t>)</w:t>
        </w:r>
      </w:ins>
      <w:r w:rsidR="00C0386F" w:rsidRPr="00B62DF3">
        <w:rPr>
          <w:rFonts w:eastAsia="Times New Roman"/>
          <w:sz w:val="24"/>
          <w:szCs w:val="24"/>
          <w:rPrChange w:id="1077" w:author="Homa Ahmadzia" w:date="2022-03-04T10:22:00Z">
            <w:rPr>
              <w:rFonts w:eastAsia="Times New Roman"/>
            </w:rPr>
          </w:rPrChange>
        </w:rPr>
        <w:t>, the</w:t>
      </w:r>
      <w:r w:rsidRPr="00B62DF3">
        <w:rPr>
          <w:rFonts w:eastAsia="Times New Roman"/>
          <w:sz w:val="24"/>
          <w:szCs w:val="24"/>
          <w:rPrChange w:id="1078" w:author="Homa Ahmadzia" w:date="2022-03-04T10:22:00Z">
            <w:rPr>
              <w:rFonts w:eastAsia="Times New Roman"/>
            </w:rPr>
          </w:rPrChange>
        </w:rPr>
        <w:t xml:space="preserve"> data </w:t>
      </w:r>
      <w:r w:rsidR="001F027F" w:rsidRPr="00B62DF3">
        <w:rPr>
          <w:rFonts w:eastAsia="Times New Roman"/>
          <w:sz w:val="24"/>
          <w:szCs w:val="24"/>
          <w:rPrChange w:id="1079" w:author="Homa Ahmadzia" w:date="2022-03-04T10:22:00Z">
            <w:rPr>
              <w:rFonts w:eastAsia="Times New Roman"/>
            </w:rPr>
          </w:rPrChange>
        </w:rPr>
        <w:t xml:space="preserve">were </w:t>
      </w:r>
      <w:r w:rsidRPr="00B62DF3">
        <w:rPr>
          <w:rFonts w:eastAsia="Times New Roman"/>
          <w:sz w:val="24"/>
          <w:szCs w:val="24"/>
          <w:rPrChange w:id="1080" w:author="Homa Ahmadzia" w:date="2022-03-04T10:22:00Z">
            <w:rPr>
              <w:rFonts w:eastAsia="Times New Roman"/>
            </w:rPr>
          </w:rPrChange>
        </w:rPr>
        <w:t xml:space="preserve">split </w:t>
      </w:r>
      <w:del w:id="1081" w:author="Jerome Federspiel" w:date="2022-02-03T17:50:00Z">
        <w:r w:rsidRPr="00B62DF3" w:rsidDel="00E32C67">
          <w:rPr>
            <w:rFonts w:eastAsia="Times New Roman"/>
            <w:sz w:val="24"/>
            <w:szCs w:val="24"/>
            <w:rPrChange w:id="1082" w:author="Homa Ahmadzia" w:date="2022-03-04T10:22:00Z">
              <w:rPr>
                <w:rFonts w:eastAsia="Times New Roman"/>
              </w:rPr>
            </w:rPrChange>
          </w:rPr>
          <w:delText xml:space="preserve">into </w:delText>
        </w:r>
      </w:del>
      <w:ins w:id="1083" w:author="Jerome Federspiel" w:date="2022-02-03T17:50:00Z">
        <w:r w:rsidR="00E32C67" w:rsidRPr="00B62DF3">
          <w:rPr>
            <w:rFonts w:eastAsia="Times New Roman"/>
            <w:sz w:val="24"/>
            <w:szCs w:val="24"/>
            <w:rPrChange w:id="1084" w:author="Homa Ahmadzia" w:date="2022-03-04T10:22:00Z">
              <w:rPr>
                <w:rFonts w:ascii="Times New Roman" w:eastAsia="Times New Roman" w:hAnsi="Times New Roman" w:cs="Times New Roman"/>
                <w:sz w:val="24"/>
                <w:szCs w:val="24"/>
              </w:rPr>
            </w:rPrChange>
          </w:rPr>
          <w:t xml:space="preserve">so that </w:t>
        </w:r>
      </w:ins>
      <w:r w:rsidRPr="00B62DF3">
        <w:rPr>
          <w:rFonts w:eastAsia="Times New Roman"/>
          <w:sz w:val="24"/>
          <w:szCs w:val="24"/>
          <w:rPrChange w:id="1085" w:author="Homa Ahmadzia" w:date="2022-03-04T10:22:00Z">
            <w:rPr>
              <w:rFonts w:eastAsia="Times New Roman"/>
            </w:rPr>
          </w:rPrChange>
        </w:rPr>
        <w:t xml:space="preserve">70% </w:t>
      </w:r>
      <w:ins w:id="1086" w:author="Jerome Federspiel" w:date="2022-02-03T17:50:00Z">
        <w:r w:rsidR="00E32C67" w:rsidRPr="00B62DF3">
          <w:rPr>
            <w:rFonts w:eastAsia="Times New Roman"/>
            <w:sz w:val="24"/>
            <w:szCs w:val="24"/>
            <w:rPrChange w:id="1087" w:author="Homa Ahmadzia" w:date="2022-03-04T10:22:00Z">
              <w:rPr>
                <w:rFonts w:ascii="Times New Roman" w:eastAsia="Times New Roman" w:hAnsi="Times New Roman" w:cs="Times New Roman"/>
                <w:sz w:val="24"/>
                <w:szCs w:val="24"/>
              </w:rPr>
            </w:rPrChange>
          </w:rPr>
          <w:t xml:space="preserve">of the observations were used </w:t>
        </w:r>
      </w:ins>
      <w:r w:rsidRPr="00B62DF3">
        <w:rPr>
          <w:rFonts w:eastAsia="Times New Roman"/>
          <w:sz w:val="24"/>
          <w:szCs w:val="24"/>
          <w:rPrChange w:id="1088" w:author="Homa Ahmadzia" w:date="2022-03-04T10:22:00Z">
            <w:rPr>
              <w:rFonts w:eastAsia="Times New Roman"/>
            </w:rPr>
          </w:rPrChange>
        </w:rPr>
        <w:t xml:space="preserve">for training and 30% </w:t>
      </w:r>
      <w:ins w:id="1089" w:author="Jerome Federspiel" w:date="2022-02-03T17:50:00Z">
        <w:r w:rsidR="00E32C67" w:rsidRPr="00B62DF3">
          <w:rPr>
            <w:rFonts w:eastAsia="Times New Roman"/>
            <w:sz w:val="24"/>
            <w:szCs w:val="24"/>
            <w:rPrChange w:id="1090" w:author="Homa Ahmadzia" w:date="2022-03-04T10:22:00Z">
              <w:rPr>
                <w:rFonts w:ascii="Times New Roman" w:eastAsia="Times New Roman" w:hAnsi="Times New Roman" w:cs="Times New Roman"/>
                <w:sz w:val="24"/>
                <w:szCs w:val="24"/>
              </w:rPr>
            </w:rPrChange>
          </w:rPr>
          <w:t xml:space="preserve">were used </w:t>
        </w:r>
      </w:ins>
      <w:r w:rsidRPr="00B62DF3">
        <w:rPr>
          <w:rFonts w:eastAsia="Times New Roman"/>
          <w:sz w:val="24"/>
          <w:szCs w:val="24"/>
          <w:rPrChange w:id="1091" w:author="Homa Ahmadzia" w:date="2022-03-04T10:22:00Z">
            <w:rPr>
              <w:rFonts w:eastAsia="Times New Roman"/>
            </w:rPr>
          </w:rPrChange>
        </w:rPr>
        <w:t>for testing</w:t>
      </w:r>
      <w:ins w:id="1092" w:author="Jerome Federspiel" w:date="2022-02-03T17:50:00Z">
        <w:r w:rsidR="00E32C67" w:rsidRPr="00B62DF3">
          <w:rPr>
            <w:rFonts w:eastAsia="Times New Roman"/>
            <w:sz w:val="24"/>
            <w:szCs w:val="24"/>
            <w:rPrChange w:id="1093" w:author="Homa Ahmadzia" w:date="2022-03-04T10:22:00Z">
              <w:rPr>
                <w:rFonts w:ascii="Times New Roman" w:eastAsia="Times New Roman" w:hAnsi="Times New Roman" w:cs="Times New Roman"/>
                <w:sz w:val="24"/>
                <w:szCs w:val="24"/>
              </w:rPr>
            </w:rPrChange>
          </w:rPr>
          <w:t xml:space="preserve">, </w:t>
        </w:r>
      </w:ins>
      <w:del w:id="1094" w:author="Jerome Federspiel" w:date="2022-02-03T17:50:00Z">
        <w:r w:rsidR="00846252" w:rsidRPr="00B62DF3" w:rsidDel="00E32C67">
          <w:rPr>
            <w:rFonts w:eastAsia="Times New Roman"/>
            <w:sz w:val="24"/>
            <w:szCs w:val="24"/>
            <w:rPrChange w:id="1095" w:author="Homa Ahmadzia" w:date="2022-03-04T10:22:00Z">
              <w:rPr>
                <w:rFonts w:eastAsia="Times New Roman"/>
              </w:rPr>
            </w:rPrChange>
          </w:rPr>
          <w:delText xml:space="preserve"> </w:delText>
        </w:r>
      </w:del>
      <w:r w:rsidR="00846252" w:rsidRPr="00B62DF3">
        <w:rPr>
          <w:rFonts w:eastAsia="Times New Roman"/>
          <w:sz w:val="24"/>
          <w:szCs w:val="24"/>
          <w:rPrChange w:id="1096" w:author="Homa Ahmadzia" w:date="2022-03-04T10:22:00Z">
            <w:rPr>
              <w:rFonts w:eastAsia="Times New Roman"/>
            </w:rPr>
          </w:rPrChange>
        </w:rPr>
        <w:t xml:space="preserve">with both </w:t>
      </w:r>
      <w:del w:id="1097" w:author="Jerome Federspiel" w:date="2022-02-03T17:50:00Z">
        <w:r w:rsidR="00846252" w:rsidRPr="00B62DF3" w:rsidDel="00E32C67">
          <w:rPr>
            <w:rFonts w:eastAsia="Times New Roman"/>
            <w:sz w:val="24"/>
            <w:szCs w:val="24"/>
            <w:rPrChange w:id="1098" w:author="Homa Ahmadzia" w:date="2022-03-04T10:22:00Z">
              <w:rPr>
                <w:rFonts w:eastAsia="Times New Roman"/>
              </w:rPr>
            </w:rPrChange>
          </w:rPr>
          <w:delText xml:space="preserve">groups </w:delText>
        </w:r>
      </w:del>
      <w:ins w:id="1099" w:author="Jerome Federspiel" w:date="2022-02-03T17:50:00Z">
        <w:r w:rsidR="00E32C67" w:rsidRPr="00B62DF3">
          <w:rPr>
            <w:rFonts w:eastAsia="Times New Roman"/>
            <w:sz w:val="24"/>
            <w:szCs w:val="24"/>
            <w:rPrChange w:id="1100" w:author="Homa Ahmadzia" w:date="2022-03-04T10:22:00Z">
              <w:rPr>
                <w:rFonts w:ascii="Times New Roman" w:eastAsia="Times New Roman" w:hAnsi="Times New Roman" w:cs="Times New Roman"/>
                <w:sz w:val="24"/>
                <w:szCs w:val="24"/>
              </w:rPr>
            </w:rPrChange>
          </w:rPr>
          <w:t xml:space="preserve">sets </w:t>
        </w:r>
      </w:ins>
      <w:del w:id="1101" w:author="Jerome Federspiel" w:date="2022-02-03T17:50:00Z">
        <w:r w:rsidR="00846252" w:rsidRPr="00B62DF3" w:rsidDel="00E32C67">
          <w:rPr>
            <w:rFonts w:eastAsia="Times New Roman"/>
            <w:sz w:val="24"/>
            <w:szCs w:val="24"/>
            <w:rPrChange w:id="1102" w:author="Homa Ahmadzia" w:date="2022-03-04T10:22:00Z">
              <w:rPr>
                <w:rFonts w:eastAsia="Times New Roman"/>
              </w:rPr>
            </w:rPrChange>
          </w:rPr>
          <w:delText>maintaining the same ratio of positive to negative target outcomes</w:delText>
        </w:r>
      </w:del>
      <w:ins w:id="1103" w:author="Jerome Federspiel" w:date="2022-02-03T17:50:00Z">
        <w:r w:rsidR="00E32C67" w:rsidRPr="00B62DF3">
          <w:rPr>
            <w:rFonts w:eastAsia="Times New Roman"/>
            <w:sz w:val="24"/>
            <w:szCs w:val="24"/>
            <w:rPrChange w:id="1104" w:author="Homa Ahmadzia" w:date="2022-03-04T10:22:00Z">
              <w:rPr>
                <w:rFonts w:ascii="Times New Roman" w:eastAsia="Times New Roman" w:hAnsi="Times New Roman" w:cs="Times New Roman"/>
                <w:sz w:val="24"/>
                <w:szCs w:val="24"/>
              </w:rPr>
            </w:rPrChange>
          </w:rPr>
          <w:t>the same outcome rate</w:t>
        </w:r>
      </w:ins>
      <w:r w:rsidRPr="00B62DF3">
        <w:rPr>
          <w:rFonts w:eastAsia="Times New Roman"/>
          <w:sz w:val="24"/>
          <w:szCs w:val="24"/>
          <w:rPrChange w:id="1105" w:author="Homa Ahmadzia" w:date="2022-03-04T10:22:00Z">
            <w:rPr>
              <w:rFonts w:eastAsia="Times New Roman"/>
            </w:rPr>
          </w:rPrChange>
        </w:rPr>
        <w:t xml:space="preserve">. We applied </w:t>
      </w:r>
      <w:ins w:id="1106" w:author="Jerome Federspiel" w:date="2022-02-03T17:51:00Z">
        <w:r w:rsidR="00E32C67" w:rsidRPr="00B62DF3">
          <w:rPr>
            <w:rFonts w:eastAsia="Times New Roman"/>
            <w:sz w:val="24"/>
            <w:szCs w:val="24"/>
            <w:rPrChange w:id="1107" w:author="Homa Ahmadzia" w:date="2022-03-04T10:22:00Z">
              <w:rPr>
                <w:rFonts w:ascii="Times New Roman" w:eastAsia="Times New Roman" w:hAnsi="Times New Roman" w:cs="Times New Roman"/>
                <w:sz w:val="24"/>
                <w:szCs w:val="24"/>
              </w:rPr>
            </w:rPrChange>
          </w:rPr>
          <w:t xml:space="preserve">a number of methods, including </w:t>
        </w:r>
      </w:ins>
      <w:r w:rsidR="004162BD" w:rsidRPr="00B62DF3">
        <w:rPr>
          <w:rFonts w:eastAsia="Times New Roman"/>
          <w:sz w:val="24"/>
          <w:szCs w:val="24"/>
          <w:rPrChange w:id="1108" w:author="Homa Ahmadzia" w:date="2022-03-04T10:22:00Z">
            <w:rPr>
              <w:rFonts w:eastAsia="Times New Roman"/>
            </w:rPr>
          </w:rPrChange>
        </w:rPr>
        <w:t>l</w:t>
      </w:r>
      <w:r w:rsidRPr="00B62DF3">
        <w:rPr>
          <w:rFonts w:eastAsia="Times New Roman"/>
          <w:sz w:val="24"/>
          <w:szCs w:val="24"/>
          <w:rPrChange w:id="1109" w:author="Homa Ahmadzia" w:date="2022-03-04T10:22:00Z">
            <w:rPr>
              <w:rFonts w:eastAsia="Times New Roman"/>
            </w:rPr>
          </w:rPrChange>
        </w:rPr>
        <w:t xml:space="preserve">ogistic </w:t>
      </w:r>
      <w:r w:rsidR="004162BD" w:rsidRPr="00B62DF3">
        <w:rPr>
          <w:rFonts w:eastAsia="Times New Roman"/>
          <w:sz w:val="24"/>
          <w:szCs w:val="24"/>
          <w:rPrChange w:id="1110" w:author="Homa Ahmadzia" w:date="2022-03-04T10:22:00Z">
            <w:rPr>
              <w:rFonts w:eastAsia="Times New Roman"/>
            </w:rPr>
          </w:rPrChange>
        </w:rPr>
        <w:t>r</w:t>
      </w:r>
      <w:r w:rsidRPr="00B62DF3">
        <w:rPr>
          <w:rFonts w:eastAsia="Times New Roman"/>
          <w:sz w:val="24"/>
          <w:szCs w:val="24"/>
          <w:rPrChange w:id="1111" w:author="Homa Ahmadzia" w:date="2022-03-04T10:22:00Z">
            <w:rPr>
              <w:rFonts w:eastAsia="Times New Roman"/>
            </w:rPr>
          </w:rPrChange>
        </w:rPr>
        <w:t xml:space="preserve">egression (LR), </w:t>
      </w:r>
      <w:r w:rsidR="004162BD" w:rsidRPr="00B62DF3">
        <w:rPr>
          <w:rFonts w:eastAsia="Times New Roman"/>
          <w:sz w:val="24"/>
          <w:szCs w:val="24"/>
          <w:rPrChange w:id="1112" w:author="Homa Ahmadzia" w:date="2022-03-04T10:22:00Z">
            <w:rPr>
              <w:rFonts w:eastAsia="Times New Roman"/>
            </w:rPr>
          </w:rPrChange>
        </w:rPr>
        <w:t>s</w:t>
      </w:r>
      <w:r w:rsidRPr="00B62DF3">
        <w:rPr>
          <w:rFonts w:eastAsia="Times New Roman"/>
          <w:sz w:val="24"/>
          <w:szCs w:val="24"/>
          <w:rPrChange w:id="1113" w:author="Homa Ahmadzia" w:date="2022-03-04T10:22:00Z">
            <w:rPr>
              <w:rFonts w:eastAsia="Times New Roman"/>
            </w:rPr>
          </w:rPrChange>
        </w:rPr>
        <w:t xml:space="preserve">upport </w:t>
      </w:r>
      <w:r w:rsidR="004162BD" w:rsidRPr="00B62DF3">
        <w:rPr>
          <w:rFonts w:eastAsia="Times New Roman"/>
          <w:sz w:val="24"/>
          <w:szCs w:val="24"/>
          <w:rPrChange w:id="1114" w:author="Homa Ahmadzia" w:date="2022-03-04T10:22:00Z">
            <w:rPr>
              <w:rFonts w:eastAsia="Times New Roman"/>
            </w:rPr>
          </w:rPrChange>
        </w:rPr>
        <w:t>v</w:t>
      </w:r>
      <w:r w:rsidRPr="00B62DF3">
        <w:rPr>
          <w:rFonts w:eastAsia="Times New Roman"/>
          <w:sz w:val="24"/>
          <w:szCs w:val="24"/>
          <w:rPrChange w:id="1115" w:author="Homa Ahmadzia" w:date="2022-03-04T10:22:00Z">
            <w:rPr>
              <w:rFonts w:eastAsia="Times New Roman"/>
            </w:rPr>
          </w:rPrChange>
        </w:rPr>
        <w:t xml:space="preserve">ector </w:t>
      </w:r>
      <w:r w:rsidR="004162BD" w:rsidRPr="00B62DF3">
        <w:rPr>
          <w:rFonts w:eastAsia="Times New Roman"/>
          <w:sz w:val="24"/>
          <w:szCs w:val="24"/>
          <w:rPrChange w:id="1116" w:author="Homa Ahmadzia" w:date="2022-03-04T10:22:00Z">
            <w:rPr>
              <w:rFonts w:eastAsia="Times New Roman"/>
            </w:rPr>
          </w:rPrChange>
        </w:rPr>
        <w:t>m</w:t>
      </w:r>
      <w:r w:rsidRPr="00B62DF3">
        <w:rPr>
          <w:rFonts w:eastAsia="Times New Roman"/>
          <w:sz w:val="24"/>
          <w:szCs w:val="24"/>
          <w:rPrChange w:id="1117" w:author="Homa Ahmadzia" w:date="2022-03-04T10:22:00Z">
            <w:rPr>
              <w:rFonts w:eastAsia="Times New Roman"/>
            </w:rPr>
          </w:rPrChange>
        </w:rPr>
        <w:t xml:space="preserve">achines (SVC), </w:t>
      </w:r>
      <w:r w:rsidR="004162BD" w:rsidRPr="00B62DF3">
        <w:rPr>
          <w:rFonts w:eastAsia="Times New Roman"/>
          <w:sz w:val="24"/>
          <w:szCs w:val="24"/>
          <w:rPrChange w:id="1118" w:author="Homa Ahmadzia" w:date="2022-03-04T10:22:00Z">
            <w:rPr>
              <w:rFonts w:eastAsia="Times New Roman"/>
            </w:rPr>
          </w:rPrChange>
        </w:rPr>
        <w:t>m</w:t>
      </w:r>
      <w:r w:rsidRPr="00B62DF3">
        <w:rPr>
          <w:rFonts w:eastAsia="Times New Roman"/>
          <w:sz w:val="24"/>
          <w:szCs w:val="24"/>
          <w:rPrChange w:id="1119" w:author="Homa Ahmadzia" w:date="2022-03-04T10:22:00Z">
            <w:rPr>
              <w:rFonts w:eastAsia="Times New Roman"/>
            </w:rPr>
          </w:rPrChange>
        </w:rPr>
        <w:t xml:space="preserve">ulti-layer </w:t>
      </w:r>
      <w:r w:rsidR="004162BD" w:rsidRPr="00B62DF3">
        <w:rPr>
          <w:rFonts w:eastAsia="Times New Roman"/>
          <w:sz w:val="24"/>
          <w:szCs w:val="24"/>
          <w:rPrChange w:id="1120" w:author="Homa Ahmadzia" w:date="2022-03-04T10:22:00Z">
            <w:rPr>
              <w:rFonts w:eastAsia="Times New Roman"/>
            </w:rPr>
          </w:rPrChange>
        </w:rPr>
        <w:t>p</w:t>
      </w:r>
      <w:r w:rsidRPr="00B62DF3">
        <w:rPr>
          <w:rFonts w:eastAsia="Times New Roman"/>
          <w:sz w:val="24"/>
          <w:szCs w:val="24"/>
          <w:rPrChange w:id="1121" w:author="Homa Ahmadzia" w:date="2022-03-04T10:22:00Z">
            <w:rPr>
              <w:rFonts w:eastAsia="Times New Roman"/>
            </w:rPr>
          </w:rPrChange>
        </w:rPr>
        <w:t xml:space="preserve">erceptron (MLP), </w:t>
      </w:r>
      <w:r w:rsidR="004162BD" w:rsidRPr="00B62DF3">
        <w:rPr>
          <w:rFonts w:eastAsia="Times New Roman"/>
          <w:sz w:val="24"/>
          <w:szCs w:val="24"/>
          <w:rPrChange w:id="1122" w:author="Homa Ahmadzia" w:date="2022-03-04T10:22:00Z">
            <w:rPr>
              <w:rFonts w:eastAsia="Times New Roman"/>
            </w:rPr>
          </w:rPrChange>
        </w:rPr>
        <w:t>r</w:t>
      </w:r>
      <w:r w:rsidRPr="00B62DF3">
        <w:rPr>
          <w:rFonts w:eastAsia="Times New Roman"/>
          <w:sz w:val="24"/>
          <w:szCs w:val="24"/>
          <w:rPrChange w:id="1123" w:author="Homa Ahmadzia" w:date="2022-03-04T10:22:00Z">
            <w:rPr>
              <w:rFonts w:eastAsia="Times New Roman"/>
            </w:rPr>
          </w:rPrChange>
        </w:rPr>
        <w:t xml:space="preserve">andom </w:t>
      </w:r>
      <w:r w:rsidR="004162BD" w:rsidRPr="00B62DF3">
        <w:rPr>
          <w:rFonts w:eastAsia="Times New Roman"/>
          <w:sz w:val="24"/>
          <w:szCs w:val="24"/>
          <w:rPrChange w:id="1124" w:author="Homa Ahmadzia" w:date="2022-03-04T10:22:00Z">
            <w:rPr>
              <w:rFonts w:eastAsia="Times New Roman"/>
            </w:rPr>
          </w:rPrChange>
        </w:rPr>
        <w:t>f</w:t>
      </w:r>
      <w:r w:rsidRPr="00B62DF3">
        <w:rPr>
          <w:rFonts w:eastAsia="Times New Roman"/>
          <w:sz w:val="24"/>
          <w:szCs w:val="24"/>
          <w:rPrChange w:id="1125" w:author="Homa Ahmadzia" w:date="2022-03-04T10:22:00Z">
            <w:rPr>
              <w:rFonts w:eastAsia="Times New Roman"/>
            </w:rPr>
          </w:rPrChange>
        </w:rPr>
        <w:t xml:space="preserve">orest (RF) </w:t>
      </w:r>
      <w:r w:rsidR="001F027F" w:rsidRPr="00B62DF3">
        <w:rPr>
          <w:rFonts w:eastAsia="Times New Roman"/>
          <w:sz w:val="24"/>
          <w:szCs w:val="24"/>
          <w:rPrChange w:id="1126" w:author="Homa Ahmadzia" w:date="2022-03-04T10:22:00Z">
            <w:rPr>
              <w:rFonts w:eastAsia="Times New Roman"/>
            </w:rPr>
          </w:rPrChange>
        </w:rPr>
        <w:t xml:space="preserve">and </w:t>
      </w:r>
      <w:r w:rsidR="004162BD" w:rsidRPr="00B62DF3">
        <w:rPr>
          <w:rFonts w:eastAsia="Times New Roman"/>
          <w:sz w:val="24"/>
          <w:szCs w:val="24"/>
          <w:rPrChange w:id="1127" w:author="Homa Ahmadzia" w:date="2022-03-04T10:22:00Z">
            <w:rPr>
              <w:rFonts w:eastAsia="Times New Roman"/>
            </w:rPr>
          </w:rPrChange>
        </w:rPr>
        <w:t>g</w:t>
      </w:r>
      <w:r w:rsidRPr="00B62DF3">
        <w:rPr>
          <w:rFonts w:eastAsia="Times New Roman"/>
          <w:sz w:val="24"/>
          <w:szCs w:val="24"/>
          <w:rPrChange w:id="1128" w:author="Homa Ahmadzia" w:date="2022-03-04T10:22:00Z">
            <w:rPr>
              <w:rFonts w:eastAsia="Times New Roman"/>
            </w:rPr>
          </w:rPrChange>
        </w:rPr>
        <w:t xml:space="preserve">radient </w:t>
      </w:r>
      <w:r w:rsidR="004162BD" w:rsidRPr="00B62DF3">
        <w:rPr>
          <w:rFonts w:eastAsia="Times New Roman"/>
          <w:sz w:val="24"/>
          <w:szCs w:val="24"/>
          <w:rPrChange w:id="1129" w:author="Homa Ahmadzia" w:date="2022-03-04T10:22:00Z">
            <w:rPr>
              <w:rFonts w:eastAsia="Times New Roman"/>
            </w:rPr>
          </w:rPrChange>
        </w:rPr>
        <w:t>b</w:t>
      </w:r>
      <w:r w:rsidRPr="00B62DF3">
        <w:rPr>
          <w:rFonts w:eastAsia="Times New Roman"/>
          <w:sz w:val="24"/>
          <w:szCs w:val="24"/>
          <w:rPrChange w:id="1130" w:author="Homa Ahmadzia" w:date="2022-03-04T10:22:00Z">
            <w:rPr>
              <w:rFonts w:eastAsia="Times New Roman"/>
            </w:rPr>
          </w:rPrChange>
        </w:rPr>
        <w:t>oosting (GB)</w:t>
      </w:r>
      <w:r w:rsidR="00375C55" w:rsidRPr="00B62DF3">
        <w:rPr>
          <w:rFonts w:eastAsia="Times New Roman"/>
          <w:sz w:val="24"/>
          <w:szCs w:val="24"/>
          <w:rPrChange w:id="1131" w:author="Homa Ahmadzia" w:date="2022-03-04T10:22:00Z">
            <w:rPr>
              <w:rFonts w:eastAsia="Times New Roman"/>
            </w:rPr>
          </w:rPrChange>
        </w:rPr>
        <w:t xml:space="preserve">, </w:t>
      </w:r>
      <w:ins w:id="1132" w:author="Jerome Federspiel" w:date="2022-02-03T17:51:00Z">
        <w:r w:rsidR="00E32C67" w:rsidRPr="00B62DF3">
          <w:rPr>
            <w:rFonts w:eastAsia="Times New Roman"/>
            <w:sz w:val="24"/>
            <w:szCs w:val="24"/>
            <w:rPrChange w:id="1133" w:author="Homa Ahmadzia" w:date="2022-03-04T10:22:00Z">
              <w:rPr>
                <w:rFonts w:ascii="Times New Roman" w:eastAsia="Times New Roman" w:hAnsi="Times New Roman" w:cs="Times New Roman"/>
                <w:sz w:val="24"/>
                <w:szCs w:val="24"/>
              </w:rPr>
            </w:rPrChange>
          </w:rPr>
          <w:t xml:space="preserve">as well as </w:t>
        </w:r>
      </w:ins>
      <w:r w:rsidR="00375C55" w:rsidRPr="00B62DF3">
        <w:rPr>
          <w:sz w:val="24"/>
          <w:szCs w:val="24"/>
          <w:rPrChange w:id="1134" w:author="Homa Ahmadzia" w:date="2022-03-04T10:22:00Z">
            <w:rPr/>
          </w:rPrChange>
        </w:rPr>
        <w:t>deep learning algorithms</w:t>
      </w:r>
      <w:ins w:id="1135" w:author="Jerome Federspiel" w:date="2022-02-03T17:51:00Z">
        <w:r w:rsidR="00E32C67" w:rsidRPr="00B62DF3">
          <w:rPr>
            <w:sz w:val="24"/>
            <w:szCs w:val="24"/>
            <w:rPrChange w:id="1136" w:author="Homa Ahmadzia" w:date="2022-03-04T10:22:00Z">
              <w:rPr>
                <w:rFonts w:ascii="Times New Roman" w:hAnsi="Times New Roman" w:cs="Times New Roman"/>
                <w:sz w:val="24"/>
                <w:szCs w:val="24"/>
              </w:rPr>
            </w:rPrChange>
          </w:rPr>
          <w:t xml:space="preserve"> including </w:t>
        </w:r>
      </w:ins>
      <w:del w:id="1137" w:author="Jerome Federspiel" w:date="2022-02-03T17:51:00Z">
        <w:r w:rsidR="00375C55" w:rsidRPr="00B62DF3" w:rsidDel="00E32C67">
          <w:rPr>
            <w:sz w:val="24"/>
            <w:szCs w:val="24"/>
            <w:rPrChange w:id="1138" w:author="Homa Ahmadzia" w:date="2022-03-04T10:22:00Z">
              <w:rPr/>
            </w:rPrChange>
          </w:rPr>
          <w:delText xml:space="preserve">: </w:delText>
        </w:r>
      </w:del>
      <w:r w:rsidR="00375C55" w:rsidRPr="00B62DF3">
        <w:rPr>
          <w:sz w:val="24"/>
          <w:szCs w:val="24"/>
          <w:rPrChange w:id="1139" w:author="Homa Ahmadzia" w:date="2022-03-04T10:22:00Z">
            <w:rPr/>
          </w:rPrChange>
        </w:rPr>
        <w:t>tensorflow imbalanced (TFIM) and learned embedding (Emb)</w:t>
      </w:r>
      <w:ins w:id="1140" w:author="Jerome Federspiel" w:date="2022-02-03T17:51:00Z">
        <w:r w:rsidR="00E32C67" w:rsidRPr="00B62DF3">
          <w:rPr>
            <w:rFonts w:eastAsia="Times New Roman"/>
            <w:sz w:val="24"/>
            <w:szCs w:val="24"/>
            <w:rPrChange w:id="1141" w:author="Homa Ahmadzia" w:date="2022-03-04T10:22:00Z">
              <w:rPr>
                <w:rFonts w:ascii="Times New Roman" w:eastAsia="Times New Roman" w:hAnsi="Times New Roman" w:cs="Times New Roman"/>
                <w:sz w:val="24"/>
                <w:szCs w:val="24"/>
              </w:rPr>
            </w:rPrChange>
          </w:rPr>
          <w:t xml:space="preserve">. </w:t>
        </w:r>
      </w:ins>
      <w:del w:id="1142" w:author="Jerome Federspiel" w:date="2022-02-03T17:51:00Z">
        <w:r w:rsidR="00375C55" w:rsidRPr="00B62DF3" w:rsidDel="00E32C67">
          <w:rPr>
            <w:sz w:val="24"/>
            <w:szCs w:val="24"/>
            <w:rPrChange w:id="1143" w:author="Homa Ahmadzia" w:date="2022-03-04T10:22:00Z">
              <w:rPr/>
            </w:rPrChange>
          </w:rPr>
          <w:delText>,</w:delText>
        </w:r>
        <w:r w:rsidRPr="00B62DF3" w:rsidDel="00E32C67">
          <w:rPr>
            <w:rFonts w:eastAsia="Times New Roman"/>
            <w:sz w:val="24"/>
            <w:szCs w:val="24"/>
            <w:rPrChange w:id="1144" w:author="Homa Ahmadzia" w:date="2022-03-04T10:22:00Z">
              <w:rPr>
                <w:rFonts w:eastAsia="Times New Roman"/>
              </w:rPr>
            </w:rPrChange>
          </w:rPr>
          <w:delText xml:space="preserve"> with varying sets of h</w:delText>
        </w:r>
      </w:del>
      <w:ins w:id="1145" w:author="Jerome Federspiel" w:date="2022-02-03T17:51:00Z">
        <w:r w:rsidR="00E32C67" w:rsidRPr="00B62DF3">
          <w:rPr>
            <w:sz w:val="24"/>
            <w:szCs w:val="24"/>
            <w:rPrChange w:id="1146" w:author="Homa Ahmadzia" w:date="2022-03-04T10:22:00Z">
              <w:rPr>
                <w:rFonts w:ascii="Times New Roman" w:hAnsi="Times New Roman" w:cs="Times New Roman"/>
                <w:sz w:val="24"/>
                <w:szCs w:val="24"/>
              </w:rPr>
            </w:rPrChange>
          </w:rPr>
          <w:t>H</w:t>
        </w:r>
      </w:ins>
      <w:r w:rsidRPr="00B62DF3">
        <w:rPr>
          <w:rFonts w:eastAsia="Times New Roman"/>
          <w:sz w:val="24"/>
          <w:szCs w:val="24"/>
          <w:rPrChange w:id="1147" w:author="Homa Ahmadzia" w:date="2022-03-04T10:22:00Z">
            <w:rPr>
              <w:rFonts w:eastAsia="Times New Roman"/>
            </w:rPr>
          </w:rPrChange>
        </w:rPr>
        <w:t xml:space="preserve">yperparameters </w:t>
      </w:r>
      <w:ins w:id="1148" w:author="Jerome Federspiel" w:date="2022-02-03T17:51:00Z">
        <w:r w:rsidR="00E32C67" w:rsidRPr="00B62DF3">
          <w:rPr>
            <w:rFonts w:eastAsia="Times New Roman"/>
            <w:sz w:val="24"/>
            <w:szCs w:val="24"/>
            <w:rPrChange w:id="1149" w:author="Homa Ahmadzia" w:date="2022-03-04T10:22:00Z">
              <w:rPr>
                <w:rFonts w:ascii="Times New Roman" w:eastAsia="Times New Roman" w:hAnsi="Times New Roman" w:cs="Times New Roman"/>
                <w:sz w:val="24"/>
                <w:szCs w:val="24"/>
              </w:rPr>
            </w:rPrChange>
          </w:rPr>
          <w:t xml:space="preserve">were tuned for each </w:t>
        </w:r>
      </w:ins>
      <w:del w:id="1150" w:author="Jerome Federspiel" w:date="2022-02-03T17:51:00Z">
        <w:r w:rsidRPr="00B62DF3" w:rsidDel="00E32C67">
          <w:rPr>
            <w:rFonts w:eastAsia="Times New Roman"/>
            <w:sz w:val="24"/>
            <w:szCs w:val="24"/>
            <w:rPrChange w:id="1151" w:author="Homa Ahmadzia" w:date="2022-03-04T10:22:00Z">
              <w:rPr>
                <w:rFonts w:eastAsia="Times New Roman"/>
              </w:rPr>
            </w:rPrChange>
          </w:rPr>
          <w:delText xml:space="preserve">per </w:delText>
        </w:r>
      </w:del>
      <w:r w:rsidRPr="00B62DF3">
        <w:rPr>
          <w:rFonts w:eastAsia="Times New Roman"/>
          <w:sz w:val="24"/>
          <w:szCs w:val="24"/>
          <w:rPrChange w:id="1152" w:author="Homa Ahmadzia" w:date="2022-03-04T10:22:00Z">
            <w:rPr>
              <w:rFonts w:eastAsia="Times New Roman"/>
            </w:rPr>
          </w:rPrChange>
        </w:rPr>
        <w:t>algorithm</w:t>
      </w:r>
      <w:ins w:id="1153" w:author="Jerome Federspiel" w:date="2022-02-03T17:51:00Z">
        <w:r w:rsidR="00E32C67" w:rsidRPr="00B62DF3">
          <w:rPr>
            <w:rFonts w:eastAsia="Times New Roman"/>
            <w:sz w:val="24"/>
            <w:szCs w:val="24"/>
            <w:rPrChange w:id="1154" w:author="Homa Ahmadzia" w:date="2022-03-04T10:22:00Z">
              <w:rPr>
                <w:rFonts w:ascii="Times New Roman" w:eastAsia="Times New Roman" w:hAnsi="Times New Roman" w:cs="Times New Roman"/>
                <w:sz w:val="24"/>
                <w:szCs w:val="24"/>
              </w:rPr>
            </w:rPrChange>
          </w:rPr>
          <w:t xml:space="preserve"> </w:t>
        </w:r>
        <w:del w:id="1155" w:author="Bopf, Michael (NIH/NLM/LHC) [C]" w:date="2022-03-10T10:25:00Z">
          <w:r w:rsidR="00E32C67" w:rsidRPr="00B62DF3" w:rsidDel="00E04893">
            <w:rPr>
              <w:rFonts w:eastAsia="Times New Roman"/>
              <w:sz w:val="24"/>
              <w:szCs w:val="24"/>
              <w:rPrChange w:id="1156" w:author="Homa Ahmadzia" w:date="2022-03-04T10:22:00Z">
                <w:rPr>
                  <w:rFonts w:ascii="Times New Roman" w:eastAsia="Times New Roman" w:hAnsi="Times New Roman" w:cs="Times New Roman"/>
                  <w:sz w:val="24"/>
                  <w:szCs w:val="24"/>
                </w:rPr>
              </w:rPrChange>
            </w:rPr>
            <w:delText>in the usual fashion</w:delText>
          </w:r>
        </w:del>
      </w:ins>
      <w:ins w:id="1157" w:author="Bopf, Michael (NIH/NLM/LHC) [C]" w:date="2022-03-10T10:25:00Z">
        <w:r w:rsidR="00E04893">
          <w:rPr>
            <w:rFonts w:eastAsia="Times New Roman"/>
            <w:sz w:val="24"/>
            <w:szCs w:val="24"/>
          </w:rPr>
          <w:t xml:space="preserve">using </w:t>
        </w:r>
      </w:ins>
      <w:ins w:id="1158" w:author="Bopf, Michael (NIH/NLM/LHC) [C]" w:date="2022-03-10T10:29:00Z">
        <w:r w:rsidR="00E04893">
          <w:rPr>
            <w:rFonts w:eastAsia="Times New Roman"/>
            <w:sz w:val="24"/>
            <w:szCs w:val="24"/>
          </w:rPr>
          <w:t>a</w:t>
        </w:r>
      </w:ins>
      <w:ins w:id="1159" w:author="Bopf, Michael (NIH/NLM/LHC) [C]" w:date="2022-03-10T10:30:00Z">
        <w:r w:rsidR="00E04893">
          <w:rPr>
            <w:rFonts w:eastAsia="Times New Roman"/>
            <w:sz w:val="24"/>
            <w:szCs w:val="24"/>
          </w:rPr>
          <w:t xml:space="preserve"> </w:t>
        </w:r>
        <w:r w:rsidR="00D14DD9">
          <w:rPr>
            <w:rFonts w:eastAsia="Times New Roman"/>
            <w:sz w:val="24"/>
            <w:szCs w:val="24"/>
          </w:rPr>
          <w:t xml:space="preserve">customized </w:t>
        </w:r>
      </w:ins>
      <w:ins w:id="1160" w:author="Bopf, Michael (NIH/NLM/LHC) [C]" w:date="2022-03-10T10:28:00Z">
        <w:r w:rsidR="00E04893">
          <w:rPr>
            <w:rFonts w:eastAsia="Times New Roman"/>
            <w:sz w:val="24"/>
            <w:szCs w:val="24"/>
          </w:rPr>
          <w:t>grid search</w:t>
        </w:r>
      </w:ins>
      <w:ins w:id="1161" w:author="Bopf, Michael (NIH/NLM/LHC) [C]" w:date="2022-03-10T10:29:00Z">
        <w:r w:rsidR="00E04893">
          <w:rPr>
            <w:rFonts w:eastAsia="Times New Roman"/>
            <w:sz w:val="24"/>
            <w:szCs w:val="24"/>
          </w:rPr>
          <w:t xml:space="preserve"> technique</w:t>
        </w:r>
      </w:ins>
      <w:r w:rsidRPr="00B62DF3">
        <w:rPr>
          <w:rFonts w:eastAsia="Times New Roman"/>
          <w:sz w:val="24"/>
          <w:szCs w:val="24"/>
          <w:rPrChange w:id="1162" w:author="Homa Ahmadzia" w:date="2022-03-04T10:22:00Z">
            <w:rPr>
              <w:rFonts w:eastAsia="Times New Roman"/>
            </w:rPr>
          </w:rPrChange>
        </w:rPr>
        <w:t xml:space="preserve">.  The model performance for each combination of outcome and algorithm was measured with </w:t>
      </w:r>
      <w:del w:id="1163" w:author="Jerome Federspiel" w:date="2022-02-03T17:51:00Z">
        <w:r w:rsidR="004B6B48" w:rsidRPr="00B62DF3" w:rsidDel="00E32C67">
          <w:rPr>
            <w:rFonts w:eastAsia="Times New Roman"/>
            <w:sz w:val="24"/>
            <w:szCs w:val="24"/>
            <w:rPrChange w:id="1164" w:author="Homa Ahmadzia" w:date="2022-03-04T10:22:00Z">
              <w:rPr>
                <w:rFonts w:eastAsia="Times New Roman"/>
              </w:rPr>
            </w:rPrChange>
          </w:rPr>
          <w:delText>m</w:delText>
        </w:r>
        <w:r w:rsidRPr="00B62DF3" w:rsidDel="00E32C67">
          <w:rPr>
            <w:rFonts w:eastAsia="Times New Roman"/>
            <w:sz w:val="24"/>
            <w:szCs w:val="24"/>
            <w:rPrChange w:id="1165" w:author="Homa Ahmadzia" w:date="2022-03-04T10:22:00Z">
              <w:rPr>
                <w:rFonts w:eastAsia="Times New Roman"/>
              </w:rPr>
            </w:rPrChange>
          </w:rPr>
          <w:delText>atthews</w:delText>
        </w:r>
      </w:del>
      <w:bookmarkStart w:id="1166" w:name="_Hlk97276794"/>
      <w:ins w:id="1167" w:author="Jerome Federspiel" w:date="2022-02-03T17:51:00Z">
        <w:r w:rsidR="00E32C67" w:rsidRPr="00B62DF3">
          <w:rPr>
            <w:rFonts w:eastAsia="Times New Roman"/>
            <w:sz w:val="24"/>
            <w:szCs w:val="24"/>
            <w:rPrChange w:id="1168" w:author="Homa Ahmadzia" w:date="2022-03-04T10:22:00Z">
              <w:rPr>
                <w:rFonts w:ascii="Times New Roman" w:eastAsia="Times New Roman" w:hAnsi="Times New Roman" w:cs="Times New Roman"/>
                <w:sz w:val="24"/>
                <w:szCs w:val="24"/>
              </w:rPr>
            </w:rPrChange>
          </w:rPr>
          <w:t>Matthews</w:t>
        </w:r>
      </w:ins>
      <w:r w:rsidRPr="00B62DF3">
        <w:rPr>
          <w:rFonts w:eastAsia="Times New Roman"/>
          <w:sz w:val="24"/>
          <w:szCs w:val="24"/>
          <w:rPrChange w:id="1169" w:author="Homa Ahmadzia" w:date="2022-03-04T10:22:00Z">
            <w:rPr>
              <w:rFonts w:eastAsia="Times New Roman"/>
            </w:rPr>
          </w:rPrChange>
        </w:rPr>
        <w:t xml:space="preserve"> </w:t>
      </w:r>
      <w:r w:rsidR="004B6B48" w:rsidRPr="00B62DF3">
        <w:rPr>
          <w:rFonts w:eastAsia="Times New Roman"/>
          <w:sz w:val="24"/>
          <w:szCs w:val="24"/>
          <w:rPrChange w:id="1170" w:author="Homa Ahmadzia" w:date="2022-03-04T10:22:00Z">
            <w:rPr>
              <w:rFonts w:eastAsia="Times New Roman"/>
            </w:rPr>
          </w:rPrChange>
        </w:rPr>
        <w:t>c</w:t>
      </w:r>
      <w:r w:rsidRPr="00B62DF3">
        <w:rPr>
          <w:rFonts w:eastAsia="Times New Roman"/>
          <w:sz w:val="24"/>
          <w:szCs w:val="24"/>
          <w:rPrChange w:id="1171" w:author="Homa Ahmadzia" w:date="2022-03-04T10:22:00Z">
            <w:rPr>
              <w:rFonts w:eastAsia="Times New Roman"/>
            </w:rPr>
          </w:rPrChange>
        </w:rPr>
        <w:t xml:space="preserve">orrelation </w:t>
      </w:r>
      <w:r w:rsidR="004B6B48" w:rsidRPr="00B62DF3">
        <w:rPr>
          <w:rFonts w:eastAsia="Times New Roman"/>
          <w:sz w:val="24"/>
          <w:szCs w:val="24"/>
          <w:rPrChange w:id="1172" w:author="Homa Ahmadzia" w:date="2022-03-04T10:22:00Z">
            <w:rPr>
              <w:rFonts w:eastAsia="Times New Roman"/>
            </w:rPr>
          </w:rPrChange>
        </w:rPr>
        <w:t>c</w:t>
      </w:r>
      <w:r w:rsidRPr="00B62DF3">
        <w:rPr>
          <w:rFonts w:eastAsia="Times New Roman"/>
          <w:sz w:val="24"/>
          <w:szCs w:val="24"/>
          <w:rPrChange w:id="1173" w:author="Homa Ahmadzia" w:date="2022-03-04T10:22:00Z">
            <w:rPr>
              <w:rFonts w:eastAsia="Times New Roman"/>
            </w:rPr>
          </w:rPrChange>
        </w:rPr>
        <w:t>oefficient</w:t>
      </w:r>
      <w:bookmarkEnd w:id="1166"/>
      <w:r w:rsidRPr="00B62DF3">
        <w:rPr>
          <w:rFonts w:eastAsia="Times New Roman"/>
          <w:sz w:val="24"/>
          <w:szCs w:val="24"/>
          <w:rPrChange w:id="1174" w:author="Homa Ahmadzia" w:date="2022-03-04T10:22:00Z">
            <w:rPr>
              <w:rFonts w:eastAsia="Times New Roman"/>
            </w:rPr>
          </w:rPrChange>
        </w:rPr>
        <w:t xml:space="preserve"> (MCC), </w:t>
      </w:r>
      <w:r w:rsidR="004B6B48" w:rsidRPr="00B62DF3">
        <w:rPr>
          <w:rFonts w:eastAsia="Times New Roman"/>
          <w:sz w:val="24"/>
          <w:szCs w:val="24"/>
          <w:rPrChange w:id="1175" w:author="Homa Ahmadzia" w:date="2022-03-04T10:22:00Z">
            <w:rPr>
              <w:rFonts w:eastAsia="Times New Roman"/>
            </w:rPr>
          </w:rPrChange>
        </w:rPr>
        <w:t>r</w:t>
      </w:r>
      <w:r w:rsidRPr="00B62DF3">
        <w:rPr>
          <w:rFonts w:eastAsia="Times New Roman"/>
          <w:sz w:val="24"/>
          <w:szCs w:val="24"/>
          <w:rPrChange w:id="1176" w:author="Homa Ahmadzia" w:date="2022-03-04T10:22:00Z">
            <w:rPr>
              <w:rFonts w:eastAsia="Times New Roman"/>
            </w:rPr>
          </w:rPrChange>
        </w:rPr>
        <w:t xml:space="preserve">eceiver </w:t>
      </w:r>
      <w:r w:rsidR="004B6B48" w:rsidRPr="00B62DF3">
        <w:rPr>
          <w:rFonts w:eastAsia="Times New Roman"/>
          <w:sz w:val="24"/>
          <w:szCs w:val="24"/>
          <w:rPrChange w:id="1177" w:author="Homa Ahmadzia" w:date="2022-03-04T10:22:00Z">
            <w:rPr>
              <w:rFonts w:eastAsia="Times New Roman"/>
            </w:rPr>
          </w:rPrChange>
        </w:rPr>
        <w:t>o</w:t>
      </w:r>
      <w:r w:rsidRPr="00B62DF3">
        <w:rPr>
          <w:rFonts w:eastAsia="Times New Roman"/>
          <w:sz w:val="24"/>
          <w:szCs w:val="24"/>
          <w:rPrChange w:id="1178" w:author="Homa Ahmadzia" w:date="2022-03-04T10:22:00Z">
            <w:rPr>
              <w:rFonts w:eastAsia="Times New Roman"/>
            </w:rPr>
          </w:rPrChange>
        </w:rPr>
        <w:t xml:space="preserve">perating </w:t>
      </w:r>
      <w:r w:rsidR="004B6B48" w:rsidRPr="00B62DF3">
        <w:rPr>
          <w:rFonts w:eastAsia="Times New Roman"/>
          <w:sz w:val="24"/>
          <w:szCs w:val="24"/>
          <w:rPrChange w:id="1179" w:author="Homa Ahmadzia" w:date="2022-03-04T10:22:00Z">
            <w:rPr>
              <w:rFonts w:eastAsia="Times New Roman"/>
            </w:rPr>
          </w:rPrChange>
        </w:rPr>
        <w:t>c</w:t>
      </w:r>
      <w:r w:rsidRPr="00B62DF3">
        <w:rPr>
          <w:rFonts w:eastAsia="Times New Roman"/>
          <w:sz w:val="24"/>
          <w:szCs w:val="24"/>
          <w:rPrChange w:id="1180" w:author="Homa Ahmadzia" w:date="2022-03-04T10:22:00Z">
            <w:rPr>
              <w:rFonts w:eastAsia="Times New Roman"/>
            </w:rPr>
          </w:rPrChange>
        </w:rPr>
        <w:t>haracteristic -</w:t>
      </w:r>
      <w:r w:rsidR="004B6B48" w:rsidRPr="00B62DF3">
        <w:rPr>
          <w:rFonts w:eastAsia="Times New Roman"/>
          <w:sz w:val="24"/>
          <w:szCs w:val="24"/>
          <w:rPrChange w:id="1181" w:author="Homa Ahmadzia" w:date="2022-03-04T10:22:00Z">
            <w:rPr>
              <w:rFonts w:eastAsia="Times New Roman"/>
            </w:rPr>
          </w:rPrChange>
        </w:rPr>
        <w:t>a</w:t>
      </w:r>
      <w:r w:rsidRPr="00B62DF3">
        <w:rPr>
          <w:rFonts w:eastAsia="Times New Roman"/>
          <w:sz w:val="24"/>
          <w:szCs w:val="24"/>
          <w:rPrChange w:id="1182" w:author="Homa Ahmadzia" w:date="2022-03-04T10:22:00Z">
            <w:rPr>
              <w:rFonts w:eastAsia="Times New Roman"/>
            </w:rPr>
          </w:rPrChange>
        </w:rPr>
        <w:t xml:space="preserve">rea </w:t>
      </w:r>
      <w:r w:rsidR="004B6B48" w:rsidRPr="00B62DF3">
        <w:rPr>
          <w:rFonts w:eastAsia="Times New Roman"/>
          <w:sz w:val="24"/>
          <w:szCs w:val="24"/>
          <w:rPrChange w:id="1183" w:author="Homa Ahmadzia" w:date="2022-03-04T10:22:00Z">
            <w:rPr>
              <w:rFonts w:eastAsia="Times New Roman"/>
            </w:rPr>
          </w:rPrChange>
        </w:rPr>
        <w:t>u</w:t>
      </w:r>
      <w:r w:rsidRPr="00B62DF3">
        <w:rPr>
          <w:rFonts w:eastAsia="Times New Roman"/>
          <w:sz w:val="24"/>
          <w:szCs w:val="24"/>
          <w:rPrChange w:id="1184" w:author="Homa Ahmadzia" w:date="2022-03-04T10:22:00Z">
            <w:rPr>
              <w:rFonts w:eastAsia="Times New Roman"/>
            </w:rPr>
          </w:rPrChange>
        </w:rPr>
        <w:t xml:space="preserve">nder </w:t>
      </w:r>
      <w:r w:rsidRPr="00B62DF3">
        <w:rPr>
          <w:rFonts w:eastAsia="Times New Roman"/>
          <w:sz w:val="24"/>
          <w:szCs w:val="24"/>
          <w:rPrChange w:id="1185" w:author="Homa Ahmadzia" w:date="2022-03-04T10:22:00Z">
            <w:rPr>
              <w:rFonts w:eastAsia="Times New Roman"/>
            </w:rPr>
          </w:rPrChange>
        </w:rPr>
        <w:lastRenderedPageBreak/>
        <w:t xml:space="preserve">the </w:t>
      </w:r>
      <w:r w:rsidR="004B6B48" w:rsidRPr="00B62DF3">
        <w:rPr>
          <w:rFonts w:eastAsia="Times New Roman"/>
          <w:sz w:val="24"/>
          <w:szCs w:val="24"/>
          <w:rPrChange w:id="1186" w:author="Homa Ahmadzia" w:date="2022-03-04T10:22:00Z">
            <w:rPr>
              <w:rFonts w:eastAsia="Times New Roman"/>
            </w:rPr>
          </w:rPrChange>
        </w:rPr>
        <w:t>c</w:t>
      </w:r>
      <w:r w:rsidRPr="00B62DF3">
        <w:rPr>
          <w:rFonts w:eastAsia="Times New Roman"/>
          <w:sz w:val="24"/>
          <w:szCs w:val="24"/>
          <w:rPrChange w:id="1187" w:author="Homa Ahmadzia" w:date="2022-03-04T10:22:00Z">
            <w:rPr>
              <w:rFonts w:eastAsia="Times New Roman"/>
            </w:rPr>
          </w:rPrChange>
        </w:rPr>
        <w:t>urve (ROC</w:t>
      </w:r>
      <w:r w:rsidR="00900C93" w:rsidRPr="00B62DF3">
        <w:rPr>
          <w:rFonts w:eastAsia="Times New Roman"/>
          <w:sz w:val="24"/>
          <w:szCs w:val="24"/>
          <w:rPrChange w:id="1188" w:author="Homa Ahmadzia" w:date="2022-03-04T10:22:00Z">
            <w:rPr>
              <w:rFonts w:eastAsia="Times New Roman"/>
            </w:rPr>
          </w:rPrChange>
        </w:rPr>
        <w:t>-</w:t>
      </w:r>
      <w:r w:rsidRPr="00B62DF3">
        <w:rPr>
          <w:rFonts w:eastAsia="Times New Roman"/>
          <w:sz w:val="24"/>
          <w:szCs w:val="24"/>
          <w:rPrChange w:id="1189" w:author="Homa Ahmadzia" w:date="2022-03-04T10:22:00Z">
            <w:rPr>
              <w:rFonts w:eastAsia="Times New Roman"/>
            </w:rPr>
          </w:rPrChange>
        </w:rPr>
        <w:t xml:space="preserve">AUC), </w:t>
      </w:r>
      <w:r w:rsidR="004B6B48" w:rsidRPr="00B62DF3">
        <w:rPr>
          <w:rFonts w:eastAsia="Times New Roman"/>
          <w:sz w:val="24"/>
          <w:szCs w:val="24"/>
          <w:rPrChange w:id="1190" w:author="Homa Ahmadzia" w:date="2022-03-04T10:22:00Z">
            <w:rPr>
              <w:rFonts w:eastAsia="Times New Roman"/>
            </w:rPr>
          </w:rPrChange>
        </w:rPr>
        <w:t>p</w:t>
      </w:r>
      <w:r w:rsidRPr="00B62DF3">
        <w:rPr>
          <w:rFonts w:eastAsia="Times New Roman"/>
          <w:sz w:val="24"/>
          <w:szCs w:val="24"/>
          <w:rPrChange w:id="1191" w:author="Homa Ahmadzia" w:date="2022-03-04T10:22:00Z">
            <w:rPr>
              <w:rFonts w:eastAsia="Times New Roman"/>
            </w:rPr>
          </w:rPrChange>
        </w:rPr>
        <w:t xml:space="preserve">recision / </w:t>
      </w:r>
      <w:r w:rsidR="004B6B48" w:rsidRPr="00B62DF3">
        <w:rPr>
          <w:rFonts w:eastAsia="Times New Roman"/>
          <w:sz w:val="24"/>
          <w:szCs w:val="24"/>
          <w:rPrChange w:id="1192" w:author="Homa Ahmadzia" w:date="2022-03-04T10:22:00Z">
            <w:rPr>
              <w:rFonts w:eastAsia="Times New Roman"/>
            </w:rPr>
          </w:rPrChange>
        </w:rPr>
        <w:t>r</w:t>
      </w:r>
      <w:r w:rsidRPr="00B62DF3">
        <w:rPr>
          <w:rFonts w:eastAsia="Times New Roman"/>
          <w:sz w:val="24"/>
          <w:szCs w:val="24"/>
          <w:rPrChange w:id="1193" w:author="Homa Ahmadzia" w:date="2022-03-04T10:22:00Z">
            <w:rPr>
              <w:rFonts w:eastAsia="Times New Roman"/>
            </w:rPr>
          </w:rPrChange>
        </w:rPr>
        <w:t xml:space="preserve">ecall – </w:t>
      </w:r>
      <w:r w:rsidR="004B6B48" w:rsidRPr="00B62DF3">
        <w:rPr>
          <w:rFonts w:eastAsia="Times New Roman"/>
          <w:sz w:val="24"/>
          <w:szCs w:val="24"/>
          <w:rPrChange w:id="1194" w:author="Homa Ahmadzia" w:date="2022-03-04T10:22:00Z">
            <w:rPr>
              <w:rFonts w:eastAsia="Times New Roman"/>
            </w:rPr>
          </w:rPrChange>
        </w:rPr>
        <w:t>a</w:t>
      </w:r>
      <w:r w:rsidRPr="00B62DF3">
        <w:rPr>
          <w:rFonts w:eastAsia="Times New Roman"/>
          <w:sz w:val="24"/>
          <w:szCs w:val="24"/>
          <w:rPrChange w:id="1195" w:author="Homa Ahmadzia" w:date="2022-03-04T10:22:00Z">
            <w:rPr>
              <w:rFonts w:eastAsia="Times New Roman"/>
            </w:rPr>
          </w:rPrChange>
        </w:rPr>
        <w:t xml:space="preserve">rea </w:t>
      </w:r>
      <w:r w:rsidR="004B6B48" w:rsidRPr="00B62DF3">
        <w:rPr>
          <w:rFonts w:eastAsia="Times New Roman"/>
          <w:sz w:val="24"/>
          <w:szCs w:val="24"/>
          <w:rPrChange w:id="1196" w:author="Homa Ahmadzia" w:date="2022-03-04T10:22:00Z">
            <w:rPr>
              <w:rFonts w:eastAsia="Times New Roman"/>
            </w:rPr>
          </w:rPrChange>
        </w:rPr>
        <w:t>u</w:t>
      </w:r>
      <w:r w:rsidRPr="00B62DF3">
        <w:rPr>
          <w:rFonts w:eastAsia="Times New Roman"/>
          <w:sz w:val="24"/>
          <w:szCs w:val="24"/>
          <w:rPrChange w:id="1197" w:author="Homa Ahmadzia" w:date="2022-03-04T10:22:00Z">
            <w:rPr>
              <w:rFonts w:eastAsia="Times New Roman"/>
            </w:rPr>
          </w:rPrChange>
        </w:rPr>
        <w:t xml:space="preserve">nder the </w:t>
      </w:r>
      <w:r w:rsidR="004B6B48" w:rsidRPr="00B62DF3">
        <w:rPr>
          <w:rFonts w:eastAsia="Times New Roman"/>
          <w:sz w:val="24"/>
          <w:szCs w:val="24"/>
          <w:rPrChange w:id="1198" w:author="Homa Ahmadzia" w:date="2022-03-04T10:22:00Z">
            <w:rPr>
              <w:rFonts w:eastAsia="Times New Roman"/>
            </w:rPr>
          </w:rPrChange>
        </w:rPr>
        <w:t>c</w:t>
      </w:r>
      <w:r w:rsidRPr="00B62DF3">
        <w:rPr>
          <w:rFonts w:eastAsia="Times New Roman"/>
          <w:sz w:val="24"/>
          <w:szCs w:val="24"/>
          <w:rPrChange w:id="1199" w:author="Homa Ahmadzia" w:date="2022-03-04T10:22:00Z">
            <w:rPr>
              <w:rFonts w:eastAsia="Times New Roman"/>
            </w:rPr>
          </w:rPrChange>
        </w:rPr>
        <w:t>urve (PR</w:t>
      </w:r>
      <w:r w:rsidR="00900C93" w:rsidRPr="00B62DF3">
        <w:rPr>
          <w:rFonts w:eastAsia="Times New Roman"/>
          <w:sz w:val="24"/>
          <w:szCs w:val="24"/>
          <w:rPrChange w:id="1200" w:author="Homa Ahmadzia" w:date="2022-03-04T10:22:00Z">
            <w:rPr>
              <w:rFonts w:eastAsia="Times New Roman"/>
            </w:rPr>
          </w:rPrChange>
        </w:rPr>
        <w:t>-</w:t>
      </w:r>
      <w:r w:rsidRPr="00B62DF3">
        <w:rPr>
          <w:rFonts w:eastAsia="Times New Roman"/>
          <w:sz w:val="24"/>
          <w:szCs w:val="24"/>
          <w:rPrChange w:id="1201" w:author="Homa Ahmadzia" w:date="2022-03-04T10:22:00Z">
            <w:rPr>
              <w:rFonts w:eastAsia="Times New Roman"/>
            </w:rPr>
          </w:rPrChange>
        </w:rPr>
        <w:t xml:space="preserve">AUC), </w:t>
      </w:r>
      <w:r w:rsidR="001F027F" w:rsidRPr="00B62DF3">
        <w:rPr>
          <w:rFonts w:eastAsia="Times New Roman"/>
          <w:sz w:val="24"/>
          <w:szCs w:val="24"/>
          <w:rPrChange w:id="1202" w:author="Homa Ahmadzia" w:date="2022-03-04T10:22:00Z">
            <w:rPr>
              <w:rFonts w:eastAsia="Times New Roman"/>
            </w:rPr>
          </w:rPrChange>
        </w:rPr>
        <w:t xml:space="preserve">and </w:t>
      </w:r>
      <w:bookmarkStart w:id="1203" w:name="_Hlk97276806"/>
      <w:r w:rsidR="004B6B48" w:rsidRPr="00B62DF3">
        <w:rPr>
          <w:rFonts w:eastAsia="Times New Roman"/>
          <w:sz w:val="24"/>
          <w:szCs w:val="24"/>
          <w:rPrChange w:id="1204" w:author="Homa Ahmadzia" w:date="2022-03-04T10:22:00Z">
            <w:rPr>
              <w:rFonts w:eastAsia="Times New Roman"/>
            </w:rPr>
          </w:rPrChange>
        </w:rPr>
        <w:t>m</w:t>
      </w:r>
      <w:r w:rsidRPr="00B62DF3">
        <w:rPr>
          <w:rFonts w:eastAsia="Times New Roman"/>
          <w:sz w:val="24"/>
          <w:szCs w:val="24"/>
          <w:rPrChange w:id="1205" w:author="Homa Ahmadzia" w:date="2022-03-04T10:22:00Z">
            <w:rPr>
              <w:rFonts w:eastAsia="Times New Roman"/>
            </w:rPr>
          </w:rPrChange>
        </w:rPr>
        <w:t>odified F-</w:t>
      </w:r>
      <w:r w:rsidR="004B6B48" w:rsidRPr="00B62DF3">
        <w:rPr>
          <w:rFonts w:eastAsia="Times New Roman"/>
          <w:sz w:val="24"/>
          <w:szCs w:val="24"/>
          <w:rPrChange w:id="1206" w:author="Homa Ahmadzia" w:date="2022-03-04T10:22:00Z">
            <w:rPr>
              <w:rFonts w:eastAsia="Times New Roman"/>
            </w:rPr>
          </w:rPrChange>
        </w:rPr>
        <w:t>s</w:t>
      </w:r>
      <w:r w:rsidRPr="00B62DF3">
        <w:rPr>
          <w:rFonts w:eastAsia="Times New Roman"/>
          <w:sz w:val="24"/>
          <w:szCs w:val="24"/>
          <w:rPrChange w:id="1207" w:author="Homa Ahmadzia" w:date="2022-03-04T10:22:00Z">
            <w:rPr>
              <w:rFonts w:eastAsia="Times New Roman"/>
            </w:rPr>
          </w:rPrChange>
        </w:rPr>
        <w:t xml:space="preserve">core skewed towards recall </w:t>
      </w:r>
      <w:bookmarkEnd w:id="1203"/>
      <w:r w:rsidR="004B6B48" w:rsidRPr="00B62DF3">
        <w:rPr>
          <w:rFonts w:eastAsia="Times New Roman"/>
          <w:sz w:val="24"/>
          <w:szCs w:val="24"/>
          <w:rPrChange w:id="1208" w:author="Homa Ahmadzia" w:date="2022-03-04T10:22:00Z">
            <w:rPr>
              <w:rFonts w:eastAsia="Times New Roman"/>
            </w:rPr>
          </w:rPrChange>
        </w:rPr>
        <w:t>(</w:t>
      </w:r>
      <w:r w:rsidRPr="00B62DF3">
        <w:rPr>
          <w:rFonts w:eastAsia="Times New Roman"/>
          <w:sz w:val="24"/>
          <w:szCs w:val="24"/>
          <w:rPrChange w:id="1209" w:author="Homa Ahmadzia" w:date="2022-03-04T10:22:00Z">
            <w:rPr>
              <w:rFonts w:eastAsia="Times New Roman"/>
            </w:rPr>
          </w:rPrChange>
        </w:rPr>
        <w:t>F2).</w:t>
      </w:r>
      <w:r w:rsidR="00C0386F" w:rsidRPr="00B62DF3">
        <w:rPr>
          <w:rFonts w:eastAsia="Times New Roman"/>
          <w:sz w:val="24"/>
          <w:szCs w:val="24"/>
          <w:rPrChange w:id="1210" w:author="Homa Ahmadzia" w:date="2022-03-04T10:22:00Z">
            <w:rPr>
              <w:rFonts w:eastAsia="Times New Roman"/>
            </w:rPr>
          </w:rPrChange>
        </w:rPr>
        <w:t xml:space="preserve"> </w:t>
      </w:r>
      <w:ins w:id="1211" w:author="Jerome Federspiel" w:date="2022-02-04T06:51:00Z">
        <w:r w:rsidR="00CF4EA7" w:rsidRPr="00B62DF3">
          <w:rPr>
            <w:rFonts w:eastAsia="Times New Roman"/>
            <w:sz w:val="24"/>
            <w:szCs w:val="24"/>
            <w:rPrChange w:id="1212" w:author="Homa Ahmadzia" w:date="2022-03-04T10:22:00Z">
              <w:rPr>
                <w:rFonts w:ascii="Times New Roman" w:eastAsia="Times New Roman" w:hAnsi="Times New Roman" w:cs="Times New Roman"/>
                <w:sz w:val="24"/>
                <w:szCs w:val="24"/>
              </w:rPr>
            </w:rPrChange>
          </w:rPr>
          <w:t xml:space="preserve">The </w:t>
        </w:r>
      </w:ins>
      <w:r w:rsidR="00C0386F" w:rsidRPr="00B62DF3">
        <w:rPr>
          <w:rFonts w:eastAsia="Times New Roman"/>
          <w:sz w:val="24"/>
          <w:szCs w:val="24"/>
          <w:rPrChange w:id="1213" w:author="Homa Ahmadzia" w:date="2022-03-04T10:22:00Z">
            <w:rPr>
              <w:rFonts w:eastAsia="Times New Roman"/>
            </w:rPr>
          </w:rPrChange>
        </w:rPr>
        <w:t xml:space="preserve">R </w:t>
      </w:r>
      <w:ins w:id="1214" w:author="Jerome Federspiel" w:date="2022-02-04T06:51:00Z">
        <w:r w:rsidR="00CF4EA7" w:rsidRPr="00B62DF3">
          <w:rPr>
            <w:rFonts w:eastAsia="Times New Roman"/>
            <w:sz w:val="24"/>
            <w:szCs w:val="24"/>
            <w:rPrChange w:id="1215" w:author="Homa Ahmadzia" w:date="2022-03-04T10:22:00Z">
              <w:rPr>
                <w:rFonts w:ascii="Times New Roman" w:eastAsia="Times New Roman" w:hAnsi="Times New Roman" w:cs="Times New Roman"/>
                <w:sz w:val="24"/>
                <w:szCs w:val="24"/>
              </w:rPr>
            </w:rPrChange>
          </w:rPr>
          <w:t xml:space="preserve">statistical language </w:t>
        </w:r>
      </w:ins>
      <w:r w:rsidR="00C0386F" w:rsidRPr="00B62DF3">
        <w:rPr>
          <w:rFonts w:eastAsia="Times New Roman"/>
          <w:sz w:val="24"/>
          <w:szCs w:val="24"/>
          <w:rPrChange w:id="1216" w:author="Homa Ahmadzia" w:date="2022-03-04T10:22:00Z">
            <w:rPr>
              <w:rFonts w:eastAsia="Times New Roman"/>
            </w:rPr>
          </w:rPrChange>
        </w:rPr>
        <w:t xml:space="preserve">was used for </w:t>
      </w:r>
      <w:ins w:id="1217" w:author="Bopf, Michael (NIH/NLM/LHC) [C]" w:date="2022-03-10T10:36:00Z">
        <w:r w:rsidR="002A68CC">
          <w:rPr>
            <w:rFonts w:eastAsia="Times New Roman"/>
            <w:sz w:val="24"/>
            <w:szCs w:val="24"/>
          </w:rPr>
          <w:t xml:space="preserve">exploratory </w:t>
        </w:r>
      </w:ins>
      <w:r w:rsidR="00C0386F" w:rsidRPr="00B62DF3">
        <w:rPr>
          <w:rFonts w:eastAsia="Times New Roman"/>
          <w:sz w:val="24"/>
          <w:szCs w:val="24"/>
          <w:rPrChange w:id="1218" w:author="Homa Ahmadzia" w:date="2022-03-04T10:22:00Z">
            <w:rPr>
              <w:rFonts w:eastAsia="Times New Roman"/>
            </w:rPr>
          </w:rPrChange>
        </w:rPr>
        <w:t xml:space="preserve">data analysis </w:t>
      </w:r>
      <w:commentRangeStart w:id="1219"/>
      <w:commentRangeStart w:id="1220"/>
      <w:commentRangeStart w:id="1221"/>
      <w:r w:rsidR="00C0386F" w:rsidRPr="00B62DF3">
        <w:rPr>
          <w:rFonts w:eastAsia="Times New Roman"/>
          <w:sz w:val="24"/>
          <w:szCs w:val="24"/>
          <w:rPrChange w:id="1222" w:author="Homa Ahmadzia" w:date="2022-03-04T10:22:00Z">
            <w:rPr>
              <w:rFonts w:eastAsia="Times New Roman"/>
            </w:rPr>
          </w:rPrChange>
        </w:rPr>
        <w:t>(</w:t>
      </w:r>
      <w:r w:rsidR="00C0386F" w:rsidRPr="00B62DF3">
        <w:rPr>
          <w:rFonts w:eastAsia="Times New Roman"/>
          <w:sz w:val="24"/>
          <w:szCs w:val="24"/>
          <w:highlight w:val="yellow"/>
          <w:rPrChange w:id="1223" w:author="Homa Ahmadzia" w:date="2022-03-04T10:22:00Z">
            <w:rPr>
              <w:rFonts w:eastAsia="Times New Roman"/>
            </w:rPr>
          </w:rPrChange>
        </w:rPr>
        <w:t>version, date, location</w:t>
      </w:r>
      <w:r w:rsidR="00C0386F" w:rsidRPr="00B62DF3">
        <w:rPr>
          <w:rFonts w:eastAsia="Times New Roman"/>
          <w:sz w:val="24"/>
          <w:szCs w:val="24"/>
          <w:rPrChange w:id="1224" w:author="Homa Ahmadzia" w:date="2022-03-04T10:22:00Z">
            <w:rPr>
              <w:rFonts w:eastAsia="Times New Roman"/>
            </w:rPr>
          </w:rPrChange>
        </w:rPr>
        <w:t>)</w:t>
      </w:r>
      <w:commentRangeEnd w:id="1219"/>
      <w:r w:rsidR="00C0386F" w:rsidRPr="00B62DF3">
        <w:rPr>
          <w:rStyle w:val="CommentReference"/>
          <w:sz w:val="24"/>
          <w:szCs w:val="24"/>
          <w:rPrChange w:id="1225" w:author="Homa Ahmadzia" w:date="2022-03-04T10:22:00Z">
            <w:rPr>
              <w:rStyle w:val="CommentReference"/>
            </w:rPr>
          </w:rPrChange>
        </w:rPr>
        <w:commentReference w:id="1219"/>
      </w:r>
      <w:commentRangeEnd w:id="1220"/>
      <w:r w:rsidR="00057ED1">
        <w:rPr>
          <w:rStyle w:val="CommentReference"/>
        </w:rPr>
        <w:commentReference w:id="1220"/>
      </w:r>
      <w:commentRangeEnd w:id="1221"/>
      <w:r w:rsidR="00EC01C4">
        <w:rPr>
          <w:rStyle w:val="CommentReference"/>
        </w:rPr>
        <w:commentReference w:id="1221"/>
      </w:r>
      <w:r w:rsidR="00C0386F" w:rsidRPr="00B62DF3">
        <w:rPr>
          <w:rFonts w:eastAsia="Times New Roman"/>
          <w:sz w:val="24"/>
          <w:szCs w:val="24"/>
          <w:rPrChange w:id="1226" w:author="Homa Ahmadzia" w:date="2022-03-04T10:22:00Z">
            <w:rPr>
              <w:rFonts w:eastAsia="Times New Roman"/>
            </w:rPr>
          </w:rPrChange>
        </w:rPr>
        <w:t>.</w:t>
      </w:r>
      <w:ins w:id="1227" w:author="Bopf, Michael (NIH/NLM/LHC) [C]" w:date="2022-03-10T10:36:00Z">
        <w:r w:rsidR="002A68CC">
          <w:rPr>
            <w:rFonts w:eastAsia="Times New Roman"/>
            <w:sz w:val="24"/>
            <w:szCs w:val="24"/>
          </w:rPr>
          <w:t xml:space="preserve"> </w:t>
        </w:r>
      </w:ins>
      <w:ins w:id="1228" w:author="Bopf, Michael (NIH/NLM/LHC) [C]" w:date="2022-03-10T10:37:00Z">
        <w:r w:rsidR="002A68CC">
          <w:rPr>
            <w:rFonts w:eastAsia="Times New Roman"/>
            <w:sz w:val="24"/>
            <w:szCs w:val="24"/>
          </w:rPr>
          <w:t xml:space="preserve">The </w:t>
        </w:r>
      </w:ins>
      <w:ins w:id="1229" w:author="Bopf, Michael (NIH/NLM/LHC) [C]" w:date="2022-03-10T10:44:00Z">
        <w:r w:rsidR="00EC01C4">
          <w:rPr>
            <w:rFonts w:eastAsia="Times New Roman"/>
            <w:sz w:val="24"/>
            <w:szCs w:val="24"/>
          </w:rPr>
          <w:t xml:space="preserve">algorithmic </w:t>
        </w:r>
      </w:ins>
      <w:ins w:id="1230" w:author="Bopf, Michael (NIH/NLM/LHC) [C]" w:date="2022-03-10T10:37:00Z">
        <w:r w:rsidR="002A68CC">
          <w:rPr>
            <w:rFonts w:eastAsia="Times New Roman"/>
            <w:sz w:val="24"/>
            <w:szCs w:val="24"/>
          </w:rPr>
          <w:t>processing and results analysis were performed using Python</w:t>
        </w:r>
      </w:ins>
      <w:ins w:id="1231" w:author="Bopf, Michael (NIH/NLM/LHC) [C]" w:date="2022-03-10T10:38:00Z">
        <w:r w:rsidR="002A68CC">
          <w:rPr>
            <w:rFonts w:eastAsia="Times New Roman"/>
            <w:sz w:val="24"/>
            <w:szCs w:val="24"/>
          </w:rPr>
          <w:t xml:space="preserve"> (version 3.6), Pandas (version 1.2), scikit-learn (version 0.24), and Tensorflow (version 2.</w:t>
        </w:r>
      </w:ins>
      <w:ins w:id="1232" w:author="Bopf, Michael (NIH/NLM/LHC) [C]" w:date="2022-03-10T10:39:00Z">
        <w:r w:rsidR="002A68CC">
          <w:rPr>
            <w:rFonts w:eastAsia="Times New Roman"/>
            <w:sz w:val="24"/>
            <w:szCs w:val="24"/>
          </w:rPr>
          <w:t>2).</w:t>
        </w:r>
      </w:ins>
    </w:p>
    <w:p w14:paraId="765E346A" w14:textId="18D7510B" w:rsidR="00C0386F" w:rsidRPr="00B62DF3" w:rsidRDefault="00C0386F">
      <w:pPr>
        <w:spacing w:line="480" w:lineRule="auto"/>
        <w:rPr>
          <w:rFonts w:eastAsia="Times New Roman"/>
          <w:sz w:val="24"/>
          <w:szCs w:val="24"/>
          <w:rPrChange w:id="1233" w:author="Homa Ahmadzia" w:date="2022-03-04T10:22:00Z">
            <w:rPr>
              <w:rFonts w:eastAsia="Times New Roman"/>
            </w:rPr>
          </w:rPrChange>
        </w:rPr>
        <w:pPrChange w:id="1234" w:author="Jerome Federspiel" w:date="2022-02-03T17:43:00Z">
          <w:pPr>
            <w:spacing w:line="240" w:lineRule="auto"/>
          </w:pPr>
        </w:pPrChange>
      </w:pPr>
      <w:r w:rsidRPr="00B62DF3">
        <w:rPr>
          <w:rFonts w:eastAsia="Times New Roman"/>
          <w:sz w:val="24"/>
          <w:szCs w:val="24"/>
          <w:rPrChange w:id="1235" w:author="Homa Ahmadzia" w:date="2022-03-04T10:22:00Z">
            <w:rPr>
              <w:rFonts w:eastAsia="Times New Roman"/>
            </w:rPr>
          </w:rPrChange>
        </w:rPr>
        <w:tab/>
        <w:t xml:space="preserve"> The primary study question was to identify the strongest set of </w:t>
      </w:r>
      <w:del w:id="1236" w:author="Jerome Federspiel" w:date="2022-02-03T17:52:00Z">
        <w:r w:rsidRPr="00B62DF3" w:rsidDel="00E32C67">
          <w:rPr>
            <w:rFonts w:eastAsia="Times New Roman"/>
            <w:sz w:val="24"/>
            <w:szCs w:val="24"/>
            <w:rPrChange w:id="1237" w:author="Homa Ahmadzia" w:date="2022-03-04T10:22:00Z">
              <w:rPr>
                <w:rFonts w:eastAsia="Times New Roman"/>
              </w:rPr>
            </w:rPrChange>
          </w:rPr>
          <w:delText>pre</w:delText>
        </w:r>
      </w:del>
      <w:ins w:id="1238" w:author="Jerome Federspiel" w:date="2022-02-03T17:52:00Z">
        <w:r w:rsidR="00E32C67" w:rsidRPr="00B62DF3">
          <w:rPr>
            <w:rFonts w:eastAsia="Times New Roman"/>
            <w:sz w:val="24"/>
            <w:szCs w:val="24"/>
            <w:rPrChange w:id="1239" w:author="Homa Ahmadzia" w:date="2022-03-04T10:22:00Z">
              <w:rPr>
                <w:rFonts w:ascii="Times New Roman" w:eastAsia="Times New Roman" w:hAnsi="Times New Roman" w:cs="Times New Roman"/>
                <w:sz w:val="24"/>
                <w:szCs w:val="24"/>
              </w:rPr>
            </w:rPrChange>
          </w:rPr>
          <w:t>pre-</w:t>
        </w:r>
      </w:ins>
      <w:r w:rsidRPr="00B62DF3">
        <w:rPr>
          <w:rFonts w:eastAsia="Times New Roman"/>
          <w:sz w:val="24"/>
          <w:szCs w:val="24"/>
          <w:rPrChange w:id="1240" w:author="Homa Ahmadzia" w:date="2022-03-04T10:22:00Z">
            <w:rPr>
              <w:rFonts w:eastAsia="Times New Roman"/>
            </w:rPr>
          </w:rPrChange>
        </w:rPr>
        <w:t xml:space="preserve"> and intra-operative predictors of hemorrhage/transfusion and the strongest modeling technique. Secondary questions included the level of agreement between metrics for model evaluation, and the extent to which any technique produced results that are clinically useful. </w:t>
      </w:r>
      <w:ins w:id="1241" w:author="Jerome Federspiel" w:date="2022-02-03T17:52:00Z">
        <w:r w:rsidR="00E32C67" w:rsidRPr="00B62DF3">
          <w:rPr>
            <w:rFonts w:eastAsia="Times New Roman"/>
            <w:sz w:val="24"/>
            <w:szCs w:val="24"/>
            <w:rPrChange w:id="1242" w:author="Homa Ahmadzia" w:date="2022-03-04T10:22:00Z">
              <w:rPr>
                <w:rFonts w:ascii="Times New Roman" w:eastAsia="Times New Roman" w:hAnsi="Times New Roman" w:cs="Times New Roman"/>
                <w:sz w:val="24"/>
                <w:szCs w:val="24"/>
              </w:rPr>
            </w:rPrChange>
          </w:rPr>
          <w:t xml:space="preserve">This analysis was </w:t>
        </w:r>
        <w:del w:id="1243" w:author="Homa Ahmadzia" w:date="2022-03-04T09:16:00Z">
          <w:r w:rsidR="00E32C67" w:rsidRPr="00B62DF3" w:rsidDel="00B33C49">
            <w:rPr>
              <w:rFonts w:eastAsia="Times New Roman"/>
              <w:sz w:val="24"/>
              <w:szCs w:val="24"/>
              <w:rPrChange w:id="1244" w:author="Homa Ahmadzia" w:date="2022-03-04T10:22:00Z">
                <w:rPr>
                  <w:rFonts w:ascii="Times New Roman" w:eastAsia="Times New Roman" w:hAnsi="Times New Roman" w:cs="Times New Roman"/>
                  <w:sz w:val="24"/>
                  <w:szCs w:val="24"/>
                </w:rPr>
              </w:rPrChange>
            </w:rPr>
            <w:delText xml:space="preserve">reviewed / </w:delText>
          </w:r>
        </w:del>
        <w:r w:rsidR="00E32C67" w:rsidRPr="00B62DF3">
          <w:rPr>
            <w:rFonts w:eastAsia="Times New Roman"/>
            <w:sz w:val="24"/>
            <w:szCs w:val="24"/>
            <w:rPrChange w:id="1245" w:author="Homa Ahmadzia" w:date="2022-03-04T10:22:00Z">
              <w:rPr>
                <w:rFonts w:ascii="Times New Roman" w:eastAsia="Times New Roman" w:hAnsi="Times New Roman" w:cs="Times New Roman"/>
                <w:sz w:val="24"/>
                <w:szCs w:val="24"/>
              </w:rPr>
            </w:rPrChange>
          </w:rPr>
          <w:t xml:space="preserve">exempt from review by the </w:t>
        </w:r>
        <w:del w:id="1246" w:author="Homa Ahmadzia" w:date="2022-03-04T09:17:00Z">
          <w:r w:rsidR="00E32C67" w:rsidRPr="00B62DF3" w:rsidDel="00B33C49">
            <w:rPr>
              <w:rFonts w:eastAsia="Times New Roman"/>
              <w:sz w:val="24"/>
              <w:szCs w:val="24"/>
              <w:rPrChange w:id="1247" w:author="Homa Ahmadzia" w:date="2022-03-04T10:22:00Z">
                <w:rPr>
                  <w:rFonts w:ascii="Times New Roman" w:eastAsia="Times New Roman" w:hAnsi="Times New Roman" w:cs="Times New Roman"/>
                  <w:sz w:val="24"/>
                  <w:szCs w:val="24"/>
                </w:rPr>
              </w:rPrChange>
            </w:rPr>
            <w:delText xml:space="preserve">*** </w:delText>
          </w:r>
        </w:del>
      </w:ins>
      <w:ins w:id="1248" w:author="Homa Ahmadzia" w:date="2022-03-04T09:17:00Z">
        <w:r w:rsidR="00B33C49" w:rsidRPr="00B62DF3">
          <w:rPr>
            <w:rFonts w:eastAsia="Times New Roman"/>
            <w:sz w:val="24"/>
            <w:szCs w:val="24"/>
            <w:rPrChange w:id="1249" w:author="Homa Ahmadzia" w:date="2022-03-04T10:22:00Z">
              <w:rPr>
                <w:rFonts w:ascii="Times New Roman" w:eastAsia="Times New Roman" w:hAnsi="Times New Roman" w:cs="Times New Roman"/>
                <w:sz w:val="24"/>
                <w:szCs w:val="24"/>
                <w:highlight w:val="yellow"/>
              </w:rPr>
            </w:rPrChange>
          </w:rPr>
          <w:t xml:space="preserve">George Washington University </w:t>
        </w:r>
      </w:ins>
      <w:ins w:id="1250" w:author="Jerome Federspiel" w:date="2022-02-03T17:52:00Z">
        <w:r w:rsidR="00E32C67" w:rsidRPr="00B62DF3">
          <w:rPr>
            <w:rFonts w:eastAsia="Times New Roman"/>
            <w:sz w:val="24"/>
            <w:szCs w:val="24"/>
            <w:rPrChange w:id="1251" w:author="Homa Ahmadzia" w:date="2022-03-04T10:22:00Z">
              <w:rPr>
                <w:rFonts w:ascii="Times New Roman" w:eastAsia="Times New Roman" w:hAnsi="Times New Roman" w:cs="Times New Roman"/>
                <w:sz w:val="24"/>
                <w:szCs w:val="24"/>
              </w:rPr>
            </w:rPrChange>
          </w:rPr>
          <w:t>Institutional Review Board.</w:t>
        </w:r>
      </w:ins>
    </w:p>
    <w:p w14:paraId="2EDDC41B" w14:textId="6B13D79B" w:rsidR="007F182E" w:rsidRPr="00B62DF3" w:rsidDel="00E32C67" w:rsidRDefault="007F182E" w:rsidP="00CF4EA7">
      <w:pPr>
        <w:spacing w:line="240" w:lineRule="auto"/>
        <w:rPr>
          <w:del w:id="1252" w:author="Jerome Federspiel" w:date="2022-02-03T17:52:00Z"/>
          <w:rFonts w:eastAsia="Times New Roman"/>
          <w:sz w:val="24"/>
          <w:szCs w:val="24"/>
          <w:rPrChange w:id="1253" w:author="Homa Ahmadzia" w:date="2022-03-04T10:22:00Z">
            <w:rPr>
              <w:del w:id="1254" w:author="Jerome Federspiel" w:date="2022-02-03T17:52:00Z"/>
              <w:rFonts w:eastAsia="Times New Roman"/>
            </w:rPr>
          </w:rPrChange>
        </w:rPr>
      </w:pPr>
    </w:p>
    <w:p w14:paraId="7AB9AE1F" w14:textId="21D7D675" w:rsidR="00501698" w:rsidRPr="00B62DF3" w:rsidDel="00E32C67" w:rsidRDefault="007F182E">
      <w:pPr>
        <w:spacing w:line="480" w:lineRule="auto"/>
        <w:rPr>
          <w:del w:id="1255" w:author="Jerome Federspiel" w:date="2022-02-03T17:53:00Z"/>
          <w:sz w:val="24"/>
          <w:szCs w:val="24"/>
          <w:u w:val="single"/>
          <w:rPrChange w:id="1256" w:author="Homa Ahmadzia" w:date="2022-03-04T10:22:00Z">
            <w:rPr>
              <w:del w:id="1257" w:author="Jerome Federspiel" w:date="2022-02-03T17:53:00Z"/>
            </w:rPr>
          </w:rPrChange>
        </w:rPr>
        <w:pPrChange w:id="1258" w:author="Jerome Federspiel" w:date="2022-02-03T17:53:00Z">
          <w:pPr>
            <w:spacing w:line="240" w:lineRule="auto"/>
          </w:pPr>
        </w:pPrChange>
      </w:pPr>
      <w:del w:id="1259" w:author="Jerome Federspiel" w:date="2022-02-03T14:19:00Z">
        <w:r w:rsidRPr="00B62DF3" w:rsidDel="00C477A1">
          <w:rPr>
            <w:b/>
            <w:bCs/>
            <w:sz w:val="24"/>
            <w:szCs w:val="24"/>
            <w:u w:val="single"/>
            <w:rPrChange w:id="1260" w:author="Homa Ahmadzia" w:date="2022-03-04T10:22:00Z">
              <w:rPr>
                <w:b/>
                <w:bCs/>
              </w:rPr>
            </w:rPrChange>
          </w:rPr>
          <w:delText>Results</w:delText>
        </w:r>
      </w:del>
      <w:ins w:id="1261" w:author="Jerome Federspiel" w:date="2022-02-03T14:19:00Z">
        <w:r w:rsidR="00C477A1" w:rsidRPr="00B62DF3">
          <w:rPr>
            <w:b/>
            <w:bCs/>
            <w:sz w:val="24"/>
            <w:szCs w:val="24"/>
            <w:u w:val="single"/>
            <w:rPrChange w:id="1262" w:author="Homa Ahmadzia" w:date="2022-03-04T10:22:00Z">
              <w:rPr>
                <w:rFonts w:ascii="Times New Roman" w:hAnsi="Times New Roman" w:cs="Times New Roman"/>
                <w:b/>
                <w:bCs/>
                <w:sz w:val="24"/>
                <w:szCs w:val="24"/>
              </w:rPr>
            </w:rPrChange>
          </w:rPr>
          <w:t>RESULTS</w:t>
        </w:r>
      </w:ins>
      <w:r w:rsidR="00867EBE" w:rsidRPr="00B62DF3">
        <w:rPr>
          <w:sz w:val="24"/>
          <w:szCs w:val="24"/>
          <w:u w:val="single"/>
          <w:rPrChange w:id="1263" w:author="Homa Ahmadzia" w:date="2022-03-04T10:22:00Z">
            <w:rPr/>
          </w:rPrChange>
        </w:rPr>
        <w:br/>
      </w:r>
      <w:ins w:id="1264" w:author="Jerome Federspiel" w:date="2022-02-03T17:53:00Z">
        <w:r w:rsidR="00E32C67" w:rsidRPr="00B62DF3">
          <w:rPr>
            <w:sz w:val="24"/>
            <w:szCs w:val="24"/>
            <w:rPrChange w:id="1265" w:author="Homa Ahmadzia" w:date="2022-03-04T10:22:00Z">
              <w:rPr>
                <w:rFonts w:ascii="Times New Roman" w:hAnsi="Times New Roman" w:cs="Times New Roman"/>
                <w:sz w:val="24"/>
                <w:szCs w:val="24"/>
                <w:u w:val="single"/>
              </w:rPr>
            </w:rPrChange>
          </w:rPr>
          <w:tab/>
        </w:r>
      </w:ins>
    </w:p>
    <w:p w14:paraId="11DAAF2F" w14:textId="7FBCDB5D" w:rsidR="008B0175" w:rsidRPr="00B62DF3" w:rsidRDefault="00E35AA1">
      <w:pPr>
        <w:spacing w:line="480" w:lineRule="auto"/>
        <w:rPr>
          <w:b/>
          <w:bCs/>
          <w:sz w:val="24"/>
          <w:szCs w:val="24"/>
          <w:rPrChange w:id="1266" w:author="Homa Ahmadzia" w:date="2022-03-04T10:22:00Z">
            <w:rPr>
              <w:b/>
              <w:bCs/>
            </w:rPr>
          </w:rPrChange>
        </w:rPr>
        <w:pPrChange w:id="1267" w:author="Jerome Federspiel" w:date="2022-02-03T17:53:00Z">
          <w:pPr>
            <w:spacing w:line="240" w:lineRule="auto"/>
            <w:ind w:firstLine="720"/>
          </w:pPr>
        </w:pPrChange>
      </w:pPr>
      <w:r w:rsidRPr="00B62DF3">
        <w:rPr>
          <w:sz w:val="24"/>
          <w:szCs w:val="24"/>
          <w:rPrChange w:id="1268" w:author="Homa Ahmadzia" w:date="2022-03-04T10:22:00Z">
            <w:rPr/>
          </w:rPrChange>
        </w:rPr>
        <w:t>Of 228,438 births included in the CSL cohort, w</w:t>
      </w:r>
      <w:r w:rsidR="00655F6A" w:rsidRPr="00B62DF3">
        <w:rPr>
          <w:sz w:val="24"/>
          <w:szCs w:val="24"/>
          <w:rPrChange w:id="1269" w:author="Homa Ahmadzia" w:date="2022-03-04T10:22:00Z">
            <w:rPr/>
          </w:rPrChange>
        </w:rPr>
        <w:t xml:space="preserve">e included </w:t>
      </w:r>
      <w:r w:rsidR="00AC4FBF" w:rsidRPr="00B62DF3">
        <w:rPr>
          <w:sz w:val="24"/>
          <w:szCs w:val="24"/>
          <w:rPrChange w:id="1270" w:author="Homa Ahmadzia" w:date="2022-03-04T10:22:00Z">
            <w:rPr/>
          </w:rPrChange>
        </w:rPr>
        <w:t>185,413</w:t>
      </w:r>
      <w:r w:rsidR="00655F6A" w:rsidRPr="00B62DF3">
        <w:rPr>
          <w:sz w:val="24"/>
          <w:szCs w:val="24"/>
          <w:rPrChange w:id="1271" w:author="Homa Ahmadzia" w:date="2022-03-04T10:22:00Z">
            <w:rPr/>
          </w:rPrChange>
        </w:rPr>
        <w:t xml:space="preserve"> </w:t>
      </w:r>
      <w:del w:id="1272" w:author="Jerome Federspiel" w:date="2022-02-04T06:51:00Z">
        <w:r w:rsidR="00655F6A" w:rsidRPr="00B62DF3" w:rsidDel="00CF4EA7">
          <w:rPr>
            <w:sz w:val="24"/>
            <w:szCs w:val="24"/>
            <w:rPrChange w:id="1273" w:author="Homa Ahmadzia" w:date="2022-03-04T10:22:00Z">
              <w:rPr/>
            </w:rPrChange>
          </w:rPr>
          <w:delText xml:space="preserve">total </w:delText>
        </w:r>
      </w:del>
      <w:r w:rsidR="00655F6A" w:rsidRPr="00B62DF3">
        <w:rPr>
          <w:sz w:val="24"/>
          <w:szCs w:val="24"/>
          <w:rPrChange w:id="1274" w:author="Homa Ahmadzia" w:date="2022-03-04T10:22:00Z">
            <w:rPr/>
          </w:rPrChange>
        </w:rPr>
        <w:t>patients</w:t>
      </w:r>
      <w:r w:rsidRPr="00B62DF3">
        <w:rPr>
          <w:sz w:val="24"/>
          <w:szCs w:val="24"/>
          <w:rPrChange w:id="1275" w:author="Homa Ahmadzia" w:date="2022-03-04T10:22:00Z">
            <w:rPr/>
          </w:rPrChange>
        </w:rPr>
        <w:t xml:space="preserve"> </w:t>
      </w:r>
      <w:ins w:id="1276" w:author="Jerome Federspiel" w:date="2022-02-04T06:51:00Z">
        <w:r w:rsidR="00CF4EA7" w:rsidRPr="00B62DF3">
          <w:rPr>
            <w:sz w:val="24"/>
            <w:szCs w:val="24"/>
            <w:rPrChange w:id="1277" w:author="Homa Ahmadzia" w:date="2022-03-04T10:22:00Z">
              <w:rPr>
                <w:rFonts w:ascii="Times New Roman" w:hAnsi="Times New Roman" w:cs="Times New Roman"/>
                <w:sz w:val="24"/>
                <w:szCs w:val="24"/>
              </w:rPr>
            </w:rPrChange>
          </w:rPr>
          <w:t xml:space="preserve">once </w:t>
        </w:r>
      </w:ins>
      <w:r w:rsidRPr="00B62DF3">
        <w:rPr>
          <w:sz w:val="24"/>
          <w:szCs w:val="24"/>
          <w:rPrChange w:id="1278" w:author="Homa Ahmadzia" w:date="2022-03-04T10:22:00Z">
            <w:rPr/>
          </w:rPrChange>
        </w:rPr>
        <w:t>excluding patients with more than one delivery (n=43,025)</w:t>
      </w:r>
      <w:r w:rsidR="001F027F" w:rsidRPr="00B62DF3">
        <w:rPr>
          <w:sz w:val="24"/>
          <w:szCs w:val="24"/>
          <w:rPrChange w:id="1279" w:author="Homa Ahmadzia" w:date="2022-03-04T10:22:00Z">
            <w:rPr/>
          </w:rPrChange>
        </w:rPr>
        <w:t xml:space="preserve">. </w:t>
      </w:r>
      <w:r w:rsidR="00C70B57" w:rsidRPr="00B62DF3">
        <w:rPr>
          <w:rFonts w:eastAsia="Times New Roman"/>
          <w:sz w:val="24"/>
          <w:szCs w:val="24"/>
          <w:rPrChange w:id="1280" w:author="Homa Ahmadzia" w:date="2022-03-04T10:22:00Z">
            <w:rPr>
              <w:rFonts w:eastAsia="Times New Roman"/>
            </w:rPr>
          </w:rPrChange>
        </w:rPr>
        <w:t>Maternal age ranged from 11 to 58 with a median of 27</w:t>
      </w:r>
      <w:ins w:id="1281" w:author="Jerome Federspiel" w:date="2022-02-03T17:53:00Z">
        <w:r w:rsidR="00E32C67" w:rsidRPr="00B62DF3">
          <w:rPr>
            <w:rFonts w:eastAsia="Times New Roman"/>
            <w:sz w:val="24"/>
            <w:szCs w:val="24"/>
            <w:rPrChange w:id="1282" w:author="Homa Ahmadzia" w:date="2022-03-04T10:22:00Z">
              <w:rPr>
                <w:rFonts w:ascii="Times New Roman" w:eastAsia="Times New Roman" w:hAnsi="Times New Roman" w:cs="Times New Roman"/>
                <w:sz w:val="24"/>
                <w:szCs w:val="24"/>
              </w:rPr>
            </w:rPrChange>
          </w:rPr>
          <w:t xml:space="preserve"> years</w:t>
        </w:r>
      </w:ins>
      <w:r w:rsidR="00C70B57" w:rsidRPr="00B62DF3">
        <w:rPr>
          <w:rFonts w:eastAsia="Times New Roman"/>
          <w:sz w:val="24"/>
          <w:szCs w:val="24"/>
          <w:rPrChange w:id="1283" w:author="Homa Ahmadzia" w:date="2022-03-04T10:22:00Z">
            <w:rPr>
              <w:rFonts w:eastAsia="Times New Roman"/>
            </w:rPr>
          </w:rPrChange>
        </w:rPr>
        <w:t xml:space="preserve">; 32% were publicly insured, 49% were white non-Hispanic, 22% Black and 17% Hispanic. </w:t>
      </w:r>
      <w:r w:rsidR="001F027F" w:rsidRPr="00B62DF3">
        <w:rPr>
          <w:sz w:val="24"/>
          <w:szCs w:val="24"/>
          <w:rPrChange w:id="1284" w:author="Homa Ahmadzia" w:date="2022-03-04T10:22:00Z">
            <w:rPr/>
          </w:rPrChange>
        </w:rPr>
        <w:t>Of the 185,413 women included for analysis,</w:t>
      </w:r>
      <w:r w:rsidR="00655F6A" w:rsidRPr="00B62DF3">
        <w:rPr>
          <w:sz w:val="24"/>
          <w:szCs w:val="24"/>
          <w:rPrChange w:id="1285" w:author="Homa Ahmadzia" w:date="2022-03-04T10:22:00Z">
            <w:rPr/>
          </w:rPrChange>
        </w:rPr>
        <w:t xml:space="preserve"> </w:t>
      </w:r>
      <w:r w:rsidR="002C25B5" w:rsidRPr="00B62DF3">
        <w:rPr>
          <w:sz w:val="24"/>
          <w:szCs w:val="24"/>
          <w:rPrChange w:id="1286" w:author="Homa Ahmadzia" w:date="2022-03-04T10:22:00Z">
            <w:rPr/>
          </w:rPrChange>
        </w:rPr>
        <w:t>71</w:t>
      </w:r>
      <w:r w:rsidR="00655F6A" w:rsidRPr="00B62DF3">
        <w:rPr>
          <w:sz w:val="24"/>
          <w:szCs w:val="24"/>
          <w:rPrChange w:id="1287" w:author="Homa Ahmadzia" w:date="2022-03-04T10:22:00Z">
            <w:rPr/>
          </w:rPrChange>
        </w:rPr>
        <w:t>% had vaginal delivery</w:t>
      </w:r>
      <w:r w:rsidR="002C25B5" w:rsidRPr="00B62DF3">
        <w:rPr>
          <w:sz w:val="24"/>
          <w:szCs w:val="24"/>
          <w:rPrChange w:id="1288" w:author="Homa Ahmadzia" w:date="2022-03-04T10:22:00Z">
            <w:rPr/>
          </w:rPrChange>
        </w:rPr>
        <w:t xml:space="preserve"> (n=131,130)</w:t>
      </w:r>
      <w:r w:rsidR="001F027F" w:rsidRPr="00B62DF3">
        <w:rPr>
          <w:sz w:val="24"/>
          <w:szCs w:val="24"/>
          <w:rPrChange w:id="1289" w:author="Homa Ahmadzia" w:date="2022-03-04T10:22:00Z">
            <w:rPr/>
          </w:rPrChange>
        </w:rPr>
        <w:t>,</w:t>
      </w:r>
      <w:r w:rsidR="00655F6A" w:rsidRPr="00B62DF3">
        <w:rPr>
          <w:sz w:val="24"/>
          <w:szCs w:val="24"/>
          <w:rPrChange w:id="1290" w:author="Homa Ahmadzia" w:date="2022-03-04T10:22:00Z">
            <w:rPr/>
          </w:rPrChange>
        </w:rPr>
        <w:t xml:space="preserve"> </w:t>
      </w:r>
      <w:r w:rsidR="002C25B5" w:rsidRPr="00B62DF3">
        <w:rPr>
          <w:sz w:val="24"/>
          <w:szCs w:val="24"/>
          <w:rPrChange w:id="1291" w:author="Homa Ahmadzia" w:date="2022-03-04T10:22:00Z">
            <w:rPr/>
          </w:rPrChange>
        </w:rPr>
        <w:t>29</w:t>
      </w:r>
      <w:r w:rsidR="00655F6A" w:rsidRPr="00B62DF3">
        <w:rPr>
          <w:sz w:val="24"/>
          <w:szCs w:val="24"/>
          <w:rPrChange w:id="1292" w:author="Homa Ahmadzia" w:date="2022-03-04T10:22:00Z">
            <w:rPr/>
          </w:rPrChange>
        </w:rPr>
        <w:t>% had cesarean delivery</w:t>
      </w:r>
      <w:r w:rsidR="002C25B5" w:rsidRPr="00B62DF3">
        <w:rPr>
          <w:sz w:val="24"/>
          <w:szCs w:val="24"/>
          <w:rPrChange w:id="1293" w:author="Homa Ahmadzia" w:date="2022-03-04T10:22:00Z">
            <w:rPr/>
          </w:rPrChange>
        </w:rPr>
        <w:t xml:space="preserve"> (n=54,283</w:t>
      </w:r>
      <w:commentRangeStart w:id="1294"/>
      <w:commentRangeStart w:id="1295"/>
      <w:commentRangeStart w:id="1296"/>
      <w:r w:rsidR="002C25B5" w:rsidRPr="00B62DF3">
        <w:rPr>
          <w:sz w:val="24"/>
          <w:szCs w:val="24"/>
          <w:rPrChange w:id="1297" w:author="Homa Ahmadzia" w:date="2022-03-04T10:22:00Z">
            <w:rPr/>
          </w:rPrChange>
        </w:rPr>
        <w:t>)</w:t>
      </w:r>
      <w:ins w:id="1298" w:author="Jerome Federspiel" w:date="2022-02-03T17:53:00Z">
        <w:r w:rsidR="00E32C67" w:rsidRPr="00B62DF3">
          <w:rPr>
            <w:sz w:val="24"/>
            <w:szCs w:val="24"/>
            <w:rPrChange w:id="1299" w:author="Homa Ahmadzia" w:date="2022-03-04T10:22:00Z">
              <w:rPr>
                <w:rFonts w:ascii="Times New Roman" w:hAnsi="Times New Roman" w:cs="Times New Roman"/>
                <w:sz w:val="24"/>
                <w:szCs w:val="24"/>
              </w:rPr>
            </w:rPrChange>
          </w:rPr>
          <w:t xml:space="preserve">. </w:t>
        </w:r>
      </w:ins>
      <w:del w:id="1300" w:author="Jerome Federspiel" w:date="2022-02-03T17:53:00Z">
        <w:r w:rsidR="00462177" w:rsidRPr="00B62DF3" w:rsidDel="00E32C67">
          <w:rPr>
            <w:sz w:val="24"/>
            <w:szCs w:val="24"/>
            <w:rPrChange w:id="1301" w:author="Homa Ahmadzia" w:date="2022-03-04T10:22:00Z">
              <w:rPr/>
            </w:rPrChange>
          </w:rPr>
          <w:delText>,</w:delText>
        </w:r>
      </w:del>
      <w:r w:rsidR="00462177" w:rsidRPr="00B62DF3">
        <w:rPr>
          <w:sz w:val="24"/>
          <w:szCs w:val="24"/>
          <w:rPrChange w:id="1302" w:author="Homa Ahmadzia" w:date="2022-03-04T10:22:00Z">
            <w:rPr/>
          </w:rPrChange>
        </w:rPr>
        <w:t xml:space="preserve"> 5,170 (3%</w:t>
      </w:r>
      <w:r w:rsidR="00462177" w:rsidRPr="00B62DF3">
        <w:rPr>
          <w:bCs/>
          <w:sz w:val="24"/>
          <w:szCs w:val="24"/>
          <w:rPrChange w:id="1303" w:author="Homa Ahmadzia" w:date="2022-03-04T10:22:00Z">
            <w:rPr>
              <w:bCs/>
            </w:rPr>
          </w:rPrChange>
        </w:rPr>
        <w:t>)</w:t>
      </w:r>
      <w:r w:rsidR="00462177" w:rsidRPr="00B62DF3">
        <w:rPr>
          <w:b/>
          <w:sz w:val="24"/>
          <w:szCs w:val="24"/>
          <w:rPrChange w:id="1304" w:author="Homa Ahmadzia" w:date="2022-03-04T10:22:00Z">
            <w:rPr>
              <w:b/>
            </w:rPr>
          </w:rPrChange>
        </w:rPr>
        <w:t xml:space="preserve"> </w:t>
      </w:r>
      <w:r w:rsidR="00462177" w:rsidRPr="00B62DF3">
        <w:rPr>
          <w:sz w:val="24"/>
          <w:szCs w:val="24"/>
          <w:rPrChange w:id="1305" w:author="Homa Ahmadzia" w:date="2022-03-04T10:22:00Z">
            <w:rPr/>
          </w:rPrChange>
        </w:rPr>
        <w:t>experienced the primary outcome of</w:t>
      </w:r>
      <w:r w:rsidR="00462177" w:rsidRPr="00B62DF3">
        <w:rPr>
          <w:b/>
          <w:sz w:val="24"/>
          <w:szCs w:val="24"/>
          <w:rPrChange w:id="1306" w:author="Homa Ahmadzia" w:date="2022-03-04T10:22:00Z">
            <w:rPr>
              <w:b/>
            </w:rPr>
          </w:rPrChange>
        </w:rPr>
        <w:t xml:space="preserve"> </w:t>
      </w:r>
      <w:r w:rsidR="00462177" w:rsidRPr="00B62DF3">
        <w:rPr>
          <w:bCs/>
          <w:sz w:val="24"/>
          <w:szCs w:val="24"/>
          <w:rPrChange w:id="1307" w:author="Homa Ahmadzia" w:date="2022-03-04T10:22:00Z">
            <w:rPr>
              <w:bCs/>
            </w:rPr>
          </w:rPrChange>
        </w:rPr>
        <w:t>transfusion of any blood products</w:t>
      </w:r>
      <w:r w:rsidRPr="00B62DF3">
        <w:rPr>
          <w:sz w:val="24"/>
          <w:szCs w:val="24"/>
          <w:rPrChange w:id="1308" w:author="Homa Ahmadzia" w:date="2022-03-04T10:22:00Z">
            <w:rPr/>
          </w:rPrChange>
        </w:rPr>
        <w:t xml:space="preserve">. </w:t>
      </w:r>
      <w:r w:rsidR="008B0175" w:rsidRPr="00B62DF3">
        <w:rPr>
          <w:sz w:val="24"/>
          <w:szCs w:val="24"/>
          <w:rPrChange w:id="1309" w:author="Homa Ahmadzia" w:date="2022-03-04T10:22:00Z">
            <w:rPr/>
          </w:rPrChange>
        </w:rPr>
        <w:t>5,760 (3.11%) had a postpartum hemo</w:t>
      </w:r>
      <w:r w:rsidR="00FF4F8E" w:rsidRPr="00B62DF3">
        <w:rPr>
          <w:sz w:val="24"/>
          <w:szCs w:val="24"/>
          <w:rPrChange w:id="1310" w:author="Homa Ahmadzia" w:date="2022-03-04T10:22:00Z">
            <w:rPr/>
          </w:rPrChange>
        </w:rPr>
        <w:t>r</w:t>
      </w:r>
      <w:r w:rsidR="008B0175" w:rsidRPr="00B62DF3">
        <w:rPr>
          <w:sz w:val="24"/>
          <w:szCs w:val="24"/>
          <w:rPrChange w:id="1311" w:author="Homa Ahmadzia" w:date="2022-03-04T10:22:00Z">
            <w:rPr/>
          </w:rPrChange>
        </w:rPr>
        <w:t xml:space="preserve">rhage defined by an estimated blood loss </w:t>
      </w:r>
      <m:oMath>
        <m:r>
          <w:rPr>
            <w:rFonts w:ascii="Cambria Math" w:eastAsia="Times New Roman" w:hAnsi="Cambria Math"/>
            <w:sz w:val="24"/>
            <w:szCs w:val="24"/>
            <w:lang w:val="en-US"/>
            <w:rPrChange w:id="1312" w:author="Homa Ahmadzia" w:date="2022-03-04T10:22:00Z">
              <w:rPr>
                <w:rFonts w:ascii="Cambria Math" w:eastAsia="Times New Roman" w:hAnsi="Cambria Math" w:cs="Times New Roman"/>
                <w:lang w:val="en-US"/>
              </w:rPr>
            </w:rPrChange>
          </w:rPr>
          <m:t>≥</m:t>
        </m:r>
      </m:oMath>
      <w:r w:rsidR="008B0175" w:rsidRPr="00B62DF3">
        <w:rPr>
          <w:sz w:val="24"/>
          <w:szCs w:val="24"/>
          <w:lang w:val="en-US"/>
          <w:rPrChange w:id="1313" w:author="Homa Ahmadzia" w:date="2022-03-04T10:22:00Z">
            <w:rPr>
              <w:lang w:val="en-US"/>
            </w:rPr>
          </w:rPrChange>
        </w:rPr>
        <w:t xml:space="preserve"> 1,000 mL</w:t>
      </w:r>
      <w:r w:rsidR="00462177" w:rsidRPr="00B62DF3">
        <w:rPr>
          <w:sz w:val="24"/>
          <w:szCs w:val="24"/>
          <w:lang w:val="en-US"/>
          <w:rPrChange w:id="1314" w:author="Homa Ahmadzia" w:date="2022-03-04T10:22:00Z">
            <w:rPr>
              <w:lang w:val="en-US"/>
            </w:rPr>
          </w:rPrChange>
        </w:rPr>
        <w:t>, and</w:t>
      </w:r>
      <w:r w:rsidR="00462177" w:rsidRPr="00B62DF3">
        <w:rPr>
          <w:bCs/>
          <w:sz w:val="24"/>
          <w:szCs w:val="24"/>
          <w:rPrChange w:id="1315" w:author="Homa Ahmadzia" w:date="2022-03-04T10:22:00Z">
            <w:rPr>
              <w:bCs/>
            </w:rPr>
          </w:rPrChange>
        </w:rPr>
        <w:t xml:space="preserve"> </w:t>
      </w:r>
      <w:r w:rsidR="008B0175" w:rsidRPr="00B62DF3">
        <w:rPr>
          <w:bCs/>
          <w:sz w:val="24"/>
          <w:szCs w:val="24"/>
          <w:rPrChange w:id="1316" w:author="Homa Ahmadzia" w:date="2022-03-04T10:22:00Z">
            <w:rPr>
              <w:bCs/>
            </w:rPr>
          </w:rPrChange>
        </w:rPr>
        <w:t>10,344 (</w:t>
      </w:r>
      <w:r w:rsidR="00462177" w:rsidRPr="00B62DF3">
        <w:rPr>
          <w:bCs/>
          <w:sz w:val="24"/>
          <w:szCs w:val="24"/>
          <w:rPrChange w:id="1317" w:author="Homa Ahmadzia" w:date="2022-03-04T10:22:00Z">
            <w:rPr>
              <w:bCs/>
            </w:rPr>
          </w:rPrChange>
        </w:rPr>
        <w:t>6</w:t>
      </w:r>
      <w:r w:rsidR="008B0175" w:rsidRPr="00B62DF3">
        <w:rPr>
          <w:bCs/>
          <w:sz w:val="24"/>
          <w:szCs w:val="24"/>
          <w:rPrChange w:id="1318" w:author="Homa Ahmadzia" w:date="2022-03-04T10:22:00Z">
            <w:rPr>
              <w:bCs/>
            </w:rPr>
          </w:rPrChange>
        </w:rPr>
        <w:t>%</w:t>
      </w:r>
      <w:r w:rsidR="008B0175" w:rsidRPr="00B62DF3">
        <w:rPr>
          <w:sz w:val="24"/>
          <w:szCs w:val="24"/>
          <w:rPrChange w:id="1319" w:author="Homa Ahmadzia" w:date="2022-03-04T10:22:00Z">
            <w:rPr/>
          </w:rPrChange>
        </w:rPr>
        <w:t xml:space="preserve">) </w:t>
      </w:r>
      <w:r w:rsidR="00462177" w:rsidRPr="00B62DF3">
        <w:rPr>
          <w:sz w:val="24"/>
          <w:szCs w:val="24"/>
          <w:rPrChange w:id="1320" w:author="Homa Ahmadzia" w:date="2022-03-04T10:22:00Z">
            <w:rPr/>
          </w:rPrChange>
        </w:rPr>
        <w:t>experienced the secondary composite outcome of</w:t>
      </w:r>
      <w:r w:rsidR="008B0175" w:rsidRPr="00B62DF3">
        <w:rPr>
          <w:sz w:val="24"/>
          <w:szCs w:val="24"/>
          <w:rPrChange w:id="1321" w:author="Homa Ahmadzia" w:date="2022-03-04T10:22:00Z">
            <w:rPr/>
          </w:rPrChange>
        </w:rPr>
        <w:t xml:space="preserve"> transfusion or estimated blood loss of loss </w:t>
      </w:r>
      <m:oMath>
        <m:r>
          <w:rPr>
            <w:rFonts w:ascii="Cambria Math" w:eastAsia="Times New Roman" w:hAnsi="Cambria Math"/>
            <w:sz w:val="24"/>
            <w:szCs w:val="24"/>
            <w:lang w:val="en-US"/>
            <w:rPrChange w:id="1322" w:author="Homa Ahmadzia" w:date="2022-03-04T10:22:00Z">
              <w:rPr>
                <w:rFonts w:ascii="Cambria Math" w:eastAsia="Times New Roman" w:hAnsi="Cambria Math" w:cs="Times New Roman"/>
                <w:lang w:val="en-US"/>
              </w:rPr>
            </w:rPrChange>
          </w:rPr>
          <m:t>≥</m:t>
        </m:r>
      </m:oMath>
      <w:r w:rsidR="008B0175" w:rsidRPr="00B62DF3">
        <w:rPr>
          <w:sz w:val="24"/>
          <w:szCs w:val="24"/>
          <w:lang w:val="en-US"/>
          <w:rPrChange w:id="1323" w:author="Homa Ahmadzia" w:date="2022-03-04T10:22:00Z">
            <w:rPr>
              <w:lang w:val="en-US"/>
            </w:rPr>
          </w:rPrChange>
        </w:rPr>
        <w:t xml:space="preserve"> 1,000 mL.</w:t>
      </w:r>
      <w:commentRangeEnd w:id="1294"/>
      <w:r w:rsidR="00E32C67" w:rsidRPr="00B62DF3">
        <w:rPr>
          <w:rStyle w:val="CommentReference"/>
        </w:rPr>
        <w:commentReference w:id="1294"/>
      </w:r>
      <w:commentRangeEnd w:id="1295"/>
      <w:r w:rsidR="00B33C49" w:rsidRPr="00B62DF3">
        <w:rPr>
          <w:rStyle w:val="CommentReference"/>
        </w:rPr>
        <w:commentReference w:id="1295"/>
      </w:r>
      <w:commentRangeEnd w:id="1296"/>
      <w:r w:rsidR="007600BF">
        <w:rPr>
          <w:rStyle w:val="CommentReference"/>
        </w:rPr>
        <w:commentReference w:id="1296"/>
      </w:r>
      <w:r w:rsidR="004B6B48" w:rsidRPr="00B62DF3">
        <w:rPr>
          <w:sz w:val="24"/>
          <w:szCs w:val="24"/>
          <w:lang w:val="en-US"/>
          <w:rPrChange w:id="1324" w:author="Homa Ahmadzia" w:date="2022-03-04T10:22:00Z">
            <w:rPr>
              <w:lang w:val="en-US"/>
            </w:rPr>
          </w:rPrChange>
        </w:rPr>
        <w:t xml:space="preserve"> Additional demographic data is summarized in </w:t>
      </w:r>
      <w:r w:rsidR="00AA5358" w:rsidRPr="00B62DF3">
        <w:rPr>
          <w:sz w:val="24"/>
          <w:szCs w:val="24"/>
          <w:lang w:val="en-US"/>
          <w:rPrChange w:id="1325" w:author="Homa Ahmadzia" w:date="2022-03-04T10:22:00Z">
            <w:rPr>
              <w:highlight w:val="yellow"/>
              <w:lang w:val="en-US"/>
            </w:rPr>
          </w:rPrChange>
        </w:rPr>
        <w:t xml:space="preserve">Supplemental Table </w:t>
      </w:r>
      <w:del w:id="1326" w:author="Jerome Federspiel" w:date="2022-02-04T07:24:00Z">
        <w:r w:rsidR="00AA5358" w:rsidRPr="00B62DF3" w:rsidDel="00172C0D">
          <w:rPr>
            <w:sz w:val="24"/>
            <w:szCs w:val="24"/>
            <w:lang w:val="en-US"/>
            <w:rPrChange w:id="1327" w:author="Homa Ahmadzia" w:date="2022-03-04T10:22:00Z">
              <w:rPr>
                <w:highlight w:val="yellow"/>
                <w:lang w:val="en-US"/>
              </w:rPr>
            </w:rPrChange>
          </w:rPr>
          <w:delText>YY</w:delText>
        </w:r>
      </w:del>
      <w:ins w:id="1328" w:author="Homa Ahmadzia" w:date="2022-03-04T09:19:00Z">
        <w:r w:rsidR="00B33C49" w:rsidRPr="00B62DF3">
          <w:rPr>
            <w:sz w:val="24"/>
            <w:szCs w:val="24"/>
            <w:lang w:val="en-US"/>
            <w:rPrChange w:id="1329" w:author="Homa Ahmadzia" w:date="2022-03-04T10:22:00Z">
              <w:rPr>
                <w:rFonts w:ascii="Times New Roman" w:hAnsi="Times New Roman" w:cs="Times New Roman"/>
                <w:sz w:val="24"/>
                <w:szCs w:val="24"/>
                <w:lang w:val="en-US"/>
              </w:rPr>
            </w:rPrChange>
          </w:rPr>
          <w:t>2</w:t>
        </w:r>
      </w:ins>
      <w:ins w:id="1330" w:author="Jerome Federspiel" w:date="2022-02-04T07:24:00Z">
        <w:del w:id="1331" w:author="Homa Ahmadzia" w:date="2022-03-04T09:19:00Z">
          <w:r w:rsidR="00172C0D" w:rsidRPr="00B62DF3" w:rsidDel="00B33C49">
            <w:rPr>
              <w:sz w:val="24"/>
              <w:szCs w:val="24"/>
              <w:lang w:val="en-US"/>
              <w:rPrChange w:id="1332" w:author="Homa Ahmadzia" w:date="2022-03-04T10:22:00Z">
                <w:rPr>
                  <w:rFonts w:ascii="Times New Roman" w:hAnsi="Times New Roman" w:cs="Times New Roman"/>
                  <w:sz w:val="24"/>
                  <w:szCs w:val="24"/>
                  <w:lang w:val="en-US"/>
                </w:rPr>
              </w:rPrChange>
            </w:rPr>
            <w:delText>1</w:delText>
          </w:r>
        </w:del>
      </w:ins>
      <w:r w:rsidR="004B6B48" w:rsidRPr="00B62DF3">
        <w:rPr>
          <w:sz w:val="24"/>
          <w:szCs w:val="24"/>
          <w:lang w:val="en-US"/>
          <w:rPrChange w:id="1333" w:author="Homa Ahmadzia" w:date="2022-03-04T10:22:00Z">
            <w:rPr>
              <w:lang w:val="en-US"/>
            </w:rPr>
          </w:rPrChange>
        </w:rPr>
        <w:t>.</w:t>
      </w:r>
    </w:p>
    <w:p w14:paraId="06C14271" w14:textId="7C3C9DA6" w:rsidR="00AA5358" w:rsidRPr="00B62DF3" w:rsidRDefault="00AA5358" w:rsidP="00E32C67">
      <w:pPr>
        <w:spacing w:line="480" w:lineRule="auto"/>
        <w:ind w:firstLine="720"/>
        <w:rPr>
          <w:ins w:id="1334" w:author="Jerome Federspiel" w:date="2022-02-04T07:26:00Z"/>
          <w:sz w:val="24"/>
          <w:szCs w:val="24"/>
          <w:rPrChange w:id="1335" w:author="Homa Ahmadzia" w:date="2022-03-04T10:22:00Z">
            <w:rPr>
              <w:ins w:id="1336" w:author="Jerome Federspiel" w:date="2022-02-04T07:26:00Z"/>
              <w:rFonts w:ascii="Times New Roman" w:hAnsi="Times New Roman" w:cs="Times New Roman"/>
              <w:sz w:val="24"/>
              <w:szCs w:val="24"/>
            </w:rPr>
          </w:rPrChange>
        </w:rPr>
      </w:pPr>
      <w:r w:rsidRPr="00B62DF3">
        <w:rPr>
          <w:sz w:val="24"/>
          <w:szCs w:val="24"/>
          <w:rPrChange w:id="1337" w:author="Homa Ahmadzia" w:date="2022-03-04T10:22:00Z">
            <w:rPr/>
          </w:rPrChange>
        </w:rPr>
        <w:lastRenderedPageBreak/>
        <w:t>After building the models</w:t>
      </w:r>
      <w:ins w:id="1338" w:author="Homa Ahmadzia" w:date="2022-03-04T09:25:00Z">
        <w:r w:rsidR="00BA2EA4" w:rsidRPr="00B62DF3">
          <w:rPr>
            <w:sz w:val="24"/>
            <w:szCs w:val="24"/>
            <w:rPrChange w:id="1339" w:author="Homa Ahmadzia" w:date="2022-03-04T10:22:00Z">
              <w:rPr>
                <w:rFonts w:ascii="Times New Roman" w:hAnsi="Times New Roman" w:cs="Times New Roman"/>
                <w:sz w:val="24"/>
                <w:szCs w:val="24"/>
              </w:rPr>
            </w:rPrChange>
          </w:rPr>
          <w:t xml:space="preserve"> in an iterative process</w:t>
        </w:r>
      </w:ins>
      <w:ins w:id="1340" w:author="Jerome Federspiel" w:date="2022-02-04T06:51:00Z">
        <w:r w:rsidR="00CF4EA7" w:rsidRPr="00B62DF3">
          <w:rPr>
            <w:sz w:val="24"/>
            <w:szCs w:val="24"/>
            <w:rPrChange w:id="1341" w:author="Homa Ahmadzia" w:date="2022-03-04T10:22:00Z">
              <w:rPr>
                <w:rFonts w:ascii="Times New Roman" w:hAnsi="Times New Roman" w:cs="Times New Roman"/>
                <w:sz w:val="24"/>
                <w:szCs w:val="24"/>
              </w:rPr>
            </w:rPrChange>
          </w:rPr>
          <w:t>,</w:t>
        </w:r>
      </w:ins>
      <w:r w:rsidRPr="00B62DF3">
        <w:rPr>
          <w:sz w:val="24"/>
          <w:szCs w:val="24"/>
          <w:rPrChange w:id="1342" w:author="Homa Ahmadzia" w:date="2022-03-04T10:22:00Z">
            <w:rPr/>
          </w:rPrChange>
        </w:rPr>
        <w:t xml:space="preserve"> the performance of the models for predicting both the primary and secondary outcomes were compared using </w:t>
      </w:r>
      <w:del w:id="1343" w:author="Jerome Federspiel" w:date="2022-02-04T06:57:00Z">
        <w:r w:rsidRPr="00B62DF3" w:rsidDel="008A0D5C">
          <w:rPr>
            <w:sz w:val="24"/>
            <w:szCs w:val="24"/>
            <w:rPrChange w:id="1344" w:author="Homa Ahmadzia" w:date="2022-03-04T10:22:00Z">
              <w:rPr/>
            </w:rPrChange>
          </w:rPr>
          <w:delText xml:space="preserve">all </w:delText>
        </w:r>
      </w:del>
      <w:ins w:id="1345" w:author="Jerome Federspiel" w:date="2022-02-04T06:57:00Z">
        <w:r w:rsidR="008A0D5C" w:rsidRPr="00B62DF3">
          <w:rPr>
            <w:sz w:val="24"/>
            <w:szCs w:val="24"/>
            <w:rPrChange w:id="1346" w:author="Homa Ahmadzia" w:date="2022-03-04T10:22:00Z">
              <w:rPr>
                <w:rFonts w:ascii="Times New Roman" w:hAnsi="Times New Roman" w:cs="Times New Roman"/>
                <w:sz w:val="24"/>
                <w:szCs w:val="24"/>
              </w:rPr>
            </w:rPrChange>
          </w:rPr>
          <w:t xml:space="preserve">variety of metrics. </w:t>
        </w:r>
      </w:ins>
      <w:ins w:id="1347" w:author="Homa Ahmadzia" w:date="2022-03-04T09:19:00Z">
        <w:r w:rsidR="00B33C49" w:rsidRPr="00B62DF3">
          <w:rPr>
            <w:sz w:val="24"/>
            <w:szCs w:val="24"/>
            <w:rPrChange w:id="1348" w:author="Homa Ahmadzia" w:date="2022-03-04T10:22:00Z">
              <w:rPr>
                <w:rFonts w:ascii="Times New Roman" w:hAnsi="Times New Roman" w:cs="Times New Roman"/>
                <w:sz w:val="24"/>
                <w:szCs w:val="24"/>
              </w:rPr>
            </w:rPrChange>
          </w:rPr>
          <w:t>T</w:t>
        </w:r>
      </w:ins>
      <w:del w:id="1349" w:author="Homa Ahmadzia" w:date="2022-03-04T09:19:00Z">
        <w:r w:rsidRPr="00B62DF3" w:rsidDel="00B33C49">
          <w:rPr>
            <w:sz w:val="24"/>
            <w:szCs w:val="24"/>
            <w:rPrChange w:id="1350" w:author="Homa Ahmadzia" w:date="2022-03-04T10:22:00Z">
              <w:rPr/>
            </w:rPrChange>
          </w:rPr>
          <w:delText>t</w:delText>
        </w:r>
      </w:del>
      <w:r w:rsidRPr="00B62DF3">
        <w:rPr>
          <w:sz w:val="24"/>
          <w:szCs w:val="24"/>
          <w:rPrChange w:id="1351" w:author="Homa Ahmadzia" w:date="2022-03-04T10:22:00Z">
            <w:rPr/>
          </w:rPrChange>
        </w:rPr>
        <w:t xml:space="preserve">he metrics (ROC_AUC, PR-AUC, MCC, F2), as well as sensitivity and specificity at a probability cut point of </w:t>
      </w:r>
      <w:del w:id="1352" w:author="Jerome Federspiel" w:date="2022-02-04T07:09:00Z">
        <w:r w:rsidRPr="00B62DF3" w:rsidDel="00FF0C37">
          <w:rPr>
            <w:sz w:val="24"/>
            <w:szCs w:val="24"/>
            <w:rPrChange w:id="1353" w:author="Homa Ahmadzia" w:date="2022-03-04T10:22:00Z">
              <w:rPr/>
            </w:rPrChange>
          </w:rPr>
          <w:delText>.5</w:delText>
        </w:r>
      </w:del>
      <w:ins w:id="1354" w:author="Jerome Federspiel" w:date="2022-02-04T07:09:00Z">
        <w:r w:rsidR="00FF0C37" w:rsidRPr="00B62DF3">
          <w:rPr>
            <w:sz w:val="24"/>
            <w:szCs w:val="24"/>
            <w:rPrChange w:id="1355" w:author="Homa Ahmadzia" w:date="2022-03-04T10:22:00Z">
              <w:rPr>
                <w:rFonts w:ascii="Times New Roman" w:hAnsi="Times New Roman" w:cs="Times New Roman"/>
                <w:sz w:val="24"/>
                <w:szCs w:val="24"/>
              </w:rPr>
            </w:rPrChange>
          </w:rPr>
          <w:t>5</w:t>
        </w:r>
      </w:ins>
      <w:r w:rsidRPr="00B62DF3">
        <w:rPr>
          <w:sz w:val="24"/>
          <w:szCs w:val="24"/>
          <w:rPrChange w:id="1356" w:author="Homa Ahmadzia" w:date="2022-03-04T10:22:00Z">
            <w:rPr/>
          </w:rPrChange>
        </w:rPr>
        <w:t>0</w:t>
      </w:r>
      <w:ins w:id="1357" w:author="Jerome Federspiel" w:date="2022-02-04T07:09:00Z">
        <w:r w:rsidR="00FF0C37" w:rsidRPr="00B62DF3">
          <w:rPr>
            <w:sz w:val="24"/>
            <w:szCs w:val="24"/>
            <w:rPrChange w:id="1358" w:author="Homa Ahmadzia" w:date="2022-03-04T10:22:00Z">
              <w:rPr>
                <w:rFonts w:ascii="Times New Roman" w:hAnsi="Times New Roman" w:cs="Times New Roman"/>
                <w:sz w:val="24"/>
                <w:szCs w:val="24"/>
              </w:rPr>
            </w:rPrChange>
          </w:rPr>
          <w:t>%</w:t>
        </w:r>
      </w:ins>
      <w:ins w:id="1359" w:author="Jerome Federspiel" w:date="2022-02-04T07:24:00Z">
        <w:r w:rsidR="00172C0D" w:rsidRPr="00B62DF3">
          <w:rPr>
            <w:sz w:val="24"/>
            <w:szCs w:val="24"/>
            <w:rPrChange w:id="1360" w:author="Homa Ahmadzia" w:date="2022-03-04T10:22:00Z">
              <w:rPr>
                <w:rFonts w:ascii="Times New Roman" w:hAnsi="Times New Roman" w:cs="Times New Roman"/>
                <w:sz w:val="24"/>
                <w:szCs w:val="24"/>
              </w:rPr>
            </w:rPrChange>
          </w:rPr>
          <w:t xml:space="preserve"> (Table 1)</w:t>
        </w:r>
      </w:ins>
      <w:r w:rsidRPr="00B62DF3">
        <w:rPr>
          <w:sz w:val="24"/>
          <w:szCs w:val="24"/>
          <w:rPrChange w:id="1361" w:author="Homa Ahmadzia" w:date="2022-03-04T10:22:00Z">
            <w:rPr/>
          </w:rPrChange>
        </w:rPr>
        <w:t>.</w:t>
      </w:r>
      <w:ins w:id="1362" w:author="Jerome Federspiel" w:date="2022-02-04T07:41:00Z">
        <w:r w:rsidR="003773C1" w:rsidRPr="00B62DF3">
          <w:rPr>
            <w:sz w:val="24"/>
            <w:szCs w:val="24"/>
            <w:rPrChange w:id="1363" w:author="Homa Ahmadzia" w:date="2022-03-04T10:22:00Z">
              <w:rPr>
                <w:rFonts w:ascii="Times New Roman" w:hAnsi="Times New Roman" w:cs="Times New Roman"/>
                <w:sz w:val="24"/>
                <w:szCs w:val="24"/>
              </w:rPr>
            </w:rPrChange>
          </w:rPr>
          <w:t xml:space="preserve"> </w:t>
        </w:r>
      </w:ins>
      <w:del w:id="1364" w:author="Jerome Federspiel" w:date="2022-02-04T07:24:00Z">
        <w:r w:rsidRPr="00B62DF3" w:rsidDel="00172C0D">
          <w:rPr>
            <w:sz w:val="24"/>
            <w:szCs w:val="24"/>
            <w:rPrChange w:id="1365" w:author="Homa Ahmadzia" w:date="2022-03-04T10:22:00Z">
              <w:rPr/>
            </w:rPrChange>
          </w:rPr>
          <w:delText xml:space="preserve"> </w:delText>
        </w:r>
        <w:commentRangeStart w:id="1366"/>
        <w:r w:rsidRPr="00B62DF3" w:rsidDel="00172C0D">
          <w:rPr>
            <w:sz w:val="24"/>
            <w:szCs w:val="24"/>
            <w:rPrChange w:id="1367" w:author="Homa Ahmadzia" w:date="2022-03-04T10:22:00Z">
              <w:rPr/>
            </w:rPrChange>
          </w:rPr>
          <w:delText>Table 1</w:delText>
        </w:r>
        <w:commentRangeEnd w:id="1366"/>
        <w:r w:rsidRPr="00B62DF3" w:rsidDel="00172C0D">
          <w:rPr>
            <w:rStyle w:val="CommentReference"/>
            <w:sz w:val="24"/>
            <w:szCs w:val="24"/>
            <w:rPrChange w:id="1368" w:author="Homa Ahmadzia" w:date="2022-03-04T10:22:00Z">
              <w:rPr>
                <w:rStyle w:val="CommentReference"/>
              </w:rPr>
            </w:rPrChange>
          </w:rPr>
          <w:commentReference w:id="1366"/>
        </w:r>
        <w:r w:rsidRPr="00B62DF3" w:rsidDel="00172C0D">
          <w:rPr>
            <w:sz w:val="24"/>
            <w:szCs w:val="24"/>
            <w:rPrChange w:id="1369" w:author="Homa Ahmadzia" w:date="2022-03-04T10:22:00Z">
              <w:rPr/>
            </w:rPrChange>
          </w:rPr>
          <w:delText xml:space="preserve"> displays performance of machine learning and logistic regression models using intrapartum maternal variables to predict the composite of transfusion or postpartum hemorrhage.  </w:delText>
        </w:r>
        <w:r w:rsidRPr="00B62DF3" w:rsidDel="00172C0D">
          <w:rPr>
            <w:sz w:val="24"/>
            <w:szCs w:val="24"/>
            <w:highlight w:val="yellow"/>
            <w:rPrChange w:id="1370" w:author="Homa Ahmadzia" w:date="2022-03-04T10:22:00Z">
              <w:rPr>
                <w:highlight w:val="yellow"/>
              </w:rPr>
            </w:rPrChange>
          </w:rPr>
          <w:delText>[need to describe these results somewhat before going on to the secondary outcome]</w:delText>
        </w:r>
        <w:r w:rsidRPr="00B62DF3" w:rsidDel="00172C0D">
          <w:rPr>
            <w:sz w:val="24"/>
            <w:szCs w:val="24"/>
            <w:rPrChange w:id="1371" w:author="Homa Ahmadzia" w:date="2022-03-04T10:22:00Z">
              <w:rPr/>
            </w:rPrChange>
          </w:rPr>
          <w:delText xml:space="preserve">  </w:delText>
        </w:r>
      </w:del>
      <w:r w:rsidRPr="00B62DF3">
        <w:rPr>
          <w:sz w:val="24"/>
          <w:szCs w:val="24"/>
          <w:rPrChange w:id="1372" w:author="Homa Ahmadzia" w:date="2022-03-04T10:22:00Z">
            <w:rPr/>
          </w:rPrChange>
        </w:rPr>
        <w:t xml:space="preserve">Overall, models developed using intrapartum maternal variables </w:t>
      </w:r>
      <w:ins w:id="1373" w:author="Jerome Federspiel" w:date="2022-02-04T07:25:00Z">
        <w:r w:rsidR="00172C0D" w:rsidRPr="00B62DF3">
          <w:rPr>
            <w:sz w:val="24"/>
            <w:szCs w:val="24"/>
            <w:rPrChange w:id="1374" w:author="Homa Ahmadzia" w:date="2022-03-04T10:22:00Z">
              <w:rPr>
                <w:rFonts w:ascii="Times New Roman" w:hAnsi="Times New Roman" w:cs="Times New Roman"/>
                <w:sz w:val="24"/>
                <w:szCs w:val="24"/>
              </w:rPr>
            </w:rPrChange>
          </w:rPr>
          <w:t xml:space="preserve">(Supplementary Table </w:t>
        </w:r>
      </w:ins>
      <w:ins w:id="1375" w:author="Homa Ahmadzia" w:date="2022-03-04T09:18:00Z">
        <w:r w:rsidR="00B33C49" w:rsidRPr="00B62DF3">
          <w:rPr>
            <w:sz w:val="24"/>
            <w:szCs w:val="24"/>
            <w:rPrChange w:id="1376" w:author="Homa Ahmadzia" w:date="2022-03-04T10:22:00Z">
              <w:rPr>
                <w:rFonts w:ascii="Times New Roman" w:hAnsi="Times New Roman" w:cs="Times New Roman"/>
                <w:sz w:val="24"/>
                <w:szCs w:val="24"/>
              </w:rPr>
            </w:rPrChange>
          </w:rPr>
          <w:t>1</w:t>
        </w:r>
      </w:ins>
      <w:ins w:id="1377" w:author="Jerome Federspiel" w:date="2022-02-04T07:25:00Z">
        <w:del w:id="1378" w:author="Homa Ahmadzia" w:date="2022-03-04T09:18:00Z">
          <w:r w:rsidR="00172C0D" w:rsidRPr="00B62DF3" w:rsidDel="00B33C49">
            <w:rPr>
              <w:sz w:val="24"/>
              <w:szCs w:val="24"/>
              <w:rPrChange w:id="1379" w:author="Homa Ahmadzia" w:date="2022-03-04T10:22:00Z">
                <w:rPr>
                  <w:rFonts w:ascii="Times New Roman" w:hAnsi="Times New Roman" w:cs="Times New Roman"/>
                  <w:sz w:val="24"/>
                  <w:szCs w:val="24"/>
                </w:rPr>
              </w:rPrChange>
            </w:rPr>
            <w:delText>2</w:delText>
          </w:r>
        </w:del>
        <w:r w:rsidR="00172C0D" w:rsidRPr="00B62DF3">
          <w:rPr>
            <w:sz w:val="24"/>
            <w:szCs w:val="24"/>
            <w:rPrChange w:id="1380" w:author="Homa Ahmadzia" w:date="2022-03-04T10:22:00Z">
              <w:rPr>
                <w:rFonts w:ascii="Times New Roman" w:hAnsi="Times New Roman" w:cs="Times New Roman"/>
                <w:sz w:val="24"/>
                <w:szCs w:val="24"/>
              </w:rPr>
            </w:rPrChange>
          </w:rPr>
          <w:t xml:space="preserve"> for list of variables) </w:t>
        </w:r>
      </w:ins>
      <w:r w:rsidRPr="00B62DF3">
        <w:rPr>
          <w:sz w:val="24"/>
          <w:szCs w:val="24"/>
          <w:rPrChange w:id="1381" w:author="Homa Ahmadzia" w:date="2022-03-04T10:22:00Z">
            <w:rPr/>
          </w:rPrChange>
        </w:rPr>
        <w:t xml:space="preserve">to predict the </w:t>
      </w:r>
      <w:del w:id="1382" w:author="Homa Ahmadzia" w:date="2022-03-04T09:24:00Z">
        <w:r w:rsidRPr="00B62DF3" w:rsidDel="00B33C49">
          <w:rPr>
            <w:sz w:val="24"/>
            <w:szCs w:val="24"/>
            <w:rPrChange w:id="1383" w:author="Homa Ahmadzia" w:date="2022-03-04T10:22:00Z">
              <w:rPr/>
            </w:rPrChange>
          </w:rPr>
          <w:delText xml:space="preserve">secondary </w:delText>
        </w:r>
      </w:del>
      <w:ins w:id="1384" w:author="Homa Ahmadzia" w:date="2022-03-04T09:24:00Z">
        <w:r w:rsidR="00B33C49" w:rsidRPr="00B62DF3">
          <w:rPr>
            <w:sz w:val="24"/>
            <w:szCs w:val="24"/>
            <w:rPrChange w:id="1385" w:author="Homa Ahmadzia" w:date="2022-03-04T10:22:00Z">
              <w:rPr>
                <w:rFonts w:ascii="Times New Roman" w:hAnsi="Times New Roman" w:cs="Times New Roman"/>
                <w:sz w:val="24"/>
                <w:szCs w:val="24"/>
              </w:rPr>
            </w:rPrChange>
          </w:rPr>
          <w:t xml:space="preserve">primary </w:t>
        </w:r>
      </w:ins>
      <w:r w:rsidRPr="00B62DF3">
        <w:rPr>
          <w:sz w:val="24"/>
          <w:szCs w:val="24"/>
          <w:rPrChange w:id="1386" w:author="Homa Ahmadzia" w:date="2022-03-04T10:22:00Z">
            <w:rPr/>
          </w:rPrChange>
        </w:rPr>
        <w:t xml:space="preserve">outcome performed better with higher positive predictive values compared with solely using </w:t>
      </w:r>
      <w:del w:id="1387" w:author="Jerome Federspiel" w:date="2022-02-04T07:25:00Z">
        <w:r w:rsidRPr="00B62DF3" w:rsidDel="00172C0D">
          <w:rPr>
            <w:sz w:val="24"/>
            <w:szCs w:val="24"/>
            <w:rPrChange w:id="1388" w:author="Homa Ahmadzia" w:date="2022-03-04T10:22:00Z">
              <w:rPr/>
            </w:rPrChange>
          </w:rPr>
          <w:delText xml:space="preserve">transfusion as the outcome or </w:delText>
        </w:r>
      </w:del>
      <w:r w:rsidRPr="00B62DF3">
        <w:rPr>
          <w:sz w:val="24"/>
          <w:szCs w:val="24"/>
          <w:rPrChange w:id="1389" w:author="Homa Ahmadzia" w:date="2022-03-04T10:22:00Z">
            <w:rPr/>
          </w:rPrChange>
        </w:rPr>
        <w:t xml:space="preserve">antepartum maternal variables </w:t>
      </w:r>
      <w:del w:id="1390" w:author="Jerome Federspiel" w:date="2022-02-04T07:25:00Z">
        <w:r w:rsidRPr="00B62DF3" w:rsidDel="00172C0D">
          <w:rPr>
            <w:sz w:val="24"/>
            <w:szCs w:val="24"/>
            <w:rPrChange w:id="1391" w:author="Homa Ahmadzia" w:date="2022-03-04T10:22:00Z">
              <w:rPr/>
            </w:rPrChange>
          </w:rPr>
          <w:delText xml:space="preserve">for either outcome </w:delText>
        </w:r>
      </w:del>
      <w:r w:rsidRPr="00B62DF3">
        <w:rPr>
          <w:sz w:val="24"/>
          <w:szCs w:val="24"/>
          <w:rPrChange w:id="1392" w:author="Homa Ahmadzia" w:date="2022-03-04T10:22:00Z">
            <w:rPr/>
          </w:rPrChange>
        </w:rPr>
        <w:t>(</w:t>
      </w:r>
      <w:del w:id="1393" w:author="Jerome Federspiel" w:date="2022-02-04T07:25:00Z">
        <w:r w:rsidRPr="00B62DF3" w:rsidDel="00172C0D">
          <w:rPr>
            <w:sz w:val="24"/>
            <w:szCs w:val="24"/>
            <w:rPrChange w:id="1394" w:author="Homa Ahmadzia" w:date="2022-03-04T10:22:00Z">
              <w:rPr>
                <w:highlight w:val="yellow"/>
              </w:rPr>
            </w:rPrChange>
          </w:rPr>
          <w:delText xml:space="preserve">Supplemental Table </w:delText>
        </w:r>
      </w:del>
      <w:ins w:id="1395" w:author="Jerome Federspiel" w:date="2022-02-04T07:25:00Z">
        <w:r w:rsidR="00172C0D" w:rsidRPr="00B62DF3">
          <w:rPr>
            <w:sz w:val="24"/>
            <w:szCs w:val="24"/>
            <w:rPrChange w:id="1396" w:author="Homa Ahmadzia" w:date="2022-03-04T10:22:00Z">
              <w:rPr>
                <w:rFonts w:ascii="Times New Roman" w:hAnsi="Times New Roman" w:cs="Times New Roman"/>
                <w:sz w:val="24"/>
                <w:szCs w:val="24"/>
                <w:highlight w:val="yellow"/>
              </w:rPr>
            </w:rPrChange>
          </w:rPr>
          <w:t xml:space="preserve">Supplementary Table </w:t>
        </w:r>
      </w:ins>
      <w:del w:id="1397" w:author="Jerome Federspiel" w:date="2022-02-04T07:25:00Z">
        <w:r w:rsidRPr="00B62DF3" w:rsidDel="00172C0D">
          <w:rPr>
            <w:sz w:val="24"/>
            <w:szCs w:val="24"/>
            <w:rPrChange w:id="1398" w:author="Homa Ahmadzia" w:date="2022-03-04T10:22:00Z">
              <w:rPr>
                <w:highlight w:val="yellow"/>
              </w:rPr>
            </w:rPrChange>
          </w:rPr>
          <w:delText>zzzz</w:delText>
        </w:r>
      </w:del>
      <w:ins w:id="1399" w:author="Jerome Federspiel" w:date="2022-02-04T07:25:00Z">
        <w:r w:rsidR="00172C0D" w:rsidRPr="00B62DF3">
          <w:rPr>
            <w:sz w:val="24"/>
            <w:szCs w:val="24"/>
            <w:rPrChange w:id="1400" w:author="Homa Ahmadzia" w:date="2022-03-04T10:22:00Z">
              <w:rPr>
                <w:rFonts w:ascii="Times New Roman" w:hAnsi="Times New Roman" w:cs="Times New Roman"/>
                <w:sz w:val="24"/>
                <w:szCs w:val="24"/>
              </w:rPr>
            </w:rPrChange>
          </w:rPr>
          <w:t>3</w:t>
        </w:r>
      </w:ins>
      <w:r w:rsidRPr="00B62DF3">
        <w:rPr>
          <w:sz w:val="24"/>
          <w:szCs w:val="24"/>
          <w:rPrChange w:id="1401" w:author="Homa Ahmadzia" w:date="2022-03-04T10:22:00Z">
            <w:rPr/>
          </w:rPrChange>
        </w:rPr>
        <w:t>).</w:t>
      </w:r>
      <w:ins w:id="1402" w:author="Jerome Federspiel" w:date="2022-02-04T07:37:00Z">
        <w:r w:rsidR="003773C1" w:rsidRPr="00B62DF3">
          <w:rPr>
            <w:sz w:val="24"/>
            <w:szCs w:val="24"/>
            <w:rPrChange w:id="1403" w:author="Homa Ahmadzia" w:date="2022-03-04T10:22:00Z">
              <w:rPr>
                <w:rFonts w:ascii="Times New Roman" w:hAnsi="Times New Roman" w:cs="Times New Roman"/>
                <w:sz w:val="24"/>
                <w:szCs w:val="24"/>
              </w:rPr>
            </w:rPrChange>
          </w:rPr>
          <w:t xml:space="preserve"> For the </w:t>
        </w:r>
        <w:del w:id="1404" w:author="Homa Ahmadzia" w:date="2022-03-04T09:24:00Z">
          <w:r w:rsidR="003773C1" w:rsidRPr="00B62DF3" w:rsidDel="00B33C49">
            <w:rPr>
              <w:sz w:val="24"/>
              <w:szCs w:val="24"/>
              <w:rPrChange w:id="1405" w:author="Homa Ahmadzia" w:date="2022-03-04T10:22:00Z">
                <w:rPr>
                  <w:rFonts w:ascii="Times New Roman" w:hAnsi="Times New Roman" w:cs="Times New Roman"/>
                  <w:sz w:val="24"/>
                  <w:szCs w:val="24"/>
                </w:rPr>
              </w:rPrChange>
            </w:rPr>
            <w:delText xml:space="preserve">primary outcome </w:delText>
          </w:r>
        </w:del>
      </w:ins>
      <w:ins w:id="1406" w:author="Homa Ahmadzia" w:date="2022-03-04T09:24:00Z">
        <w:r w:rsidR="00B33C49" w:rsidRPr="00B62DF3">
          <w:rPr>
            <w:sz w:val="24"/>
            <w:szCs w:val="24"/>
            <w:rPrChange w:id="1407" w:author="Homa Ahmadzia" w:date="2022-03-04T10:22:00Z">
              <w:rPr>
                <w:rFonts w:ascii="Times New Roman" w:hAnsi="Times New Roman" w:cs="Times New Roman"/>
                <w:sz w:val="24"/>
                <w:szCs w:val="24"/>
              </w:rPr>
            </w:rPrChange>
          </w:rPr>
          <w:t xml:space="preserve">secondary outcome </w:t>
        </w:r>
      </w:ins>
      <w:ins w:id="1408" w:author="Jerome Federspiel" w:date="2022-02-04T07:37:00Z">
        <w:r w:rsidR="003773C1" w:rsidRPr="00B62DF3">
          <w:rPr>
            <w:sz w:val="24"/>
            <w:szCs w:val="24"/>
            <w:rPrChange w:id="1409" w:author="Homa Ahmadzia" w:date="2022-03-04T10:22:00Z">
              <w:rPr>
                <w:rFonts w:ascii="Times New Roman" w:hAnsi="Times New Roman" w:cs="Times New Roman"/>
                <w:sz w:val="24"/>
                <w:szCs w:val="24"/>
              </w:rPr>
            </w:rPrChange>
          </w:rPr>
          <w:t xml:space="preserve">of transfusion alone, there was little difference in model performance when </w:t>
        </w:r>
      </w:ins>
      <w:ins w:id="1410" w:author="Jerome Federspiel" w:date="2022-02-04T07:38:00Z">
        <w:r w:rsidR="003773C1" w:rsidRPr="00B62DF3">
          <w:rPr>
            <w:sz w:val="24"/>
            <w:szCs w:val="24"/>
            <w:rPrChange w:id="1411" w:author="Homa Ahmadzia" w:date="2022-03-04T10:22:00Z">
              <w:rPr>
                <w:rFonts w:ascii="Times New Roman" w:hAnsi="Times New Roman" w:cs="Times New Roman"/>
                <w:sz w:val="24"/>
                <w:szCs w:val="24"/>
              </w:rPr>
            </w:rPrChange>
          </w:rPr>
          <w:t xml:space="preserve">compared on several performance metrics. In contrast, </w:t>
        </w:r>
      </w:ins>
      <w:del w:id="1412" w:author="Jerome Federspiel" w:date="2022-02-04T07:38:00Z">
        <w:r w:rsidRPr="00B62DF3" w:rsidDel="003773C1">
          <w:rPr>
            <w:sz w:val="24"/>
            <w:szCs w:val="24"/>
            <w:rPrChange w:id="1413" w:author="Homa Ahmadzia" w:date="2022-03-04T10:22:00Z">
              <w:rPr/>
            </w:rPrChange>
          </w:rPr>
          <w:delText xml:space="preserve"> </w:delText>
        </w:r>
      </w:del>
      <w:ins w:id="1414" w:author="Jerome Federspiel" w:date="2022-02-04T07:38:00Z">
        <w:r w:rsidR="003773C1" w:rsidRPr="00B62DF3">
          <w:rPr>
            <w:sz w:val="24"/>
            <w:szCs w:val="24"/>
            <w:rPrChange w:id="1415" w:author="Homa Ahmadzia" w:date="2022-03-04T10:22:00Z">
              <w:rPr>
                <w:rFonts w:ascii="Times New Roman" w:hAnsi="Times New Roman" w:cs="Times New Roman"/>
                <w:sz w:val="24"/>
                <w:szCs w:val="24"/>
              </w:rPr>
            </w:rPrChange>
          </w:rPr>
          <w:t>f</w:t>
        </w:r>
      </w:ins>
      <w:del w:id="1416" w:author="Jerome Federspiel" w:date="2022-02-04T07:38:00Z">
        <w:r w:rsidRPr="00B62DF3" w:rsidDel="003773C1">
          <w:rPr>
            <w:sz w:val="24"/>
            <w:szCs w:val="24"/>
            <w:rPrChange w:id="1417" w:author="Homa Ahmadzia" w:date="2022-03-04T10:22:00Z">
              <w:rPr/>
            </w:rPrChange>
          </w:rPr>
          <w:delText>F</w:delText>
        </w:r>
      </w:del>
      <w:r w:rsidRPr="00B62DF3">
        <w:rPr>
          <w:sz w:val="24"/>
          <w:szCs w:val="24"/>
          <w:rPrChange w:id="1418" w:author="Homa Ahmadzia" w:date="2022-03-04T10:22:00Z">
            <w:rPr/>
          </w:rPrChange>
        </w:rPr>
        <w:t xml:space="preserve">or the </w:t>
      </w:r>
      <w:del w:id="1419" w:author="Homa Ahmadzia" w:date="2022-03-04T09:24:00Z">
        <w:r w:rsidRPr="00B62DF3" w:rsidDel="00B33C49">
          <w:rPr>
            <w:sz w:val="24"/>
            <w:szCs w:val="24"/>
            <w:rPrChange w:id="1420" w:author="Homa Ahmadzia" w:date="2022-03-04T10:22:00Z">
              <w:rPr/>
            </w:rPrChange>
          </w:rPr>
          <w:delText xml:space="preserve">secondary composite </w:delText>
        </w:r>
      </w:del>
      <w:ins w:id="1421" w:author="Homa Ahmadzia" w:date="2022-03-04T09:24:00Z">
        <w:r w:rsidR="00B33C49" w:rsidRPr="00B62DF3">
          <w:rPr>
            <w:sz w:val="24"/>
            <w:szCs w:val="24"/>
            <w:rPrChange w:id="1422" w:author="Homa Ahmadzia" w:date="2022-03-04T10:22:00Z">
              <w:rPr>
                <w:rFonts w:ascii="Times New Roman" w:hAnsi="Times New Roman" w:cs="Times New Roman"/>
                <w:sz w:val="24"/>
                <w:szCs w:val="24"/>
              </w:rPr>
            </w:rPrChange>
          </w:rPr>
          <w:t xml:space="preserve">primary </w:t>
        </w:r>
      </w:ins>
      <w:r w:rsidRPr="00B62DF3">
        <w:rPr>
          <w:sz w:val="24"/>
          <w:szCs w:val="24"/>
          <w:rPrChange w:id="1423" w:author="Homa Ahmadzia" w:date="2022-03-04T10:22:00Z">
            <w:rPr/>
          </w:rPrChange>
        </w:rPr>
        <w:t>outcome of transfusion of blood products or postpartum hemorrhage, the machine learning technique gradient boosting using intrapartum maternal variables had the highest positive predictive value (PR-AUC=0.21, 95% CI [0.20 to 0.22]; ROC-AUC=0.83, 95% CI [0.828 to 0.838]</w:t>
      </w:r>
      <w:ins w:id="1424" w:author="Jerome Federspiel" w:date="2022-02-04T07:42:00Z">
        <w:r w:rsidR="00C95EB5" w:rsidRPr="00B62DF3">
          <w:rPr>
            <w:sz w:val="24"/>
            <w:szCs w:val="24"/>
            <w:rPrChange w:id="1425" w:author="Homa Ahmadzia" w:date="2022-03-04T10:22:00Z">
              <w:rPr>
                <w:rFonts w:ascii="Times New Roman" w:hAnsi="Times New Roman" w:cs="Times New Roman"/>
                <w:sz w:val="24"/>
                <w:szCs w:val="24"/>
              </w:rPr>
            </w:rPrChange>
          </w:rPr>
          <w:t>; Figure 2</w:t>
        </w:r>
      </w:ins>
      <w:r w:rsidRPr="00B62DF3">
        <w:rPr>
          <w:sz w:val="24"/>
          <w:szCs w:val="24"/>
          <w:rPrChange w:id="1426" w:author="Homa Ahmadzia" w:date="2022-03-04T10:22:00Z">
            <w:rPr/>
          </w:rPrChange>
        </w:rPr>
        <w:t xml:space="preserve">). </w:t>
      </w:r>
      <w:ins w:id="1427" w:author="Jerome Federspiel" w:date="2022-02-04T07:38:00Z">
        <w:r w:rsidR="003773C1" w:rsidRPr="00B62DF3">
          <w:rPr>
            <w:sz w:val="24"/>
            <w:szCs w:val="24"/>
            <w:rPrChange w:id="1428" w:author="Homa Ahmadzia" w:date="2022-03-04T10:22:00Z">
              <w:rPr>
                <w:rFonts w:ascii="Times New Roman" w:hAnsi="Times New Roman" w:cs="Times New Roman"/>
                <w:sz w:val="24"/>
                <w:szCs w:val="24"/>
              </w:rPr>
            </w:rPrChange>
          </w:rPr>
          <w:t xml:space="preserve">For this reason, we focus the remainder of our results on this outcome. </w:t>
        </w:r>
      </w:ins>
      <w:r w:rsidRPr="00B62DF3">
        <w:rPr>
          <w:sz w:val="24"/>
          <w:szCs w:val="24"/>
          <w:rPrChange w:id="1429" w:author="Homa Ahmadzia" w:date="2022-03-04T10:22:00Z">
            <w:rPr/>
          </w:rPrChange>
        </w:rPr>
        <w:t xml:space="preserve">Both random forest and gradient boosting had significantly higher positive predictive values for predicting the composite transfusion or postpartum hemorrhage compared with logistic regression (PR-AUC= 0.18, 95% CI [0.17 to 0.19]; ROC-AUC=0.81, 95% CI [0.808 to 0.818]). </w:t>
      </w:r>
      <w:del w:id="1430" w:author="Jerome Federspiel" w:date="2022-02-04T07:41:00Z">
        <w:r w:rsidRPr="00B62DF3" w:rsidDel="003773C1">
          <w:rPr>
            <w:sz w:val="24"/>
            <w:szCs w:val="24"/>
            <w:rPrChange w:id="1431" w:author="Homa Ahmadzia" w:date="2022-03-04T10:22:00Z">
              <w:rPr/>
            </w:rPrChange>
          </w:rPr>
          <w:delText xml:space="preserve">Figure 2 displays the ROC and PR curves for intrapartum models predicting transfusion and/or postpartum hemorrhage.  </w:delText>
        </w:r>
      </w:del>
      <w:del w:id="1432" w:author="Jerome Federspiel" w:date="2022-02-04T07:26:00Z">
        <w:r w:rsidRPr="00B62DF3" w:rsidDel="00172C0D">
          <w:rPr>
            <w:sz w:val="24"/>
            <w:szCs w:val="24"/>
            <w:rPrChange w:id="1433" w:author="Homa Ahmadzia" w:date="2022-03-04T10:22:00Z">
              <w:rPr/>
            </w:rPrChange>
          </w:rPr>
          <w:delText xml:space="preserve">The results from all other models are presented in the appendix. </w:delText>
        </w:r>
      </w:del>
      <w:del w:id="1434" w:author="Jerome Federspiel" w:date="2022-02-04T07:10:00Z">
        <w:r w:rsidRPr="00B62DF3" w:rsidDel="00FF0C37">
          <w:rPr>
            <w:sz w:val="24"/>
            <w:szCs w:val="24"/>
            <w:rPrChange w:id="1435" w:author="Homa Ahmadzia" w:date="2022-03-04T10:22:00Z">
              <w:rPr/>
            </w:rPrChange>
          </w:rPr>
          <w:delText xml:space="preserve">Although differences were significant, they were small the clincal relevance of such differences is unclear. </w:delText>
        </w:r>
      </w:del>
    </w:p>
    <w:p w14:paraId="0D3CC9CD" w14:textId="7298B91F" w:rsidR="00172C0D" w:rsidRPr="00B62DF3" w:rsidDel="00172C0D" w:rsidRDefault="00172C0D">
      <w:pPr>
        <w:spacing w:line="480" w:lineRule="auto"/>
        <w:ind w:firstLine="720"/>
        <w:rPr>
          <w:del w:id="1436" w:author="Jerome Federspiel" w:date="2022-02-04T07:26:00Z"/>
          <w:sz w:val="24"/>
          <w:szCs w:val="24"/>
          <w:rPrChange w:id="1437" w:author="Homa Ahmadzia" w:date="2022-03-04T10:22:00Z">
            <w:rPr>
              <w:del w:id="1438" w:author="Jerome Federspiel" w:date="2022-02-04T07:26:00Z"/>
            </w:rPr>
          </w:rPrChange>
        </w:rPr>
        <w:pPrChange w:id="1439" w:author="Jerome Federspiel" w:date="2022-02-03T17:53:00Z">
          <w:pPr>
            <w:spacing w:line="240" w:lineRule="auto"/>
            <w:ind w:firstLine="720"/>
          </w:pPr>
        </w:pPrChange>
      </w:pPr>
    </w:p>
    <w:p w14:paraId="6CEA2866" w14:textId="22A963DD" w:rsidR="00C768B2" w:rsidRPr="00B62DF3" w:rsidDel="00675743" w:rsidRDefault="00C768B2">
      <w:pPr>
        <w:spacing w:line="480" w:lineRule="auto"/>
        <w:ind w:firstLine="720"/>
        <w:rPr>
          <w:del w:id="1440" w:author="Jerome Federspiel" w:date="2022-02-04T08:16:00Z"/>
          <w:sz w:val="24"/>
          <w:szCs w:val="24"/>
          <w:rPrChange w:id="1441" w:author="Homa Ahmadzia" w:date="2022-03-04T10:22:00Z">
            <w:rPr>
              <w:del w:id="1442" w:author="Jerome Federspiel" w:date="2022-02-04T08:16:00Z"/>
            </w:rPr>
          </w:rPrChange>
        </w:rPr>
        <w:pPrChange w:id="1443" w:author="Jerome Federspiel" w:date="2022-02-03T17:53:00Z">
          <w:pPr>
            <w:spacing w:line="240" w:lineRule="auto"/>
            <w:ind w:firstLine="720"/>
          </w:pPr>
        </w:pPrChange>
      </w:pPr>
      <w:r w:rsidRPr="00B62DF3">
        <w:rPr>
          <w:sz w:val="24"/>
          <w:szCs w:val="24"/>
          <w:rPrChange w:id="1444" w:author="Homa Ahmadzia" w:date="2022-03-04T10:22:00Z">
            <w:rPr/>
          </w:rPrChange>
        </w:rPr>
        <w:t xml:space="preserve">Figure </w:t>
      </w:r>
      <w:r w:rsidR="00167B4C" w:rsidRPr="00B62DF3">
        <w:rPr>
          <w:sz w:val="24"/>
          <w:szCs w:val="24"/>
          <w:rPrChange w:id="1445" w:author="Homa Ahmadzia" w:date="2022-03-04T10:22:00Z">
            <w:rPr/>
          </w:rPrChange>
        </w:rPr>
        <w:t>3</w:t>
      </w:r>
      <w:r w:rsidRPr="00B62DF3">
        <w:rPr>
          <w:sz w:val="24"/>
          <w:szCs w:val="24"/>
          <w:rPrChange w:id="1446" w:author="Homa Ahmadzia" w:date="2022-03-04T10:22:00Z">
            <w:rPr/>
          </w:rPrChange>
        </w:rPr>
        <w:t xml:space="preserve"> reveals the calibration curves</w:t>
      </w:r>
      <w:r w:rsidR="0050496C" w:rsidRPr="00B62DF3">
        <w:rPr>
          <w:sz w:val="24"/>
          <w:szCs w:val="24"/>
          <w:rPrChange w:id="1447" w:author="Homa Ahmadzia" w:date="2022-03-04T10:22:00Z">
            <w:rPr/>
          </w:rPrChange>
        </w:rPr>
        <w:t xml:space="preserve"> for the models constructed with intrapartum maternal variables and predicting </w:t>
      </w:r>
      <w:r w:rsidR="00A655F2" w:rsidRPr="00B62DF3">
        <w:rPr>
          <w:sz w:val="24"/>
          <w:szCs w:val="24"/>
          <w:rPrChange w:id="1448" w:author="Homa Ahmadzia" w:date="2022-03-04T10:22:00Z">
            <w:rPr/>
          </w:rPrChange>
        </w:rPr>
        <w:t xml:space="preserve">the </w:t>
      </w:r>
      <w:r w:rsidR="009A67F9" w:rsidRPr="00B62DF3">
        <w:rPr>
          <w:rFonts w:eastAsia="Times New Roman"/>
          <w:sz w:val="24"/>
          <w:szCs w:val="24"/>
          <w:lang w:val="en-US"/>
          <w:rPrChange w:id="1449" w:author="Homa Ahmadzia" w:date="2022-03-04T10:22:00Z">
            <w:rPr>
              <w:rFonts w:eastAsia="Times New Roman"/>
              <w:lang w:val="en-US"/>
            </w:rPr>
          </w:rPrChange>
        </w:rPr>
        <w:t>transfusion-postpartum hemorrhage composite</w:t>
      </w:r>
      <w:r w:rsidRPr="00B62DF3">
        <w:rPr>
          <w:sz w:val="24"/>
          <w:szCs w:val="24"/>
          <w:rPrChange w:id="1450" w:author="Homa Ahmadzia" w:date="2022-03-04T10:22:00Z">
            <w:rPr/>
          </w:rPrChange>
        </w:rPr>
        <w:t xml:space="preserve">. </w:t>
      </w:r>
      <w:del w:id="1451" w:author="Jerome Federspiel" w:date="2022-02-04T07:45:00Z">
        <w:r w:rsidRPr="00B62DF3" w:rsidDel="00C95EB5">
          <w:rPr>
            <w:sz w:val="24"/>
            <w:szCs w:val="24"/>
            <w:rPrChange w:id="1452" w:author="Homa Ahmadzia" w:date="2022-03-04T10:22:00Z">
              <w:rPr/>
            </w:rPrChange>
          </w:rPr>
          <w:delText>The c</w:delText>
        </w:r>
      </w:del>
      <w:ins w:id="1453" w:author="Jerome Federspiel" w:date="2022-02-04T07:45:00Z">
        <w:r w:rsidR="00C95EB5" w:rsidRPr="00B62DF3">
          <w:rPr>
            <w:sz w:val="24"/>
            <w:szCs w:val="24"/>
            <w:rPrChange w:id="1454" w:author="Homa Ahmadzia" w:date="2022-03-04T10:22:00Z">
              <w:rPr>
                <w:rFonts w:ascii="Times New Roman" w:hAnsi="Times New Roman" w:cs="Times New Roman"/>
                <w:sz w:val="24"/>
                <w:szCs w:val="24"/>
              </w:rPr>
            </w:rPrChange>
          </w:rPr>
          <w:t>C</w:t>
        </w:r>
      </w:ins>
      <w:r w:rsidRPr="00B62DF3">
        <w:rPr>
          <w:sz w:val="24"/>
          <w:szCs w:val="24"/>
          <w:rPrChange w:id="1455" w:author="Homa Ahmadzia" w:date="2022-03-04T10:22:00Z">
            <w:rPr/>
          </w:rPrChange>
        </w:rPr>
        <w:t>alibration curve</w:t>
      </w:r>
      <w:ins w:id="1456" w:author="Jerome Federspiel" w:date="2022-02-04T07:46:00Z">
        <w:r w:rsidR="00C95EB5" w:rsidRPr="00B62DF3">
          <w:rPr>
            <w:sz w:val="24"/>
            <w:szCs w:val="24"/>
            <w:rPrChange w:id="1457" w:author="Homa Ahmadzia" w:date="2022-03-04T10:22:00Z">
              <w:rPr>
                <w:rFonts w:ascii="Times New Roman" w:hAnsi="Times New Roman" w:cs="Times New Roman"/>
                <w:sz w:val="24"/>
                <w:szCs w:val="24"/>
              </w:rPr>
            </w:rPrChange>
          </w:rPr>
          <w:t xml:space="preserve">s portray the </w:t>
        </w:r>
      </w:ins>
      <w:ins w:id="1458" w:author="Jerome Federspiel" w:date="2022-02-04T07:56:00Z">
        <w:r w:rsidR="00494891" w:rsidRPr="00B62DF3">
          <w:rPr>
            <w:i/>
            <w:iCs/>
            <w:sz w:val="24"/>
            <w:szCs w:val="24"/>
            <w:rPrChange w:id="1459" w:author="Homa Ahmadzia" w:date="2022-03-04T10:22:00Z">
              <w:rPr>
                <w:rFonts w:ascii="Times New Roman" w:hAnsi="Times New Roman" w:cs="Times New Roman"/>
                <w:i/>
                <w:iCs/>
                <w:sz w:val="24"/>
                <w:szCs w:val="24"/>
              </w:rPr>
            </w:rPrChange>
          </w:rPr>
          <w:t xml:space="preserve">predicted </w:t>
        </w:r>
        <w:r w:rsidR="00494891" w:rsidRPr="00B62DF3">
          <w:rPr>
            <w:sz w:val="24"/>
            <w:szCs w:val="24"/>
            <w:rPrChange w:id="1460" w:author="Homa Ahmadzia" w:date="2022-03-04T10:22:00Z">
              <w:rPr>
                <w:rFonts w:ascii="Times New Roman" w:hAnsi="Times New Roman" w:cs="Times New Roman"/>
                <w:sz w:val="24"/>
                <w:szCs w:val="24"/>
              </w:rPr>
            </w:rPrChange>
          </w:rPr>
          <w:t xml:space="preserve">PPH risk versus the </w:t>
        </w:r>
        <w:r w:rsidR="00494891" w:rsidRPr="00B62DF3">
          <w:rPr>
            <w:i/>
            <w:iCs/>
            <w:sz w:val="24"/>
            <w:szCs w:val="24"/>
            <w:rPrChange w:id="1461" w:author="Homa Ahmadzia" w:date="2022-03-04T10:22:00Z">
              <w:rPr>
                <w:rFonts w:ascii="Times New Roman" w:hAnsi="Times New Roman" w:cs="Times New Roman"/>
                <w:i/>
                <w:iCs/>
                <w:sz w:val="24"/>
                <w:szCs w:val="24"/>
              </w:rPr>
            </w:rPrChange>
          </w:rPr>
          <w:t xml:space="preserve">observed </w:t>
        </w:r>
        <w:r w:rsidR="00494891" w:rsidRPr="00B62DF3">
          <w:rPr>
            <w:sz w:val="24"/>
            <w:szCs w:val="24"/>
            <w:rPrChange w:id="1462" w:author="Homa Ahmadzia" w:date="2022-03-04T10:22:00Z">
              <w:rPr>
                <w:rFonts w:ascii="Times New Roman" w:hAnsi="Times New Roman" w:cs="Times New Roman"/>
                <w:i/>
                <w:iCs/>
                <w:sz w:val="24"/>
                <w:szCs w:val="24"/>
              </w:rPr>
            </w:rPrChange>
          </w:rPr>
          <w:t>PPH</w:t>
        </w:r>
        <w:r w:rsidR="00494891" w:rsidRPr="00B62DF3">
          <w:rPr>
            <w:sz w:val="24"/>
            <w:szCs w:val="24"/>
            <w:rPrChange w:id="1463" w:author="Homa Ahmadzia" w:date="2022-03-04T10:22:00Z">
              <w:rPr>
                <w:rFonts w:ascii="Times New Roman" w:hAnsi="Times New Roman" w:cs="Times New Roman"/>
                <w:sz w:val="24"/>
                <w:szCs w:val="24"/>
              </w:rPr>
            </w:rPrChange>
          </w:rPr>
          <w:t xml:space="preserve"> rate across a range of predicted PPH values</w:t>
        </w:r>
      </w:ins>
      <w:del w:id="1464" w:author="Jerome Federspiel" w:date="2022-02-04T07:56:00Z">
        <w:r w:rsidRPr="00B62DF3" w:rsidDel="00494891">
          <w:rPr>
            <w:sz w:val="24"/>
            <w:szCs w:val="24"/>
            <w:rPrChange w:id="1465" w:author="Homa Ahmadzia" w:date="2022-03-04T10:22:00Z">
              <w:rPr/>
            </w:rPrChange>
          </w:rPr>
          <w:delText xml:space="preserve"> compares</w:delText>
        </w:r>
      </w:del>
      <w:del w:id="1466" w:author="Jerome Federspiel" w:date="2022-02-04T07:58:00Z">
        <w:r w:rsidRPr="00B62DF3" w:rsidDel="000F5B76">
          <w:rPr>
            <w:sz w:val="24"/>
            <w:szCs w:val="24"/>
            <w:rPrChange w:id="1467" w:author="Homa Ahmadzia" w:date="2022-03-04T10:22:00Z">
              <w:rPr/>
            </w:rPrChange>
          </w:rPr>
          <w:delText xml:space="preserve"> predictive performance of each model </w:delText>
        </w:r>
        <w:r w:rsidR="00A655F2" w:rsidRPr="00B62DF3" w:rsidDel="000F5B76">
          <w:rPr>
            <w:sz w:val="24"/>
            <w:szCs w:val="24"/>
            <w:rPrChange w:id="1468" w:author="Homa Ahmadzia" w:date="2022-03-04T10:22:00Z">
              <w:rPr/>
            </w:rPrChange>
          </w:rPr>
          <w:delText xml:space="preserve">with </w:delText>
        </w:r>
        <w:r w:rsidRPr="00B62DF3" w:rsidDel="000F5B76">
          <w:rPr>
            <w:sz w:val="24"/>
            <w:szCs w:val="24"/>
            <w:rPrChange w:id="1469" w:author="Homa Ahmadzia" w:date="2022-03-04T10:22:00Z">
              <w:rPr/>
            </w:rPrChange>
          </w:rPr>
          <w:delText xml:space="preserve">a standard </w:delText>
        </w:r>
        <w:r w:rsidR="00B4227B" w:rsidRPr="00B62DF3" w:rsidDel="000F5B76">
          <w:rPr>
            <w:sz w:val="24"/>
            <w:szCs w:val="24"/>
            <w:rPrChange w:id="1470" w:author="Homa Ahmadzia" w:date="2022-03-04T10:22:00Z">
              <w:rPr/>
            </w:rPrChange>
          </w:rPr>
          <w:delText xml:space="preserve">representing total agreement between mean predicted value and the true probability. </w:delText>
        </w:r>
      </w:del>
      <w:ins w:id="1471" w:author="Jerome Federspiel" w:date="2022-02-04T07:58:00Z">
        <w:r w:rsidR="000F5B76" w:rsidRPr="00B62DF3">
          <w:rPr>
            <w:sz w:val="24"/>
            <w:szCs w:val="24"/>
            <w:rPrChange w:id="1472" w:author="Homa Ahmadzia" w:date="2022-03-04T10:22:00Z">
              <w:rPr>
                <w:rFonts w:ascii="Times New Roman" w:hAnsi="Times New Roman" w:cs="Times New Roman"/>
                <w:sz w:val="24"/>
                <w:szCs w:val="24"/>
              </w:rPr>
            </w:rPrChange>
          </w:rPr>
          <w:t xml:space="preserve">. </w:t>
        </w:r>
      </w:ins>
      <w:r w:rsidR="00B4227B" w:rsidRPr="00B62DF3">
        <w:rPr>
          <w:sz w:val="24"/>
          <w:szCs w:val="24"/>
          <w:rPrChange w:id="1473" w:author="Homa Ahmadzia" w:date="2022-03-04T10:22:00Z">
            <w:rPr/>
          </w:rPrChange>
        </w:rPr>
        <w:t>There is better agreement between the models with lower fraction of positives</w:t>
      </w:r>
      <w:ins w:id="1474" w:author="Jerome Federspiel" w:date="2022-02-04T08:16:00Z">
        <w:r w:rsidR="00675743" w:rsidRPr="00B62DF3">
          <w:rPr>
            <w:sz w:val="24"/>
            <w:szCs w:val="24"/>
            <w:rPrChange w:id="1475" w:author="Homa Ahmadzia" w:date="2022-03-04T10:22:00Z">
              <w:rPr>
                <w:rFonts w:ascii="Times New Roman" w:hAnsi="Times New Roman" w:cs="Times New Roman"/>
                <w:sz w:val="24"/>
                <w:szCs w:val="24"/>
              </w:rPr>
            </w:rPrChange>
          </w:rPr>
          <w:t xml:space="preserve">, and </w:t>
        </w:r>
      </w:ins>
      <w:del w:id="1476" w:author="Jerome Federspiel" w:date="2022-02-04T08:16:00Z">
        <w:r w:rsidR="00B4227B" w:rsidRPr="00B62DF3" w:rsidDel="00675743">
          <w:rPr>
            <w:sz w:val="24"/>
            <w:szCs w:val="24"/>
            <w:rPrChange w:id="1477" w:author="Homa Ahmadzia" w:date="2022-03-04T10:22:00Z">
              <w:rPr/>
            </w:rPrChange>
          </w:rPr>
          <w:delText xml:space="preserve">. </w:delText>
        </w:r>
      </w:del>
      <w:del w:id="1478" w:author="Jerome Federspiel" w:date="2022-02-04T08:01:00Z">
        <w:r w:rsidR="00B4227B" w:rsidRPr="00B62DF3" w:rsidDel="000F5B76">
          <w:rPr>
            <w:sz w:val="24"/>
            <w:szCs w:val="24"/>
            <w:rPrChange w:id="1479" w:author="Homa Ahmadzia" w:date="2022-03-04T10:22:00Z">
              <w:rPr/>
            </w:rPrChange>
          </w:rPr>
          <w:delText xml:space="preserve">However, as the fraction of positives increases, </w:delText>
        </w:r>
        <w:r w:rsidR="004162BD" w:rsidRPr="00B62DF3" w:rsidDel="000F5B76">
          <w:rPr>
            <w:sz w:val="24"/>
            <w:szCs w:val="24"/>
            <w:rPrChange w:id="1480" w:author="Homa Ahmadzia" w:date="2022-03-04T10:22:00Z">
              <w:rPr/>
            </w:rPrChange>
          </w:rPr>
          <w:delText>r</w:delText>
        </w:r>
        <w:r w:rsidR="00B4227B" w:rsidRPr="00B62DF3" w:rsidDel="000F5B76">
          <w:rPr>
            <w:sz w:val="24"/>
            <w:szCs w:val="24"/>
            <w:rPrChange w:id="1481" w:author="Homa Ahmadzia" w:date="2022-03-04T10:22:00Z">
              <w:rPr/>
            </w:rPrChange>
          </w:rPr>
          <w:delText xml:space="preserve">andom </w:delText>
        </w:r>
        <w:r w:rsidR="004162BD" w:rsidRPr="00B62DF3" w:rsidDel="000F5B76">
          <w:rPr>
            <w:sz w:val="24"/>
            <w:szCs w:val="24"/>
            <w:rPrChange w:id="1482" w:author="Homa Ahmadzia" w:date="2022-03-04T10:22:00Z">
              <w:rPr/>
            </w:rPrChange>
          </w:rPr>
          <w:delText>f</w:delText>
        </w:r>
        <w:r w:rsidR="00B4227B" w:rsidRPr="00B62DF3" w:rsidDel="000F5B76">
          <w:rPr>
            <w:sz w:val="24"/>
            <w:szCs w:val="24"/>
            <w:rPrChange w:id="1483" w:author="Homa Ahmadzia" w:date="2022-03-04T10:22:00Z">
              <w:rPr/>
            </w:rPrChange>
          </w:rPr>
          <w:delText xml:space="preserve">orest model performs closer to the standard line for comparison. </w:delText>
        </w:r>
        <w:r w:rsidR="00DB0D4E" w:rsidRPr="00B62DF3" w:rsidDel="000F5B76">
          <w:rPr>
            <w:sz w:val="24"/>
            <w:szCs w:val="24"/>
            <w:rPrChange w:id="1484" w:author="Homa Ahmadzia" w:date="2022-03-04T10:22:00Z">
              <w:rPr/>
            </w:rPrChange>
          </w:rPr>
          <w:delText>However, n</w:delText>
        </w:r>
      </w:del>
      <w:ins w:id="1485" w:author="Jerome Federspiel" w:date="2022-02-04T08:16:00Z">
        <w:r w:rsidR="00675743" w:rsidRPr="00B62DF3">
          <w:rPr>
            <w:sz w:val="24"/>
            <w:szCs w:val="24"/>
            <w:rPrChange w:id="1486" w:author="Homa Ahmadzia" w:date="2022-03-04T10:22:00Z">
              <w:rPr>
                <w:rFonts w:ascii="Times New Roman" w:hAnsi="Times New Roman" w:cs="Times New Roman"/>
                <w:sz w:val="24"/>
                <w:szCs w:val="24"/>
              </w:rPr>
            </w:rPrChange>
          </w:rPr>
          <w:t xml:space="preserve">none </w:t>
        </w:r>
      </w:ins>
      <w:del w:id="1487" w:author="Jerome Federspiel" w:date="2022-02-04T08:16:00Z">
        <w:r w:rsidR="00DB0D4E" w:rsidRPr="00B62DF3" w:rsidDel="00675743">
          <w:rPr>
            <w:sz w:val="24"/>
            <w:szCs w:val="24"/>
            <w:rPrChange w:id="1488" w:author="Homa Ahmadzia" w:date="2022-03-04T10:22:00Z">
              <w:rPr/>
            </w:rPrChange>
          </w:rPr>
          <w:delText xml:space="preserve">one </w:delText>
        </w:r>
      </w:del>
      <w:r w:rsidR="00DB0D4E" w:rsidRPr="00B62DF3">
        <w:rPr>
          <w:sz w:val="24"/>
          <w:szCs w:val="24"/>
          <w:rPrChange w:id="1489" w:author="Homa Ahmadzia" w:date="2022-03-04T10:22:00Z">
            <w:rPr/>
          </w:rPrChange>
        </w:rPr>
        <w:t xml:space="preserve">of the models were able to reach the standard curve </w:t>
      </w:r>
      <w:del w:id="1490" w:author="Jerome Federspiel" w:date="2022-02-04T08:16:00Z">
        <w:r w:rsidR="00DB0D4E" w:rsidRPr="00B62DF3" w:rsidDel="00675743">
          <w:rPr>
            <w:sz w:val="24"/>
            <w:szCs w:val="24"/>
            <w:rPrChange w:id="1491" w:author="Homa Ahmadzia" w:date="2022-03-04T10:22:00Z">
              <w:rPr/>
            </w:rPrChange>
          </w:rPr>
          <w:delText>for accurate prediction</w:delText>
        </w:r>
      </w:del>
      <w:ins w:id="1492" w:author="Jerome Federspiel" w:date="2022-02-04T08:16:00Z">
        <w:r w:rsidR="00675743" w:rsidRPr="00B62DF3">
          <w:rPr>
            <w:sz w:val="24"/>
            <w:szCs w:val="24"/>
            <w:rPrChange w:id="1493" w:author="Homa Ahmadzia" w:date="2022-03-04T10:22:00Z">
              <w:rPr>
                <w:rFonts w:ascii="Times New Roman" w:hAnsi="Times New Roman" w:cs="Times New Roman"/>
                <w:sz w:val="24"/>
                <w:szCs w:val="24"/>
              </w:rPr>
            </w:rPrChange>
          </w:rPr>
          <w:t xml:space="preserve">– for all models, the predicted PPH rate overestimated the observed </w:t>
        </w:r>
        <w:r w:rsidR="00675743" w:rsidRPr="00B62DF3">
          <w:rPr>
            <w:sz w:val="24"/>
            <w:szCs w:val="24"/>
            <w:rPrChange w:id="1494" w:author="Homa Ahmadzia" w:date="2022-03-04T10:22:00Z">
              <w:rPr>
                <w:rFonts w:ascii="Times New Roman" w:hAnsi="Times New Roman" w:cs="Times New Roman"/>
                <w:sz w:val="24"/>
                <w:szCs w:val="24"/>
              </w:rPr>
            </w:rPrChange>
          </w:rPr>
          <w:lastRenderedPageBreak/>
          <w:t xml:space="preserve">PPH </w:t>
        </w:r>
      </w:ins>
      <w:del w:id="1495" w:author="Jerome Federspiel" w:date="2022-02-04T08:16:00Z">
        <w:r w:rsidR="00DB0D4E" w:rsidRPr="00B62DF3" w:rsidDel="00675743">
          <w:rPr>
            <w:sz w:val="24"/>
            <w:szCs w:val="24"/>
            <w:rPrChange w:id="1496" w:author="Homa Ahmadzia" w:date="2022-03-04T10:22:00Z">
              <w:rPr/>
            </w:rPrChange>
          </w:rPr>
          <w:delText xml:space="preserve">. Of note, for the </w:delText>
        </w:r>
        <w:r w:rsidR="004162BD" w:rsidRPr="00B62DF3" w:rsidDel="00675743">
          <w:rPr>
            <w:sz w:val="24"/>
            <w:szCs w:val="24"/>
            <w:rPrChange w:id="1497" w:author="Homa Ahmadzia" w:date="2022-03-04T10:22:00Z">
              <w:rPr/>
            </w:rPrChange>
          </w:rPr>
          <w:delText>r</w:delText>
        </w:r>
        <w:r w:rsidR="00DB0D4E" w:rsidRPr="00B62DF3" w:rsidDel="00675743">
          <w:rPr>
            <w:sz w:val="24"/>
            <w:szCs w:val="24"/>
            <w:rPrChange w:id="1498" w:author="Homa Ahmadzia" w:date="2022-03-04T10:22:00Z">
              <w:rPr/>
            </w:rPrChange>
          </w:rPr>
          <w:delText xml:space="preserve">andom </w:delText>
        </w:r>
        <w:r w:rsidR="004162BD" w:rsidRPr="00B62DF3" w:rsidDel="00675743">
          <w:rPr>
            <w:sz w:val="24"/>
            <w:szCs w:val="24"/>
            <w:rPrChange w:id="1499" w:author="Homa Ahmadzia" w:date="2022-03-04T10:22:00Z">
              <w:rPr/>
            </w:rPrChange>
          </w:rPr>
          <w:delText>f</w:delText>
        </w:r>
        <w:r w:rsidR="00DB0D4E" w:rsidRPr="00B62DF3" w:rsidDel="00675743">
          <w:rPr>
            <w:sz w:val="24"/>
            <w:szCs w:val="24"/>
            <w:rPrChange w:id="1500" w:author="Homa Ahmadzia" w:date="2022-03-04T10:22:00Z">
              <w:rPr/>
            </w:rPrChange>
          </w:rPr>
          <w:delText xml:space="preserve">orest model generated with intrapartum factors, the prediction curve intersected the standard curve indicating accurate prediction of </w:delText>
        </w:r>
        <w:r w:rsidR="00A655F2" w:rsidRPr="00B62DF3" w:rsidDel="00675743">
          <w:rPr>
            <w:sz w:val="24"/>
            <w:szCs w:val="24"/>
            <w:rPrChange w:id="1501" w:author="Homa Ahmadzia" w:date="2022-03-04T10:22:00Z">
              <w:rPr/>
            </w:rPrChange>
          </w:rPr>
          <w:delText xml:space="preserve">the </w:delText>
        </w:r>
        <w:r w:rsidR="00CD6A00" w:rsidRPr="00B62DF3" w:rsidDel="00675743">
          <w:rPr>
            <w:rFonts w:eastAsia="Times New Roman"/>
            <w:sz w:val="24"/>
            <w:szCs w:val="24"/>
            <w:lang w:val="en-US"/>
            <w:rPrChange w:id="1502" w:author="Homa Ahmadzia" w:date="2022-03-04T10:22:00Z">
              <w:rPr>
                <w:rFonts w:eastAsia="Times New Roman"/>
                <w:lang w:val="en-US"/>
              </w:rPr>
            </w:rPrChange>
          </w:rPr>
          <w:delText>transfusion-postpartum hemorrhage composite</w:delText>
        </w:r>
        <w:r w:rsidR="00CD6A00" w:rsidRPr="00B62DF3" w:rsidDel="00675743">
          <w:rPr>
            <w:sz w:val="24"/>
            <w:szCs w:val="24"/>
            <w:lang w:val="en-US"/>
            <w:rPrChange w:id="1503" w:author="Homa Ahmadzia" w:date="2022-03-04T10:22:00Z">
              <w:rPr>
                <w:lang w:val="en-US"/>
              </w:rPr>
            </w:rPrChange>
          </w:rPr>
          <w:delText xml:space="preserve"> </w:delText>
        </w:r>
        <w:r w:rsidR="00DB0D4E" w:rsidRPr="00B62DF3" w:rsidDel="00675743">
          <w:rPr>
            <w:sz w:val="24"/>
            <w:szCs w:val="24"/>
            <w:lang w:val="en-US"/>
            <w:rPrChange w:id="1504" w:author="Homa Ahmadzia" w:date="2022-03-04T10:22:00Z">
              <w:rPr>
                <w:lang w:val="en-US"/>
              </w:rPr>
            </w:rPrChange>
          </w:rPr>
          <w:delText>when the fraction of positive cases was between 80% to 90%.</w:delText>
        </w:r>
      </w:del>
      <w:ins w:id="1505" w:author="Jerome Federspiel" w:date="2022-02-04T08:16:00Z">
        <w:r w:rsidR="00675743" w:rsidRPr="00B62DF3">
          <w:rPr>
            <w:sz w:val="24"/>
            <w:szCs w:val="24"/>
            <w:lang w:val="en-US"/>
            <w:rPrChange w:id="1506" w:author="Homa Ahmadzia" w:date="2022-03-04T10:22:00Z">
              <w:rPr>
                <w:rFonts w:ascii="Times New Roman" w:hAnsi="Times New Roman" w:cs="Times New Roman"/>
                <w:sz w:val="24"/>
                <w:szCs w:val="24"/>
                <w:lang w:val="en-US"/>
              </w:rPr>
            </w:rPrChange>
          </w:rPr>
          <w:t xml:space="preserve">rate across the range of predicted values. </w:t>
        </w:r>
      </w:ins>
      <w:del w:id="1507" w:author="Jerome Federspiel" w:date="2022-02-04T08:16:00Z">
        <w:r w:rsidR="00DB0D4E" w:rsidRPr="00B62DF3" w:rsidDel="00675743">
          <w:rPr>
            <w:sz w:val="24"/>
            <w:szCs w:val="24"/>
            <w:lang w:val="en-US"/>
            <w:rPrChange w:id="1508" w:author="Homa Ahmadzia" w:date="2022-03-04T10:22:00Z">
              <w:rPr>
                <w:lang w:val="en-US"/>
              </w:rPr>
            </w:rPrChange>
          </w:rPr>
          <w:delText xml:space="preserve"> </w:delText>
        </w:r>
      </w:del>
    </w:p>
    <w:p w14:paraId="38F1CF35" w14:textId="59123571" w:rsidR="00DB0D4E" w:rsidRPr="00B62DF3" w:rsidRDefault="00AF0F3D">
      <w:pPr>
        <w:spacing w:line="480" w:lineRule="auto"/>
        <w:ind w:firstLine="720"/>
        <w:rPr>
          <w:sz w:val="24"/>
          <w:szCs w:val="24"/>
          <w:rPrChange w:id="1509" w:author="Homa Ahmadzia" w:date="2022-03-04T10:22:00Z">
            <w:rPr/>
          </w:rPrChange>
        </w:rPr>
        <w:pPrChange w:id="1510" w:author="Jerome Federspiel" w:date="2022-02-03T17:53:00Z">
          <w:pPr>
            <w:spacing w:line="240" w:lineRule="auto"/>
            <w:ind w:firstLine="720"/>
          </w:pPr>
        </w:pPrChange>
      </w:pPr>
      <w:r w:rsidRPr="00B62DF3">
        <w:rPr>
          <w:sz w:val="24"/>
          <w:szCs w:val="24"/>
          <w:rPrChange w:id="1511" w:author="Homa Ahmadzia" w:date="2022-03-04T10:22:00Z">
            <w:rPr/>
          </w:rPrChange>
        </w:rPr>
        <w:t xml:space="preserve">Figure </w:t>
      </w:r>
      <w:r w:rsidR="007F1520" w:rsidRPr="00B62DF3">
        <w:rPr>
          <w:sz w:val="24"/>
          <w:szCs w:val="24"/>
          <w:rPrChange w:id="1512" w:author="Homa Ahmadzia" w:date="2022-03-04T10:22:00Z">
            <w:rPr/>
          </w:rPrChange>
        </w:rPr>
        <w:t>4</w:t>
      </w:r>
      <w:r w:rsidRPr="00B62DF3">
        <w:rPr>
          <w:sz w:val="24"/>
          <w:szCs w:val="24"/>
          <w:rPrChange w:id="1513" w:author="Homa Ahmadzia" w:date="2022-03-04T10:22:00Z">
            <w:rPr/>
          </w:rPrChange>
        </w:rPr>
        <w:t xml:space="preserve"> displays the </w:t>
      </w:r>
      <w:r w:rsidR="00923A22" w:rsidRPr="00B62DF3">
        <w:rPr>
          <w:sz w:val="24"/>
          <w:szCs w:val="24"/>
          <w:rPrChange w:id="1514" w:author="Homa Ahmadzia" w:date="2022-03-04T10:22:00Z">
            <w:rPr/>
          </w:rPrChange>
        </w:rPr>
        <w:t>top 25 predictive variables included for model development</w:t>
      </w:r>
      <w:r w:rsidR="007F1520" w:rsidRPr="00B62DF3">
        <w:rPr>
          <w:sz w:val="24"/>
          <w:szCs w:val="24"/>
          <w:rPrChange w:id="1515" w:author="Homa Ahmadzia" w:date="2022-03-04T10:22:00Z">
            <w:rPr/>
          </w:rPrChange>
        </w:rPr>
        <w:t xml:space="preserve"> using</w:t>
      </w:r>
      <w:r w:rsidR="00923A22" w:rsidRPr="00B62DF3">
        <w:rPr>
          <w:sz w:val="24"/>
          <w:szCs w:val="24"/>
          <w:rPrChange w:id="1516" w:author="Homa Ahmadzia" w:date="2022-03-04T10:22:00Z">
            <w:rPr/>
          </w:rPrChange>
        </w:rPr>
        <w:t xml:space="preserve"> </w:t>
      </w:r>
      <w:r w:rsidR="00B403A6" w:rsidRPr="00B62DF3">
        <w:rPr>
          <w:sz w:val="24"/>
          <w:szCs w:val="24"/>
          <w:rPrChange w:id="1517" w:author="Homa Ahmadzia" w:date="2022-03-04T10:22:00Z">
            <w:rPr/>
          </w:rPrChange>
        </w:rPr>
        <w:t xml:space="preserve">antepartum and </w:t>
      </w:r>
      <w:r w:rsidR="00923A22" w:rsidRPr="00B62DF3">
        <w:rPr>
          <w:sz w:val="24"/>
          <w:szCs w:val="24"/>
          <w:rPrChange w:id="1518" w:author="Homa Ahmadzia" w:date="2022-03-04T10:22:00Z">
            <w:rPr/>
          </w:rPrChange>
        </w:rPr>
        <w:t>intrapartum features</w:t>
      </w:r>
      <w:r w:rsidR="005C46DC" w:rsidRPr="00B62DF3">
        <w:rPr>
          <w:sz w:val="24"/>
          <w:szCs w:val="24"/>
          <w:rPrChange w:id="1519" w:author="Homa Ahmadzia" w:date="2022-03-04T10:22:00Z">
            <w:rPr/>
          </w:rPrChange>
        </w:rPr>
        <w:t xml:space="preserve"> for prediction of </w:t>
      </w:r>
      <w:r w:rsidR="00A655F2" w:rsidRPr="00B62DF3">
        <w:rPr>
          <w:sz w:val="24"/>
          <w:szCs w:val="24"/>
          <w:rPrChange w:id="1520" w:author="Homa Ahmadzia" w:date="2022-03-04T10:22:00Z">
            <w:rPr/>
          </w:rPrChange>
        </w:rPr>
        <w:t xml:space="preserve">the </w:t>
      </w:r>
      <w:r w:rsidR="00CD6A00" w:rsidRPr="00B62DF3">
        <w:rPr>
          <w:rFonts w:eastAsia="Times New Roman"/>
          <w:sz w:val="24"/>
          <w:szCs w:val="24"/>
          <w:lang w:val="en-US"/>
          <w:rPrChange w:id="1521" w:author="Homa Ahmadzia" w:date="2022-03-04T10:22:00Z">
            <w:rPr>
              <w:rFonts w:eastAsia="Times New Roman"/>
              <w:lang w:val="en-US"/>
            </w:rPr>
          </w:rPrChange>
        </w:rPr>
        <w:t>transfusion-postpartum hemorrhage composite</w:t>
      </w:r>
      <w:r w:rsidR="00923A22" w:rsidRPr="00B62DF3">
        <w:rPr>
          <w:sz w:val="24"/>
          <w:szCs w:val="24"/>
          <w:rPrChange w:id="1522" w:author="Homa Ahmadzia" w:date="2022-03-04T10:22:00Z">
            <w:rPr/>
          </w:rPrChange>
        </w:rPr>
        <w:t>. As the machine learning</w:t>
      </w:r>
      <w:r w:rsidR="00F926B2" w:rsidRPr="00B62DF3">
        <w:rPr>
          <w:sz w:val="24"/>
          <w:szCs w:val="24"/>
          <w:rPrChange w:id="1523" w:author="Homa Ahmadzia" w:date="2022-03-04T10:22:00Z">
            <w:rPr/>
          </w:rPrChange>
        </w:rPr>
        <w:t xml:space="preserve"> </w:t>
      </w:r>
      <w:r w:rsidR="004162BD" w:rsidRPr="00B62DF3">
        <w:rPr>
          <w:sz w:val="24"/>
          <w:szCs w:val="24"/>
          <w:rPrChange w:id="1524" w:author="Homa Ahmadzia" w:date="2022-03-04T10:22:00Z">
            <w:rPr/>
          </w:rPrChange>
        </w:rPr>
        <w:t>g</w:t>
      </w:r>
      <w:r w:rsidR="00F926B2" w:rsidRPr="00B62DF3">
        <w:rPr>
          <w:sz w:val="24"/>
          <w:szCs w:val="24"/>
          <w:rPrChange w:id="1525" w:author="Homa Ahmadzia" w:date="2022-03-04T10:22:00Z">
            <w:rPr/>
          </w:rPrChange>
        </w:rPr>
        <w:t xml:space="preserve">radient </w:t>
      </w:r>
      <w:r w:rsidR="004162BD" w:rsidRPr="00B62DF3">
        <w:rPr>
          <w:sz w:val="24"/>
          <w:szCs w:val="24"/>
          <w:rPrChange w:id="1526" w:author="Homa Ahmadzia" w:date="2022-03-04T10:22:00Z">
            <w:rPr/>
          </w:rPrChange>
        </w:rPr>
        <w:t>b</w:t>
      </w:r>
      <w:r w:rsidR="00F926B2" w:rsidRPr="00B62DF3">
        <w:rPr>
          <w:sz w:val="24"/>
          <w:szCs w:val="24"/>
          <w:rPrChange w:id="1527" w:author="Homa Ahmadzia" w:date="2022-03-04T10:22:00Z">
            <w:rPr/>
          </w:rPrChange>
        </w:rPr>
        <w:t xml:space="preserve">oosting model was the best performing model overall, the variables in the figure are in order of the variable importance within the </w:t>
      </w:r>
      <w:r w:rsidR="004162BD" w:rsidRPr="00B62DF3">
        <w:rPr>
          <w:sz w:val="24"/>
          <w:szCs w:val="24"/>
          <w:rPrChange w:id="1528" w:author="Homa Ahmadzia" w:date="2022-03-04T10:22:00Z">
            <w:rPr/>
          </w:rPrChange>
        </w:rPr>
        <w:t>g</w:t>
      </w:r>
      <w:r w:rsidR="00F926B2" w:rsidRPr="00B62DF3">
        <w:rPr>
          <w:sz w:val="24"/>
          <w:szCs w:val="24"/>
          <w:rPrChange w:id="1529" w:author="Homa Ahmadzia" w:date="2022-03-04T10:22:00Z">
            <w:rPr/>
          </w:rPrChange>
        </w:rPr>
        <w:t xml:space="preserve">radient </w:t>
      </w:r>
      <w:r w:rsidR="004162BD" w:rsidRPr="00B62DF3">
        <w:rPr>
          <w:sz w:val="24"/>
          <w:szCs w:val="24"/>
          <w:rPrChange w:id="1530" w:author="Homa Ahmadzia" w:date="2022-03-04T10:22:00Z">
            <w:rPr/>
          </w:rPrChange>
        </w:rPr>
        <w:t>b</w:t>
      </w:r>
      <w:r w:rsidR="00F926B2" w:rsidRPr="00B62DF3">
        <w:rPr>
          <w:sz w:val="24"/>
          <w:szCs w:val="24"/>
          <w:rPrChange w:id="1531" w:author="Homa Ahmadzia" w:date="2022-03-04T10:22:00Z">
            <w:rPr/>
          </w:rPrChange>
        </w:rPr>
        <w:t xml:space="preserve">oosting model. </w:t>
      </w:r>
      <w:r w:rsidR="009D3A05" w:rsidRPr="00B62DF3">
        <w:rPr>
          <w:sz w:val="24"/>
          <w:szCs w:val="24"/>
          <w:rPrChange w:id="1532" w:author="Homa Ahmadzia" w:date="2022-03-04T10:22:00Z">
            <w:rPr/>
          </w:rPrChange>
        </w:rPr>
        <w:t xml:space="preserve">The top 10 variables from most predictive weight to least predictive rate for intrapartum prediction of </w:t>
      </w:r>
      <w:r w:rsidR="00A655F2" w:rsidRPr="00B62DF3">
        <w:rPr>
          <w:sz w:val="24"/>
          <w:szCs w:val="24"/>
          <w:rPrChange w:id="1533" w:author="Homa Ahmadzia" w:date="2022-03-04T10:22:00Z">
            <w:rPr/>
          </w:rPrChange>
        </w:rPr>
        <w:t xml:space="preserve">the </w:t>
      </w:r>
      <w:r w:rsidR="00CD6A00" w:rsidRPr="00B62DF3">
        <w:rPr>
          <w:rFonts w:eastAsia="Times New Roman"/>
          <w:sz w:val="24"/>
          <w:szCs w:val="24"/>
          <w:lang w:val="en-US"/>
          <w:rPrChange w:id="1534" w:author="Homa Ahmadzia" w:date="2022-03-04T10:22:00Z">
            <w:rPr>
              <w:rFonts w:eastAsia="Times New Roman"/>
              <w:lang w:val="en-US"/>
            </w:rPr>
          </w:rPrChange>
        </w:rPr>
        <w:t>transfusion-postpartum hemorrhage composite</w:t>
      </w:r>
      <w:r w:rsidR="00CD6A00" w:rsidRPr="00B62DF3">
        <w:rPr>
          <w:sz w:val="24"/>
          <w:szCs w:val="24"/>
          <w:rPrChange w:id="1535" w:author="Homa Ahmadzia" w:date="2022-03-04T10:22:00Z">
            <w:rPr/>
          </w:rPrChange>
        </w:rPr>
        <w:t xml:space="preserve"> </w:t>
      </w:r>
      <w:r w:rsidR="009D3A05" w:rsidRPr="00B62DF3">
        <w:rPr>
          <w:sz w:val="24"/>
          <w:szCs w:val="24"/>
          <w:rPrChange w:id="1536" w:author="Homa Ahmadzia" w:date="2022-03-04T10:22:00Z">
            <w:rPr/>
          </w:rPrChange>
        </w:rPr>
        <w:t xml:space="preserve">using the </w:t>
      </w:r>
      <w:r w:rsidR="004162BD" w:rsidRPr="00B62DF3">
        <w:rPr>
          <w:sz w:val="24"/>
          <w:szCs w:val="24"/>
          <w:rPrChange w:id="1537" w:author="Homa Ahmadzia" w:date="2022-03-04T10:22:00Z">
            <w:rPr/>
          </w:rPrChange>
        </w:rPr>
        <w:t>g</w:t>
      </w:r>
      <w:r w:rsidR="009D3A05" w:rsidRPr="00B62DF3">
        <w:rPr>
          <w:sz w:val="24"/>
          <w:szCs w:val="24"/>
          <w:rPrChange w:id="1538" w:author="Homa Ahmadzia" w:date="2022-03-04T10:22:00Z">
            <w:rPr/>
          </w:rPrChange>
        </w:rPr>
        <w:t xml:space="preserve">radient </w:t>
      </w:r>
      <w:r w:rsidR="004162BD" w:rsidRPr="00B62DF3">
        <w:rPr>
          <w:sz w:val="24"/>
          <w:szCs w:val="24"/>
          <w:rPrChange w:id="1539" w:author="Homa Ahmadzia" w:date="2022-03-04T10:22:00Z">
            <w:rPr/>
          </w:rPrChange>
        </w:rPr>
        <w:t>b</w:t>
      </w:r>
      <w:r w:rsidR="009D3A05" w:rsidRPr="00B62DF3">
        <w:rPr>
          <w:sz w:val="24"/>
          <w:szCs w:val="24"/>
          <w:rPrChange w:id="1540" w:author="Homa Ahmadzia" w:date="2022-03-04T10:22:00Z">
            <w:rPr/>
          </w:rPrChange>
        </w:rPr>
        <w:t xml:space="preserve">oost model are </w:t>
      </w:r>
      <w:r w:rsidR="005C46DC" w:rsidRPr="00B62DF3">
        <w:rPr>
          <w:sz w:val="24"/>
          <w:szCs w:val="24"/>
          <w:rPrChange w:id="1541" w:author="Homa Ahmadzia" w:date="2022-03-04T10:22:00Z">
            <w:rPr/>
          </w:rPrChange>
        </w:rPr>
        <w:t>mode of delivery</w:t>
      </w:r>
      <w:r w:rsidR="009D3A05" w:rsidRPr="00B62DF3">
        <w:rPr>
          <w:sz w:val="24"/>
          <w:szCs w:val="24"/>
          <w:rPrChange w:id="1542" w:author="Homa Ahmadzia" w:date="2022-03-04T10:22:00Z">
            <w:rPr/>
          </w:rPrChange>
        </w:rPr>
        <w:t xml:space="preserve">, </w:t>
      </w:r>
      <w:r w:rsidR="00457BE1" w:rsidRPr="00B62DF3">
        <w:rPr>
          <w:sz w:val="24"/>
          <w:szCs w:val="24"/>
          <w:lang w:val="en-US"/>
          <w:rPrChange w:id="1543" w:author="Homa Ahmadzia" w:date="2022-03-04T10:22:00Z">
            <w:rPr>
              <w:lang w:val="en-US"/>
            </w:rPr>
          </w:rPrChange>
        </w:rPr>
        <w:t xml:space="preserve">oxytocin incremental dose for labor </w:t>
      </w:r>
      <w:r w:rsidR="005C46DC" w:rsidRPr="00B62DF3">
        <w:rPr>
          <w:sz w:val="24"/>
          <w:szCs w:val="24"/>
          <w:rPrChange w:id="1544" w:author="Homa Ahmadzia" w:date="2022-03-04T10:22:00Z">
            <w:rPr/>
          </w:rPrChange>
        </w:rPr>
        <w:t>(mU/min)</w:t>
      </w:r>
      <w:r w:rsidR="009D3A05" w:rsidRPr="00B62DF3">
        <w:rPr>
          <w:sz w:val="24"/>
          <w:szCs w:val="24"/>
          <w:rPrChange w:id="1545" w:author="Homa Ahmadzia" w:date="2022-03-04T10:22:00Z">
            <w:rPr/>
          </w:rPrChange>
        </w:rPr>
        <w:t>, intrapartum tocolytic</w:t>
      </w:r>
      <w:r w:rsidR="00457BE1" w:rsidRPr="00B62DF3">
        <w:rPr>
          <w:sz w:val="24"/>
          <w:szCs w:val="24"/>
          <w:rPrChange w:id="1546" w:author="Homa Ahmadzia" w:date="2022-03-04T10:22:00Z">
            <w:rPr/>
          </w:rPrChange>
        </w:rPr>
        <w:t xml:space="preserve"> use</w:t>
      </w:r>
      <w:r w:rsidR="009D3A05" w:rsidRPr="00B62DF3">
        <w:rPr>
          <w:sz w:val="24"/>
          <w:szCs w:val="24"/>
          <w:rPrChange w:id="1547" w:author="Homa Ahmadzia" w:date="2022-03-04T10:22:00Z">
            <w:rPr/>
          </w:rPrChange>
        </w:rPr>
        <w:t xml:space="preserve">, </w:t>
      </w:r>
      <w:r w:rsidR="005C46DC" w:rsidRPr="00B62DF3">
        <w:rPr>
          <w:sz w:val="24"/>
          <w:szCs w:val="24"/>
          <w:rPrChange w:id="1548" w:author="Homa Ahmadzia" w:date="2022-03-04T10:22:00Z">
            <w:rPr/>
          </w:rPrChange>
        </w:rPr>
        <w:t>use of anesthesia nurse</w:t>
      </w:r>
      <w:r w:rsidR="009D3A05" w:rsidRPr="00B62DF3">
        <w:rPr>
          <w:sz w:val="24"/>
          <w:szCs w:val="24"/>
          <w:rPrChange w:id="1549" w:author="Homa Ahmadzia" w:date="2022-03-04T10:22:00Z">
            <w:rPr/>
          </w:rPrChange>
        </w:rPr>
        <w:t xml:space="preserve">, </w:t>
      </w:r>
      <w:r w:rsidR="005C46DC" w:rsidRPr="00B62DF3">
        <w:rPr>
          <w:sz w:val="24"/>
          <w:szCs w:val="24"/>
          <w:rPrChange w:id="1550" w:author="Homa Ahmadzia" w:date="2022-03-04T10:22:00Z">
            <w:rPr/>
          </w:rPrChange>
        </w:rPr>
        <w:t>hospital</w:t>
      </w:r>
      <w:r w:rsidR="00CD6A00" w:rsidRPr="00B62DF3">
        <w:rPr>
          <w:sz w:val="24"/>
          <w:szCs w:val="24"/>
          <w:rPrChange w:id="1551" w:author="Homa Ahmadzia" w:date="2022-03-04T10:22:00Z">
            <w:rPr/>
          </w:rPrChange>
        </w:rPr>
        <w:t xml:space="preserve"> type</w:t>
      </w:r>
      <w:r w:rsidR="009D3A05" w:rsidRPr="00B62DF3">
        <w:rPr>
          <w:sz w:val="24"/>
          <w:szCs w:val="24"/>
          <w:rPrChange w:id="1552" w:author="Homa Ahmadzia" w:date="2022-03-04T10:22:00Z">
            <w:rPr/>
          </w:rPrChange>
        </w:rPr>
        <w:t xml:space="preserve">, </w:t>
      </w:r>
      <w:r w:rsidR="005C46DC" w:rsidRPr="00B62DF3">
        <w:rPr>
          <w:sz w:val="24"/>
          <w:szCs w:val="24"/>
          <w:rPrChange w:id="1553" w:author="Homa Ahmadzia" w:date="2022-03-04T10:22:00Z">
            <w:rPr/>
          </w:rPrChange>
        </w:rPr>
        <w:t>trial of labor</w:t>
      </w:r>
      <w:r w:rsidR="009D3A05" w:rsidRPr="00B62DF3">
        <w:rPr>
          <w:sz w:val="24"/>
          <w:szCs w:val="24"/>
          <w:rPrChange w:id="1554" w:author="Homa Ahmadzia" w:date="2022-03-04T10:22:00Z">
            <w:rPr/>
          </w:rPrChange>
        </w:rPr>
        <w:t xml:space="preserve">, </w:t>
      </w:r>
      <w:r w:rsidR="00A655F2" w:rsidRPr="00B62DF3">
        <w:rPr>
          <w:sz w:val="24"/>
          <w:szCs w:val="24"/>
          <w:rPrChange w:id="1555" w:author="Homa Ahmadzia" w:date="2022-03-04T10:22:00Z">
            <w:rPr/>
          </w:rPrChange>
        </w:rPr>
        <w:t>insurance</w:t>
      </w:r>
      <w:r w:rsidR="009D3A05" w:rsidRPr="00B62DF3">
        <w:rPr>
          <w:sz w:val="24"/>
          <w:szCs w:val="24"/>
          <w:rPrChange w:id="1556" w:author="Homa Ahmadzia" w:date="2022-03-04T10:22:00Z">
            <w:rPr/>
          </w:rPrChange>
        </w:rPr>
        <w:t xml:space="preserve">, </w:t>
      </w:r>
      <w:r w:rsidR="005C46DC" w:rsidRPr="00B62DF3">
        <w:rPr>
          <w:sz w:val="24"/>
          <w:szCs w:val="24"/>
          <w:rPrChange w:id="1557" w:author="Homa Ahmadzia" w:date="2022-03-04T10:22:00Z">
            <w:rPr/>
          </w:rPrChange>
        </w:rPr>
        <w:t>most serious diabetes control</w:t>
      </w:r>
      <w:r w:rsidR="009D3A05" w:rsidRPr="00B62DF3">
        <w:rPr>
          <w:sz w:val="24"/>
          <w:szCs w:val="24"/>
          <w:rPrChange w:id="1558" w:author="Homa Ahmadzia" w:date="2022-03-04T10:22:00Z">
            <w:rPr/>
          </w:rPrChange>
        </w:rPr>
        <w:t xml:space="preserve">, education, and </w:t>
      </w:r>
      <w:r w:rsidR="00C8013E" w:rsidRPr="00B62DF3">
        <w:rPr>
          <w:sz w:val="24"/>
          <w:szCs w:val="24"/>
          <w:rPrChange w:id="1559" w:author="Homa Ahmadzia" w:date="2022-03-04T10:22:00Z">
            <w:rPr/>
          </w:rPrChange>
        </w:rPr>
        <w:t>history of prior cesarean sections</w:t>
      </w:r>
      <w:r w:rsidR="009D3A05" w:rsidRPr="00B62DF3">
        <w:rPr>
          <w:sz w:val="24"/>
          <w:szCs w:val="24"/>
          <w:rPrChange w:id="1560" w:author="Homa Ahmadzia" w:date="2022-03-04T10:22:00Z">
            <w:rPr/>
          </w:rPrChange>
        </w:rPr>
        <w:t>.</w:t>
      </w:r>
      <w:r w:rsidR="005C46DC" w:rsidRPr="00B62DF3">
        <w:rPr>
          <w:sz w:val="24"/>
          <w:szCs w:val="24"/>
          <w:rPrChange w:id="1561" w:author="Homa Ahmadzia" w:date="2022-03-04T10:22:00Z">
            <w:rPr/>
          </w:rPrChange>
        </w:rPr>
        <w:t xml:space="preserve"> The results of the models for antepartum</w:t>
      </w:r>
      <w:ins w:id="1562" w:author="Jerome Federspiel" w:date="2022-02-04T07:09:00Z">
        <w:r w:rsidR="00FF0C37" w:rsidRPr="00B62DF3">
          <w:rPr>
            <w:sz w:val="24"/>
            <w:szCs w:val="24"/>
            <w:rPrChange w:id="1563" w:author="Homa Ahmadzia" w:date="2022-03-04T10:22:00Z">
              <w:rPr>
                <w:rFonts w:ascii="Times New Roman" w:hAnsi="Times New Roman" w:cs="Times New Roman"/>
                <w:sz w:val="24"/>
                <w:szCs w:val="24"/>
              </w:rPr>
            </w:rPrChange>
          </w:rPr>
          <w:t>-</w:t>
        </w:r>
      </w:ins>
      <w:del w:id="1564" w:author="Jerome Federspiel" w:date="2022-02-04T07:09:00Z">
        <w:r w:rsidR="005C46DC" w:rsidRPr="00B62DF3" w:rsidDel="00FF0C37">
          <w:rPr>
            <w:sz w:val="24"/>
            <w:szCs w:val="24"/>
            <w:rPrChange w:id="1565" w:author="Homa Ahmadzia" w:date="2022-03-04T10:22:00Z">
              <w:rPr/>
            </w:rPrChange>
          </w:rPr>
          <w:delText xml:space="preserve"> </w:delText>
        </w:r>
      </w:del>
      <w:r w:rsidR="00CD6A00" w:rsidRPr="00B62DF3">
        <w:rPr>
          <w:sz w:val="24"/>
          <w:szCs w:val="24"/>
          <w:rPrChange w:id="1566" w:author="Homa Ahmadzia" w:date="2022-03-04T10:22:00Z">
            <w:rPr/>
          </w:rPrChange>
        </w:rPr>
        <w:t xml:space="preserve">only </w:t>
      </w:r>
      <w:r w:rsidR="005C46DC" w:rsidRPr="00B62DF3">
        <w:rPr>
          <w:sz w:val="24"/>
          <w:szCs w:val="24"/>
          <w:rPrChange w:id="1567" w:author="Homa Ahmadzia" w:date="2022-03-04T10:22:00Z">
            <w:rPr/>
          </w:rPrChange>
        </w:rPr>
        <w:t xml:space="preserve">models </w:t>
      </w:r>
      <w:del w:id="1568" w:author="Jerome Federspiel" w:date="2022-02-04T07:09:00Z">
        <w:r w:rsidR="005C46DC" w:rsidRPr="00B62DF3" w:rsidDel="00FF0C37">
          <w:rPr>
            <w:sz w:val="24"/>
            <w:szCs w:val="24"/>
            <w:rPrChange w:id="1569" w:author="Homa Ahmadzia" w:date="2022-03-04T10:22:00Z">
              <w:rPr/>
            </w:rPrChange>
          </w:rPr>
          <w:delText xml:space="preserve">and transfusion </w:delText>
        </w:r>
        <w:r w:rsidR="00CD6A00" w:rsidRPr="00B62DF3" w:rsidDel="00FF0C37">
          <w:rPr>
            <w:sz w:val="24"/>
            <w:szCs w:val="24"/>
            <w:rPrChange w:id="1570" w:author="Homa Ahmadzia" w:date="2022-03-04T10:22:00Z">
              <w:rPr/>
            </w:rPrChange>
          </w:rPr>
          <w:delText xml:space="preserve">only </w:delText>
        </w:r>
        <w:r w:rsidR="005C46DC" w:rsidRPr="00B62DF3" w:rsidDel="00FF0C37">
          <w:rPr>
            <w:sz w:val="24"/>
            <w:szCs w:val="24"/>
            <w:rPrChange w:id="1571" w:author="Homa Ahmadzia" w:date="2022-03-04T10:22:00Z">
              <w:rPr/>
            </w:rPrChange>
          </w:rPr>
          <w:delText xml:space="preserve">outcome </w:delText>
        </w:r>
      </w:del>
      <w:r w:rsidR="005C46DC" w:rsidRPr="00B62DF3">
        <w:rPr>
          <w:sz w:val="24"/>
          <w:szCs w:val="24"/>
          <w:rPrChange w:id="1572" w:author="Homa Ahmadzia" w:date="2022-03-04T10:22:00Z">
            <w:rPr/>
          </w:rPrChange>
        </w:rPr>
        <w:t xml:space="preserve">are </w:t>
      </w:r>
      <w:ins w:id="1573" w:author="Jerome Federspiel" w:date="2022-02-04T07:09:00Z">
        <w:r w:rsidR="00FF0C37" w:rsidRPr="00B62DF3">
          <w:rPr>
            <w:sz w:val="24"/>
            <w:szCs w:val="24"/>
            <w:rPrChange w:id="1574" w:author="Homa Ahmadzia" w:date="2022-03-04T10:22:00Z">
              <w:rPr>
                <w:rFonts w:ascii="Times New Roman" w:hAnsi="Times New Roman" w:cs="Times New Roman"/>
                <w:sz w:val="24"/>
                <w:szCs w:val="24"/>
              </w:rPr>
            </w:rPrChange>
          </w:rPr>
          <w:t xml:space="preserve">listed </w:t>
        </w:r>
      </w:ins>
      <w:ins w:id="1575" w:author="Homa Ahmadzia" w:date="2022-03-04T09:48:00Z">
        <w:r w:rsidR="004C16A3" w:rsidRPr="00B62DF3">
          <w:rPr>
            <w:sz w:val="24"/>
            <w:szCs w:val="24"/>
            <w:rPrChange w:id="1576" w:author="Homa Ahmadzia" w:date="2022-03-04T10:22:00Z">
              <w:rPr>
                <w:rFonts w:ascii="Times New Roman" w:hAnsi="Times New Roman" w:cs="Times New Roman"/>
                <w:sz w:val="24"/>
                <w:szCs w:val="24"/>
              </w:rPr>
            </w:rPrChange>
          </w:rPr>
          <w:t xml:space="preserve">in Supplemental Table </w:t>
        </w:r>
      </w:ins>
      <w:ins w:id="1577" w:author="Homa Ahmadzia" w:date="2022-03-04T09:49:00Z">
        <w:r w:rsidR="004C16A3" w:rsidRPr="00B62DF3">
          <w:rPr>
            <w:sz w:val="24"/>
            <w:szCs w:val="24"/>
            <w:rPrChange w:id="1578" w:author="Homa Ahmadzia" w:date="2022-03-04T10:22:00Z">
              <w:rPr>
                <w:rFonts w:ascii="Times New Roman" w:hAnsi="Times New Roman" w:cs="Times New Roman"/>
                <w:sz w:val="24"/>
                <w:szCs w:val="24"/>
              </w:rPr>
            </w:rPrChange>
          </w:rPr>
          <w:t>3. The ROC_AUC and PR_AUC did not perform as well for the models using antepartum only variables</w:t>
        </w:r>
      </w:ins>
      <w:ins w:id="1579" w:author="Homa Ahmadzia" w:date="2022-03-04T09:50:00Z">
        <w:r w:rsidR="004C16A3" w:rsidRPr="00B62DF3">
          <w:rPr>
            <w:sz w:val="24"/>
            <w:szCs w:val="24"/>
            <w:rPrChange w:id="1580" w:author="Homa Ahmadzia" w:date="2022-03-04T10:22:00Z">
              <w:rPr>
                <w:rFonts w:ascii="Times New Roman" w:hAnsi="Times New Roman" w:cs="Times New Roman"/>
                <w:sz w:val="24"/>
                <w:szCs w:val="24"/>
              </w:rPr>
            </w:rPrChange>
          </w:rPr>
          <w:t>, though this was less obvious for the models predicting transfusion only.</w:t>
        </w:r>
      </w:ins>
      <w:ins w:id="1581" w:author="Jerome Federspiel" w:date="2022-02-04T07:09:00Z">
        <w:del w:id="1582" w:author="Homa Ahmadzia" w:date="2022-03-04T09:48:00Z">
          <w:r w:rsidR="00FF0C37" w:rsidRPr="00B62DF3" w:rsidDel="004C16A3">
            <w:rPr>
              <w:sz w:val="24"/>
              <w:szCs w:val="24"/>
              <w:rPrChange w:id="1583" w:author="Homa Ahmadzia" w:date="2022-03-04T10:22:00Z">
                <w:rPr>
                  <w:rFonts w:ascii="Times New Roman" w:hAnsi="Times New Roman" w:cs="Times New Roman"/>
                  <w:sz w:val="24"/>
                  <w:szCs w:val="24"/>
                </w:rPr>
              </w:rPrChange>
            </w:rPr>
            <w:delText xml:space="preserve">in the </w:delText>
          </w:r>
        </w:del>
      </w:ins>
      <w:del w:id="1584" w:author="Jerome Federspiel" w:date="2022-02-04T07:09:00Z">
        <w:r w:rsidR="005C46DC" w:rsidRPr="00B62DF3" w:rsidDel="00FF0C37">
          <w:rPr>
            <w:sz w:val="24"/>
            <w:szCs w:val="24"/>
            <w:rPrChange w:id="1585" w:author="Homa Ahmadzia" w:date="2022-03-04T10:22:00Z">
              <w:rPr/>
            </w:rPrChange>
          </w:rPr>
          <w:delText>in the</w:delText>
        </w:r>
      </w:del>
      <w:del w:id="1586" w:author="Homa Ahmadzia" w:date="2022-03-04T09:48:00Z">
        <w:r w:rsidR="005C46DC" w:rsidRPr="00B62DF3" w:rsidDel="004C16A3">
          <w:rPr>
            <w:sz w:val="24"/>
            <w:szCs w:val="24"/>
            <w:rPrChange w:id="1587" w:author="Homa Ahmadzia" w:date="2022-03-04T10:22:00Z">
              <w:rPr/>
            </w:rPrChange>
          </w:rPr>
          <w:delText xml:space="preserve"> Appendix. </w:delText>
        </w:r>
      </w:del>
      <w:ins w:id="1588" w:author="Homa Ahmadzia" w:date="2022-03-04T10:26:00Z">
        <w:r w:rsidR="00B62DF3">
          <w:rPr>
            <w:sz w:val="24"/>
            <w:szCs w:val="24"/>
          </w:rPr>
          <w:t xml:space="preserve"> Of note, upon further</w:t>
        </w:r>
      </w:ins>
      <w:ins w:id="1589" w:author="Homa Ahmadzia" w:date="2022-03-04T10:45:00Z">
        <w:r w:rsidR="00542D09">
          <w:rPr>
            <w:sz w:val="24"/>
            <w:szCs w:val="24"/>
          </w:rPr>
          <w:t xml:space="preserve"> sensitivity</w:t>
        </w:r>
      </w:ins>
      <w:ins w:id="1590" w:author="Homa Ahmadzia" w:date="2022-03-04T10:26:00Z">
        <w:r w:rsidR="00B62DF3">
          <w:rPr>
            <w:sz w:val="24"/>
            <w:szCs w:val="24"/>
          </w:rPr>
          <w:t xml:space="preserve"> analysis we also determined that some of the top variables in the model were site specific (i.e. </w:t>
        </w:r>
      </w:ins>
      <w:ins w:id="1591" w:author="Homa Ahmadzia" w:date="2022-03-04T10:27:00Z">
        <w:r w:rsidR="00B62DF3">
          <w:rPr>
            <w:sz w:val="24"/>
            <w:szCs w:val="24"/>
          </w:rPr>
          <w:t xml:space="preserve">oxytocin incremental dose for labor, intrapartum tocolytic use, use of anesthesia nurse and hospital type) </w:t>
        </w:r>
      </w:ins>
      <w:ins w:id="1592" w:author="Homa Ahmadzia" w:date="2022-03-04T10:46:00Z">
        <w:r w:rsidR="00542D09">
          <w:rPr>
            <w:sz w:val="24"/>
            <w:szCs w:val="24"/>
          </w:rPr>
          <w:t xml:space="preserve">for transfusion outcome </w:t>
        </w:r>
      </w:ins>
      <w:ins w:id="1593" w:author="Homa Ahmadzia" w:date="2022-03-04T10:48:00Z">
        <w:r w:rsidR="00542D09">
          <w:rPr>
            <w:sz w:val="24"/>
            <w:szCs w:val="24"/>
          </w:rPr>
          <w:t>specifically</w:t>
        </w:r>
      </w:ins>
      <w:ins w:id="1594" w:author="Homa Ahmadzia" w:date="2022-03-04T10:46:00Z">
        <w:r w:rsidR="00542D09">
          <w:rPr>
            <w:sz w:val="24"/>
            <w:szCs w:val="24"/>
          </w:rPr>
          <w:t xml:space="preserve"> (data not included).</w:t>
        </w:r>
      </w:ins>
    </w:p>
    <w:p w14:paraId="7222C1FF" w14:textId="3AE4D5F9" w:rsidR="00CD6A00" w:rsidRPr="00B62DF3" w:rsidDel="00C95EB5" w:rsidRDefault="00CD6A00">
      <w:pPr>
        <w:spacing w:line="480" w:lineRule="auto"/>
        <w:ind w:firstLine="720"/>
        <w:rPr>
          <w:del w:id="1595" w:author="Jerome Federspiel" w:date="2022-02-04T07:42:00Z"/>
          <w:sz w:val="24"/>
          <w:szCs w:val="24"/>
          <w:rPrChange w:id="1596" w:author="Homa Ahmadzia" w:date="2022-03-04T10:22:00Z">
            <w:rPr>
              <w:del w:id="1597" w:author="Jerome Federspiel" w:date="2022-02-04T07:42:00Z"/>
            </w:rPr>
          </w:rPrChange>
        </w:rPr>
        <w:pPrChange w:id="1598" w:author="Jerome Federspiel" w:date="2022-02-03T17:53:00Z">
          <w:pPr>
            <w:spacing w:line="240" w:lineRule="auto"/>
            <w:ind w:firstLine="720"/>
          </w:pPr>
        </w:pPrChange>
      </w:pPr>
      <w:del w:id="1599" w:author="Jerome Federspiel" w:date="2022-02-04T07:42:00Z">
        <w:r w:rsidRPr="00B62DF3" w:rsidDel="00C95EB5">
          <w:rPr>
            <w:sz w:val="24"/>
            <w:szCs w:val="24"/>
            <w:rPrChange w:id="1600" w:author="Homa Ahmadzia" w:date="2022-03-04T10:22:00Z">
              <w:rPr/>
            </w:rPrChange>
          </w:rPr>
          <w:delText xml:space="preserve">Direction of variable </w:delText>
        </w:r>
        <w:commentRangeStart w:id="1601"/>
        <w:r w:rsidRPr="00B62DF3" w:rsidDel="00C95EB5">
          <w:rPr>
            <w:sz w:val="24"/>
            <w:szCs w:val="24"/>
            <w:rPrChange w:id="1602" w:author="Homa Ahmadzia" w:date="2022-03-04T10:22:00Z">
              <w:rPr/>
            </w:rPrChange>
          </w:rPr>
          <w:delText>association</w:delText>
        </w:r>
        <w:commentRangeEnd w:id="1601"/>
        <w:r w:rsidRPr="00B62DF3" w:rsidDel="00C95EB5">
          <w:rPr>
            <w:rStyle w:val="CommentReference"/>
            <w:sz w:val="24"/>
            <w:szCs w:val="24"/>
            <w:rPrChange w:id="1603" w:author="Homa Ahmadzia" w:date="2022-03-04T10:22:00Z">
              <w:rPr>
                <w:rStyle w:val="CommentReference"/>
              </w:rPr>
            </w:rPrChange>
          </w:rPr>
          <w:commentReference w:id="1601"/>
        </w:r>
        <w:r w:rsidRPr="00B62DF3" w:rsidDel="00C95EB5">
          <w:rPr>
            <w:sz w:val="24"/>
            <w:szCs w:val="24"/>
            <w:rPrChange w:id="1604" w:author="Homa Ahmadzia" w:date="2022-03-04T10:22:00Z">
              <w:rPr/>
            </w:rPrChange>
          </w:rPr>
          <w:delText xml:space="preserve"> - </w:delText>
        </w:r>
      </w:del>
    </w:p>
    <w:p w14:paraId="42BF2A10" w14:textId="77777777" w:rsidR="007F1520" w:rsidRPr="00B62DF3" w:rsidRDefault="007F1520" w:rsidP="007F1520">
      <w:pPr>
        <w:rPr>
          <w:sz w:val="24"/>
          <w:szCs w:val="24"/>
          <w:rPrChange w:id="1605" w:author="Homa Ahmadzia" w:date="2022-03-04T10:22:00Z">
            <w:rPr/>
          </w:rPrChange>
        </w:rPr>
      </w:pPr>
    </w:p>
    <w:p w14:paraId="595247A8" w14:textId="71E2234C" w:rsidR="00A94665" w:rsidRPr="00B62DF3" w:rsidRDefault="00A94665" w:rsidP="007F1520">
      <w:pPr>
        <w:rPr>
          <w:sz w:val="24"/>
          <w:szCs w:val="24"/>
          <w:u w:val="single"/>
          <w:rPrChange w:id="1606" w:author="Homa Ahmadzia" w:date="2022-03-04T10:22:00Z">
            <w:rPr/>
          </w:rPrChange>
        </w:rPr>
      </w:pPr>
      <w:del w:id="1607" w:author="Jerome Federspiel" w:date="2022-02-03T14:19:00Z">
        <w:r w:rsidRPr="00B62DF3" w:rsidDel="00C477A1">
          <w:rPr>
            <w:rFonts w:eastAsia="Times New Roman"/>
            <w:b/>
            <w:bCs/>
            <w:sz w:val="24"/>
            <w:szCs w:val="24"/>
            <w:u w:val="single"/>
            <w:rPrChange w:id="1608" w:author="Homa Ahmadzia" w:date="2022-03-04T10:22:00Z">
              <w:rPr>
                <w:rFonts w:eastAsia="Times New Roman"/>
                <w:b/>
                <w:bCs/>
              </w:rPr>
            </w:rPrChange>
          </w:rPr>
          <w:delText xml:space="preserve">Discussion </w:delText>
        </w:r>
      </w:del>
      <w:ins w:id="1609" w:author="Jerome Federspiel" w:date="2022-02-03T14:19:00Z">
        <w:r w:rsidR="00C477A1" w:rsidRPr="00B62DF3">
          <w:rPr>
            <w:rFonts w:eastAsia="Times New Roman"/>
            <w:b/>
            <w:bCs/>
            <w:sz w:val="24"/>
            <w:szCs w:val="24"/>
            <w:u w:val="single"/>
            <w:rPrChange w:id="1610" w:author="Homa Ahmadzia" w:date="2022-03-04T10:22:00Z">
              <w:rPr>
                <w:rFonts w:ascii="Times New Roman" w:eastAsia="Times New Roman" w:hAnsi="Times New Roman" w:cs="Times New Roman"/>
                <w:b/>
                <w:bCs/>
                <w:sz w:val="24"/>
                <w:szCs w:val="24"/>
              </w:rPr>
            </w:rPrChange>
          </w:rPr>
          <w:t>DISCUSSION</w:t>
        </w:r>
      </w:ins>
    </w:p>
    <w:p w14:paraId="7EDD19B7" w14:textId="2675FAD9" w:rsidR="00814AD2" w:rsidRPr="00B62DF3" w:rsidRDefault="00814AD2" w:rsidP="00814AD2">
      <w:pPr>
        <w:spacing w:line="240" w:lineRule="auto"/>
        <w:rPr>
          <w:rFonts w:eastAsia="Times New Roman"/>
          <w:sz w:val="24"/>
          <w:szCs w:val="24"/>
          <w:u w:val="single"/>
          <w:rPrChange w:id="1611" w:author="Homa Ahmadzia" w:date="2022-03-04T10:22:00Z">
            <w:rPr>
              <w:rFonts w:eastAsia="Times New Roman"/>
              <w:u w:val="single"/>
            </w:rPr>
          </w:rPrChange>
        </w:rPr>
      </w:pPr>
      <w:r w:rsidRPr="00B62DF3">
        <w:rPr>
          <w:rFonts w:eastAsia="Times New Roman"/>
          <w:sz w:val="24"/>
          <w:szCs w:val="24"/>
          <w:rPrChange w:id="1612" w:author="Homa Ahmadzia" w:date="2022-03-04T10:22:00Z">
            <w:rPr>
              <w:rFonts w:eastAsia="Times New Roman"/>
            </w:rPr>
          </w:rPrChange>
        </w:rPr>
        <w:br/>
      </w:r>
      <w:r w:rsidRPr="00B62DF3">
        <w:rPr>
          <w:rFonts w:eastAsia="Times New Roman"/>
          <w:sz w:val="24"/>
          <w:szCs w:val="24"/>
          <w:u w:val="single"/>
          <w:rPrChange w:id="1613" w:author="Homa Ahmadzia" w:date="2022-03-04T10:22:00Z">
            <w:rPr>
              <w:rFonts w:eastAsia="Times New Roman"/>
              <w:u w:val="single"/>
            </w:rPr>
          </w:rPrChange>
        </w:rPr>
        <w:t>Principal findings</w:t>
      </w:r>
    </w:p>
    <w:p w14:paraId="03307E8A" w14:textId="4D62E663" w:rsidR="00814AD2" w:rsidRPr="00B62DF3" w:rsidDel="00E15504" w:rsidRDefault="00814AD2">
      <w:pPr>
        <w:spacing w:line="480" w:lineRule="auto"/>
        <w:rPr>
          <w:del w:id="1614" w:author="Jerome Federspiel" w:date="2022-02-04T08:36:00Z"/>
          <w:rFonts w:eastAsia="Times New Roman"/>
          <w:sz w:val="24"/>
          <w:szCs w:val="24"/>
          <w:rPrChange w:id="1615" w:author="Homa Ahmadzia" w:date="2022-03-04T10:22:00Z">
            <w:rPr>
              <w:del w:id="1616" w:author="Jerome Federspiel" w:date="2022-02-04T08:36:00Z"/>
              <w:rFonts w:eastAsia="Times New Roman"/>
            </w:rPr>
          </w:rPrChange>
        </w:rPr>
        <w:pPrChange w:id="1617" w:author="Jerome Federspiel" w:date="2022-02-04T08:57:00Z">
          <w:pPr>
            <w:spacing w:line="240" w:lineRule="auto"/>
          </w:pPr>
        </w:pPrChange>
      </w:pPr>
    </w:p>
    <w:p w14:paraId="76732DC0" w14:textId="77829991" w:rsidR="00814AD2" w:rsidRPr="00B62DF3" w:rsidRDefault="00814AD2">
      <w:pPr>
        <w:spacing w:line="480" w:lineRule="auto"/>
        <w:ind w:firstLine="720"/>
        <w:rPr>
          <w:color w:val="000000" w:themeColor="text1"/>
          <w:sz w:val="24"/>
          <w:szCs w:val="24"/>
          <w:rPrChange w:id="1618" w:author="Homa Ahmadzia" w:date="2022-03-04T10:22:00Z">
            <w:rPr>
              <w:color w:val="000000" w:themeColor="text1"/>
            </w:rPr>
          </w:rPrChange>
        </w:rPr>
        <w:pPrChange w:id="1619" w:author="Jerome Federspiel" w:date="2022-02-04T08:57:00Z">
          <w:pPr>
            <w:spacing w:line="240" w:lineRule="auto"/>
            <w:ind w:firstLine="720"/>
          </w:pPr>
        </w:pPrChange>
      </w:pPr>
      <w:r w:rsidRPr="00B62DF3">
        <w:rPr>
          <w:color w:val="000000" w:themeColor="text1"/>
          <w:sz w:val="24"/>
          <w:szCs w:val="24"/>
          <w:rPrChange w:id="1620" w:author="Homa Ahmadzia" w:date="2022-03-04T10:22:00Z">
            <w:rPr>
              <w:color w:val="000000" w:themeColor="text1"/>
            </w:rPr>
          </w:rPrChange>
        </w:rPr>
        <w:t>In this study, logistic regression</w:t>
      </w:r>
      <w:del w:id="1621" w:author="Jerome Federspiel" w:date="2022-02-04T08:40:00Z">
        <w:r w:rsidRPr="00B62DF3" w:rsidDel="00E15504">
          <w:rPr>
            <w:color w:val="000000" w:themeColor="text1"/>
            <w:sz w:val="24"/>
            <w:szCs w:val="24"/>
            <w:rPrChange w:id="1622" w:author="Homa Ahmadzia" w:date="2022-03-04T10:22:00Z">
              <w:rPr>
                <w:color w:val="000000" w:themeColor="text1"/>
              </w:rPr>
            </w:rPrChange>
          </w:rPr>
          <w:delText xml:space="preserve">, machine learning, and deep learning </w:delText>
        </w:r>
      </w:del>
      <w:ins w:id="1623" w:author="Jerome Federspiel" w:date="2022-02-04T08:40:00Z">
        <w:r w:rsidR="00E15504" w:rsidRPr="00B62DF3">
          <w:rPr>
            <w:color w:val="000000" w:themeColor="text1"/>
            <w:sz w:val="24"/>
            <w:szCs w:val="24"/>
            <w:rPrChange w:id="1624" w:author="Homa Ahmadzia" w:date="2022-03-04T10:22:00Z">
              <w:rPr>
                <w:rFonts w:ascii="Times New Roman" w:hAnsi="Times New Roman" w:cs="Times New Roman"/>
                <w:color w:val="000000" w:themeColor="text1"/>
                <w:sz w:val="24"/>
                <w:szCs w:val="24"/>
              </w:rPr>
            </w:rPrChange>
          </w:rPr>
          <w:t xml:space="preserve"> and machine learning </w:t>
        </w:r>
      </w:ins>
      <w:r w:rsidRPr="00B62DF3">
        <w:rPr>
          <w:color w:val="000000" w:themeColor="text1"/>
          <w:sz w:val="24"/>
          <w:szCs w:val="24"/>
          <w:rPrChange w:id="1625" w:author="Homa Ahmadzia" w:date="2022-03-04T10:22:00Z">
            <w:rPr>
              <w:color w:val="000000" w:themeColor="text1"/>
            </w:rPr>
          </w:rPrChange>
        </w:rPr>
        <w:t xml:space="preserve">techniques were analyzed and compared to </w:t>
      </w:r>
      <w:del w:id="1626" w:author="Jerome Federspiel" w:date="2022-02-04T08:40:00Z">
        <w:r w:rsidRPr="00B62DF3" w:rsidDel="00E15504">
          <w:rPr>
            <w:color w:val="000000" w:themeColor="text1"/>
            <w:sz w:val="24"/>
            <w:szCs w:val="24"/>
            <w:rPrChange w:id="1627" w:author="Homa Ahmadzia" w:date="2022-03-04T10:22:00Z">
              <w:rPr>
                <w:color w:val="000000" w:themeColor="text1"/>
              </w:rPr>
            </w:rPrChange>
          </w:rPr>
          <w:delText xml:space="preserve">determine the best method of </w:delText>
        </w:r>
      </w:del>
      <w:ins w:id="1628" w:author="Jerome Federspiel" w:date="2022-02-04T08:40:00Z">
        <w:r w:rsidR="00E15504" w:rsidRPr="00B62DF3">
          <w:rPr>
            <w:color w:val="000000" w:themeColor="text1"/>
            <w:sz w:val="24"/>
            <w:szCs w:val="24"/>
            <w:rPrChange w:id="1629" w:author="Homa Ahmadzia" w:date="2022-03-04T10:22:00Z">
              <w:rPr>
                <w:rFonts w:ascii="Times New Roman" w:hAnsi="Times New Roman" w:cs="Times New Roman"/>
                <w:color w:val="000000" w:themeColor="text1"/>
                <w:sz w:val="24"/>
                <w:szCs w:val="24"/>
              </w:rPr>
            </w:rPrChange>
          </w:rPr>
          <w:t xml:space="preserve">develop </w:t>
        </w:r>
      </w:ins>
      <w:r w:rsidRPr="00B62DF3">
        <w:rPr>
          <w:color w:val="000000" w:themeColor="text1"/>
          <w:sz w:val="24"/>
          <w:szCs w:val="24"/>
          <w:rPrChange w:id="1630" w:author="Homa Ahmadzia" w:date="2022-03-04T10:22:00Z">
            <w:rPr>
              <w:color w:val="000000" w:themeColor="text1"/>
            </w:rPr>
          </w:rPrChange>
        </w:rPr>
        <w:t>prediction model</w:t>
      </w:r>
      <w:ins w:id="1631" w:author="Jerome Federspiel" w:date="2022-02-04T08:40:00Z">
        <w:r w:rsidR="00E15504" w:rsidRPr="00B62DF3">
          <w:rPr>
            <w:color w:val="000000" w:themeColor="text1"/>
            <w:sz w:val="24"/>
            <w:szCs w:val="24"/>
            <w:rPrChange w:id="1632" w:author="Homa Ahmadzia" w:date="2022-03-04T10:22:00Z">
              <w:rPr>
                <w:rFonts w:ascii="Times New Roman" w:hAnsi="Times New Roman" w:cs="Times New Roman"/>
                <w:color w:val="000000" w:themeColor="text1"/>
                <w:sz w:val="24"/>
                <w:szCs w:val="24"/>
              </w:rPr>
            </w:rPrChange>
          </w:rPr>
          <w:t>s</w:t>
        </w:r>
      </w:ins>
      <w:del w:id="1633" w:author="Jerome Federspiel" w:date="2022-02-04T08:40:00Z">
        <w:r w:rsidRPr="00B62DF3" w:rsidDel="00E15504">
          <w:rPr>
            <w:color w:val="000000" w:themeColor="text1"/>
            <w:sz w:val="24"/>
            <w:szCs w:val="24"/>
            <w:rPrChange w:id="1634" w:author="Homa Ahmadzia" w:date="2022-03-04T10:22:00Z">
              <w:rPr>
                <w:color w:val="000000" w:themeColor="text1"/>
              </w:rPr>
            </w:rPrChange>
          </w:rPr>
          <w:delText>ing</w:delText>
        </w:r>
      </w:del>
      <w:r w:rsidRPr="00B62DF3">
        <w:rPr>
          <w:color w:val="000000" w:themeColor="text1"/>
          <w:sz w:val="24"/>
          <w:szCs w:val="24"/>
          <w:rPrChange w:id="1635" w:author="Homa Ahmadzia" w:date="2022-03-04T10:22:00Z">
            <w:rPr>
              <w:color w:val="000000" w:themeColor="text1"/>
            </w:rPr>
          </w:rPrChange>
        </w:rPr>
        <w:t xml:space="preserve"> for postpartum hemorrhage and transfusions. We found that the machine learning techniques</w:t>
      </w:r>
      <w:ins w:id="1636" w:author="Jerome Federspiel" w:date="2022-02-04T08:40:00Z">
        <w:r w:rsidR="00E15504" w:rsidRPr="00B62DF3">
          <w:rPr>
            <w:color w:val="000000" w:themeColor="text1"/>
            <w:sz w:val="24"/>
            <w:szCs w:val="24"/>
            <w:rPrChange w:id="1637" w:author="Homa Ahmadzia" w:date="2022-03-04T10:22:00Z">
              <w:rPr>
                <w:rFonts w:ascii="Times New Roman" w:hAnsi="Times New Roman" w:cs="Times New Roman"/>
                <w:color w:val="000000" w:themeColor="text1"/>
                <w:sz w:val="24"/>
                <w:szCs w:val="24"/>
              </w:rPr>
            </w:rPrChange>
          </w:rPr>
          <w:t xml:space="preserve">, particularly </w:t>
        </w:r>
      </w:ins>
      <w:del w:id="1638" w:author="Jerome Federspiel" w:date="2022-02-04T08:40:00Z">
        <w:r w:rsidRPr="00B62DF3" w:rsidDel="00E15504">
          <w:rPr>
            <w:color w:val="000000" w:themeColor="text1"/>
            <w:sz w:val="24"/>
            <w:szCs w:val="24"/>
            <w:rPrChange w:id="1639" w:author="Homa Ahmadzia" w:date="2022-03-04T10:22:00Z">
              <w:rPr>
                <w:color w:val="000000" w:themeColor="text1"/>
              </w:rPr>
            </w:rPrChange>
          </w:rPr>
          <w:delText xml:space="preserve"> </w:delText>
        </w:r>
      </w:del>
      <w:r w:rsidRPr="00B62DF3">
        <w:rPr>
          <w:color w:val="000000" w:themeColor="text1"/>
          <w:sz w:val="24"/>
          <w:szCs w:val="24"/>
          <w:rPrChange w:id="1640" w:author="Homa Ahmadzia" w:date="2022-03-04T10:22:00Z">
            <w:rPr>
              <w:color w:val="000000" w:themeColor="text1"/>
            </w:rPr>
          </w:rPrChange>
        </w:rPr>
        <w:t>gradient boosting</w:t>
      </w:r>
      <w:ins w:id="1641" w:author="Jerome Federspiel" w:date="2022-02-04T08:47:00Z">
        <w:r w:rsidR="006463FC" w:rsidRPr="00B62DF3">
          <w:rPr>
            <w:color w:val="000000" w:themeColor="text1"/>
            <w:sz w:val="24"/>
            <w:szCs w:val="24"/>
            <w:rPrChange w:id="1642" w:author="Homa Ahmadzia" w:date="2022-03-04T10:22:00Z">
              <w:rPr>
                <w:rFonts w:ascii="Times New Roman" w:hAnsi="Times New Roman" w:cs="Times New Roman"/>
                <w:color w:val="000000" w:themeColor="text1"/>
                <w:sz w:val="24"/>
                <w:szCs w:val="24"/>
              </w:rPr>
            </w:rPrChange>
          </w:rPr>
          <w:t>,</w:t>
        </w:r>
      </w:ins>
      <w:r w:rsidRPr="00B62DF3">
        <w:rPr>
          <w:color w:val="000000" w:themeColor="text1"/>
          <w:sz w:val="24"/>
          <w:szCs w:val="24"/>
          <w:rPrChange w:id="1643" w:author="Homa Ahmadzia" w:date="2022-03-04T10:22:00Z">
            <w:rPr>
              <w:color w:val="000000" w:themeColor="text1"/>
            </w:rPr>
          </w:rPrChange>
        </w:rPr>
        <w:t xml:space="preserve"> </w:t>
      </w:r>
      <w:del w:id="1644" w:author="Jerome Federspiel" w:date="2022-02-04T08:40:00Z">
        <w:r w:rsidRPr="00B62DF3" w:rsidDel="00E15504">
          <w:rPr>
            <w:color w:val="000000" w:themeColor="text1"/>
            <w:sz w:val="24"/>
            <w:szCs w:val="24"/>
            <w:rPrChange w:id="1645" w:author="Homa Ahmadzia" w:date="2022-03-04T10:22:00Z">
              <w:rPr>
                <w:color w:val="000000" w:themeColor="text1"/>
              </w:rPr>
            </w:rPrChange>
          </w:rPr>
          <w:delText xml:space="preserve">and random forest </w:delText>
        </w:r>
      </w:del>
      <w:r w:rsidRPr="00B62DF3">
        <w:rPr>
          <w:color w:val="000000" w:themeColor="text1"/>
          <w:sz w:val="24"/>
          <w:szCs w:val="24"/>
          <w:rPrChange w:id="1646" w:author="Homa Ahmadzia" w:date="2022-03-04T10:22:00Z">
            <w:rPr>
              <w:color w:val="000000" w:themeColor="text1"/>
            </w:rPr>
          </w:rPrChange>
        </w:rPr>
        <w:t>performed best to predict postpartum hemorrhage</w:t>
      </w:r>
      <w:ins w:id="1647" w:author="Jerome Federspiel" w:date="2022-02-04T08:40:00Z">
        <w:r w:rsidR="00E15504" w:rsidRPr="00B62DF3">
          <w:rPr>
            <w:color w:val="000000" w:themeColor="text1"/>
            <w:sz w:val="24"/>
            <w:szCs w:val="24"/>
            <w:rPrChange w:id="1648" w:author="Homa Ahmadzia" w:date="2022-03-04T10:22:00Z">
              <w:rPr>
                <w:rFonts w:ascii="Times New Roman" w:hAnsi="Times New Roman" w:cs="Times New Roman"/>
                <w:color w:val="000000" w:themeColor="text1"/>
                <w:sz w:val="24"/>
                <w:szCs w:val="24"/>
              </w:rPr>
            </w:rPrChange>
          </w:rPr>
          <w:t xml:space="preserve"> when </w:t>
        </w:r>
      </w:ins>
      <w:ins w:id="1649" w:author="Jerome Federspiel" w:date="2022-02-04T08:41:00Z">
        <w:r w:rsidR="00E15504" w:rsidRPr="00B62DF3">
          <w:rPr>
            <w:color w:val="000000" w:themeColor="text1"/>
            <w:sz w:val="24"/>
            <w:szCs w:val="24"/>
            <w:rPrChange w:id="1650" w:author="Homa Ahmadzia" w:date="2022-03-04T10:22:00Z">
              <w:rPr>
                <w:rFonts w:ascii="Times New Roman" w:hAnsi="Times New Roman" w:cs="Times New Roman"/>
                <w:color w:val="000000" w:themeColor="text1"/>
                <w:sz w:val="24"/>
                <w:szCs w:val="24"/>
              </w:rPr>
            </w:rPrChange>
          </w:rPr>
          <w:t>postpartum</w:t>
        </w:r>
      </w:ins>
      <w:ins w:id="1651" w:author="Jerome Federspiel" w:date="2022-02-04T08:40:00Z">
        <w:r w:rsidR="00E15504" w:rsidRPr="00B62DF3">
          <w:rPr>
            <w:color w:val="000000" w:themeColor="text1"/>
            <w:sz w:val="24"/>
            <w:szCs w:val="24"/>
            <w:rPrChange w:id="1652" w:author="Homa Ahmadzia" w:date="2022-03-04T10:22:00Z">
              <w:rPr>
                <w:rFonts w:ascii="Times New Roman" w:hAnsi="Times New Roman" w:cs="Times New Roman"/>
                <w:color w:val="000000" w:themeColor="text1"/>
                <w:sz w:val="24"/>
                <w:szCs w:val="24"/>
              </w:rPr>
            </w:rPrChange>
          </w:rPr>
          <w:t xml:space="preserve"> </w:t>
        </w:r>
        <w:r w:rsidR="00E15504" w:rsidRPr="00B62DF3">
          <w:rPr>
            <w:color w:val="000000" w:themeColor="text1"/>
            <w:sz w:val="24"/>
            <w:szCs w:val="24"/>
            <w:rPrChange w:id="1653" w:author="Homa Ahmadzia" w:date="2022-03-04T10:22:00Z">
              <w:rPr>
                <w:rFonts w:ascii="Times New Roman" w:hAnsi="Times New Roman" w:cs="Times New Roman"/>
                <w:color w:val="000000" w:themeColor="text1"/>
                <w:sz w:val="24"/>
                <w:szCs w:val="24"/>
              </w:rPr>
            </w:rPrChange>
          </w:rPr>
          <w:lastRenderedPageBreak/>
          <w:t>hemorrh</w:t>
        </w:r>
      </w:ins>
      <w:ins w:id="1654" w:author="Jerome Federspiel" w:date="2022-02-04T08:41:00Z">
        <w:r w:rsidR="00E15504" w:rsidRPr="00B62DF3">
          <w:rPr>
            <w:color w:val="000000" w:themeColor="text1"/>
            <w:sz w:val="24"/>
            <w:szCs w:val="24"/>
            <w:rPrChange w:id="1655" w:author="Homa Ahmadzia" w:date="2022-03-04T10:22:00Z">
              <w:rPr>
                <w:rFonts w:ascii="Times New Roman" w:hAnsi="Times New Roman" w:cs="Times New Roman"/>
                <w:color w:val="000000" w:themeColor="text1"/>
                <w:sz w:val="24"/>
                <w:szCs w:val="24"/>
              </w:rPr>
            </w:rPrChange>
          </w:rPr>
          <w:t xml:space="preserve">age was defined as blood transfusion or blood loss greater than </w:t>
        </w:r>
      </w:ins>
      <w:ins w:id="1656" w:author="Homa Ahmadzia" w:date="2022-03-04T09:52:00Z">
        <w:r w:rsidR="009120EF" w:rsidRPr="00B62DF3">
          <w:rPr>
            <w:color w:val="000000" w:themeColor="text1"/>
            <w:sz w:val="24"/>
            <w:szCs w:val="24"/>
            <w:rPrChange w:id="1657" w:author="Homa Ahmadzia" w:date="2022-03-04T10:22:00Z">
              <w:rPr>
                <w:rFonts w:ascii="Times New Roman" w:hAnsi="Times New Roman" w:cs="Times New Roman"/>
                <w:color w:val="000000" w:themeColor="text1"/>
                <w:sz w:val="24"/>
                <w:szCs w:val="24"/>
              </w:rPr>
            </w:rPrChange>
          </w:rPr>
          <w:t>one</w:t>
        </w:r>
      </w:ins>
      <w:ins w:id="1658" w:author="Jerome Federspiel" w:date="2022-02-04T08:41:00Z">
        <w:del w:id="1659" w:author="Homa Ahmadzia" w:date="2022-03-04T09:52:00Z">
          <w:r w:rsidR="00E15504" w:rsidRPr="00B62DF3" w:rsidDel="009120EF">
            <w:rPr>
              <w:color w:val="000000" w:themeColor="text1"/>
              <w:sz w:val="24"/>
              <w:szCs w:val="24"/>
              <w:rPrChange w:id="1660" w:author="Homa Ahmadzia" w:date="2022-03-04T10:22:00Z">
                <w:rPr>
                  <w:rFonts w:ascii="Times New Roman" w:hAnsi="Times New Roman" w:cs="Times New Roman"/>
                  <w:color w:val="000000" w:themeColor="text1"/>
                  <w:sz w:val="24"/>
                  <w:szCs w:val="24"/>
                </w:rPr>
              </w:rPrChange>
            </w:rPr>
            <w:delText>1</w:delText>
          </w:r>
        </w:del>
        <w:r w:rsidR="00E15504" w:rsidRPr="00B62DF3">
          <w:rPr>
            <w:color w:val="000000" w:themeColor="text1"/>
            <w:sz w:val="24"/>
            <w:szCs w:val="24"/>
            <w:rPrChange w:id="1661" w:author="Homa Ahmadzia" w:date="2022-03-04T10:22:00Z">
              <w:rPr>
                <w:rFonts w:ascii="Times New Roman" w:hAnsi="Times New Roman" w:cs="Times New Roman"/>
                <w:color w:val="000000" w:themeColor="text1"/>
                <w:sz w:val="24"/>
                <w:szCs w:val="24"/>
              </w:rPr>
            </w:rPrChange>
          </w:rPr>
          <w:t xml:space="preserve"> liter. </w:t>
        </w:r>
      </w:ins>
      <w:del w:id="1662" w:author="Jerome Federspiel" w:date="2022-02-04T08:41:00Z">
        <w:r w:rsidRPr="00B62DF3" w:rsidDel="00E15504">
          <w:rPr>
            <w:color w:val="000000" w:themeColor="text1"/>
            <w:sz w:val="24"/>
            <w:szCs w:val="24"/>
            <w:rPrChange w:id="1663" w:author="Homa Ahmadzia" w:date="2022-03-04T10:22:00Z">
              <w:rPr>
                <w:color w:val="000000" w:themeColor="text1"/>
              </w:rPr>
            </w:rPrChange>
          </w:rPr>
          <w:delText xml:space="preserve">. </w:delText>
        </w:r>
        <w:commentRangeStart w:id="1664"/>
        <w:r w:rsidRPr="00B62DF3" w:rsidDel="00E15504">
          <w:rPr>
            <w:color w:val="000000" w:themeColor="text1"/>
            <w:sz w:val="24"/>
            <w:szCs w:val="24"/>
            <w:rPrChange w:id="1665" w:author="Homa Ahmadzia" w:date="2022-03-04T10:22:00Z">
              <w:rPr>
                <w:color w:val="000000" w:themeColor="text1"/>
              </w:rPr>
            </w:rPrChange>
          </w:rPr>
          <w:delText xml:space="preserve">These models had superior discriminative ability using intrapartum maternal features compared with only antepartum data.  </w:delText>
        </w:r>
        <w:commentRangeEnd w:id="1664"/>
        <w:r w:rsidRPr="00B62DF3" w:rsidDel="00E15504">
          <w:rPr>
            <w:rStyle w:val="CommentReference"/>
            <w:sz w:val="24"/>
            <w:szCs w:val="24"/>
            <w:rPrChange w:id="1666" w:author="Homa Ahmadzia" w:date="2022-03-04T10:22:00Z">
              <w:rPr>
                <w:rStyle w:val="CommentReference"/>
              </w:rPr>
            </w:rPrChange>
          </w:rPr>
          <w:commentReference w:id="1664"/>
        </w:r>
        <w:r w:rsidRPr="00B62DF3" w:rsidDel="00E15504">
          <w:rPr>
            <w:color w:val="000000" w:themeColor="text1"/>
            <w:sz w:val="24"/>
            <w:szCs w:val="24"/>
            <w:rPrChange w:id="1667" w:author="Homa Ahmadzia" w:date="2022-03-04T10:22:00Z">
              <w:rPr>
                <w:color w:val="000000" w:themeColor="text1"/>
              </w:rPr>
            </w:rPrChange>
          </w:rPr>
          <w:delText xml:space="preserve">Top predictors included intrapartum tocolytics, mode of delivery, </w:delText>
        </w:r>
        <w:commentRangeStart w:id="1668"/>
        <w:r w:rsidRPr="00B62DF3" w:rsidDel="00E15504">
          <w:rPr>
            <w:color w:val="000000" w:themeColor="text1"/>
            <w:sz w:val="24"/>
            <w:szCs w:val="24"/>
            <w:rPrChange w:id="1669" w:author="Homa Ahmadzia" w:date="2022-03-04T10:22:00Z">
              <w:rPr>
                <w:color w:val="000000" w:themeColor="text1"/>
              </w:rPr>
            </w:rPrChange>
          </w:rPr>
          <w:delText>etc…</w:delText>
        </w:r>
        <w:commentRangeEnd w:id="1668"/>
        <w:r w:rsidRPr="00B62DF3" w:rsidDel="00E15504">
          <w:rPr>
            <w:rStyle w:val="CommentReference"/>
            <w:sz w:val="24"/>
            <w:szCs w:val="24"/>
            <w:rPrChange w:id="1670" w:author="Homa Ahmadzia" w:date="2022-03-04T10:22:00Z">
              <w:rPr>
                <w:rStyle w:val="CommentReference"/>
              </w:rPr>
            </w:rPrChange>
          </w:rPr>
          <w:commentReference w:id="1668"/>
        </w:r>
      </w:del>
      <w:ins w:id="1671" w:author="Jerome Federspiel" w:date="2022-02-04T08:41:00Z">
        <w:r w:rsidR="00BB1BEC" w:rsidRPr="00B62DF3">
          <w:rPr>
            <w:color w:val="000000" w:themeColor="text1"/>
            <w:sz w:val="24"/>
            <w:szCs w:val="24"/>
            <w:rPrChange w:id="1672" w:author="Homa Ahmadzia" w:date="2022-03-04T10:22:00Z">
              <w:rPr>
                <w:rFonts w:ascii="Times New Roman" w:hAnsi="Times New Roman" w:cs="Times New Roman"/>
                <w:color w:val="000000" w:themeColor="text1"/>
                <w:sz w:val="24"/>
                <w:szCs w:val="24"/>
              </w:rPr>
            </w:rPrChange>
          </w:rPr>
          <w:t xml:space="preserve">However, all prediction models had difficulties with calibration when predicting </w:t>
        </w:r>
        <w:del w:id="1673" w:author="Homa Ahmadzia" w:date="2022-03-04T09:58:00Z">
          <w:r w:rsidR="00BB1BEC" w:rsidRPr="00B62DF3" w:rsidDel="00816E9B">
            <w:rPr>
              <w:color w:val="000000" w:themeColor="text1"/>
              <w:sz w:val="24"/>
              <w:szCs w:val="24"/>
              <w:rPrChange w:id="1674" w:author="Homa Ahmadzia" w:date="2022-03-04T10:22:00Z">
                <w:rPr>
                  <w:rFonts w:ascii="Times New Roman" w:hAnsi="Times New Roman" w:cs="Times New Roman"/>
                  <w:color w:val="000000" w:themeColor="text1"/>
                  <w:sz w:val="24"/>
                  <w:szCs w:val="24"/>
                </w:rPr>
              </w:rPrChange>
            </w:rPr>
            <w:delText xml:space="preserve">this </w:delText>
          </w:r>
        </w:del>
      </w:ins>
      <w:ins w:id="1675" w:author="Homa Ahmadzia" w:date="2022-03-04T09:58:00Z">
        <w:r w:rsidR="00816E9B" w:rsidRPr="00B62DF3">
          <w:rPr>
            <w:color w:val="000000" w:themeColor="text1"/>
            <w:sz w:val="24"/>
            <w:szCs w:val="24"/>
            <w:rPrChange w:id="1676" w:author="Homa Ahmadzia" w:date="2022-03-04T10:22:00Z">
              <w:rPr>
                <w:rFonts w:ascii="Times New Roman" w:hAnsi="Times New Roman" w:cs="Times New Roman"/>
                <w:color w:val="000000" w:themeColor="text1"/>
                <w:sz w:val="24"/>
                <w:szCs w:val="24"/>
              </w:rPr>
            </w:rPrChange>
          </w:rPr>
          <w:t xml:space="preserve">the </w:t>
        </w:r>
      </w:ins>
      <w:ins w:id="1677" w:author="Jerome Federspiel" w:date="2022-02-04T08:41:00Z">
        <w:r w:rsidR="00BB1BEC" w:rsidRPr="00B62DF3">
          <w:rPr>
            <w:color w:val="000000" w:themeColor="text1"/>
            <w:sz w:val="24"/>
            <w:szCs w:val="24"/>
            <w:rPrChange w:id="1678" w:author="Homa Ahmadzia" w:date="2022-03-04T10:22:00Z">
              <w:rPr>
                <w:rFonts w:ascii="Times New Roman" w:hAnsi="Times New Roman" w:cs="Times New Roman"/>
                <w:color w:val="000000" w:themeColor="text1"/>
                <w:sz w:val="24"/>
                <w:szCs w:val="24"/>
              </w:rPr>
            </w:rPrChange>
          </w:rPr>
          <w:t>rare outcome</w:t>
        </w:r>
      </w:ins>
      <w:ins w:id="1679" w:author="Homa Ahmadzia" w:date="2022-03-04T09:58:00Z">
        <w:r w:rsidR="00816E9B" w:rsidRPr="00B62DF3">
          <w:rPr>
            <w:color w:val="000000" w:themeColor="text1"/>
            <w:sz w:val="24"/>
            <w:szCs w:val="24"/>
            <w:rPrChange w:id="1680" w:author="Homa Ahmadzia" w:date="2022-03-04T10:22:00Z">
              <w:rPr>
                <w:rFonts w:ascii="Times New Roman" w:hAnsi="Times New Roman" w:cs="Times New Roman"/>
                <w:color w:val="000000" w:themeColor="text1"/>
                <w:sz w:val="24"/>
                <w:szCs w:val="24"/>
              </w:rPr>
            </w:rPrChange>
          </w:rPr>
          <w:t xml:space="preserve"> of transfusion alone</w:t>
        </w:r>
      </w:ins>
      <w:ins w:id="1681" w:author="Jerome Federspiel" w:date="2022-02-04T08:41:00Z">
        <w:r w:rsidR="00BB1BEC" w:rsidRPr="00B62DF3">
          <w:rPr>
            <w:color w:val="000000" w:themeColor="text1"/>
            <w:sz w:val="24"/>
            <w:szCs w:val="24"/>
            <w:rPrChange w:id="1682" w:author="Homa Ahmadzia" w:date="2022-03-04T10:22:00Z">
              <w:rPr>
                <w:rFonts w:ascii="Times New Roman" w:hAnsi="Times New Roman" w:cs="Times New Roman"/>
                <w:color w:val="000000" w:themeColor="text1"/>
                <w:sz w:val="24"/>
                <w:szCs w:val="24"/>
              </w:rPr>
            </w:rPrChange>
          </w:rPr>
          <w:t xml:space="preserve">. </w:t>
        </w:r>
      </w:ins>
      <w:ins w:id="1683" w:author="Jerome Federspiel" w:date="2022-02-04T08:57:00Z">
        <w:r w:rsidR="008D0FF5" w:rsidRPr="00B62DF3">
          <w:rPr>
            <w:color w:val="000000" w:themeColor="text1"/>
            <w:sz w:val="24"/>
            <w:szCs w:val="24"/>
            <w:rPrChange w:id="1684" w:author="Homa Ahmadzia" w:date="2022-03-04T10:22:00Z">
              <w:rPr>
                <w:rFonts w:ascii="Times New Roman" w:hAnsi="Times New Roman" w:cs="Times New Roman"/>
                <w:color w:val="000000" w:themeColor="text1"/>
                <w:sz w:val="24"/>
                <w:szCs w:val="24"/>
              </w:rPr>
            </w:rPrChange>
          </w:rPr>
          <w:t xml:space="preserve"> </w:t>
        </w:r>
      </w:ins>
    </w:p>
    <w:p w14:paraId="2F35D927" w14:textId="2D7BD913" w:rsidR="00814AD2" w:rsidRPr="00B62DF3" w:rsidDel="002E2B24" w:rsidRDefault="00814AD2" w:rsidP="00814AD2">
      <w:pPr>
        <w:spacing w:line="240" w:lineRule="auto"/>
        <w:rPr>
          <w:del w:id="1685" w:author="Jerome Federspiel" w:date="2022-02-04T08:57:00Z"/>
          <w:color w:val="000000" w:themeColor="text1"/>
          <w:sz w:val="24"/>
          <w:szCs w:val="24"/>
          <w:rPrChange w:id="1686" w:author="Homa Ahmadzia" w:date="2022-03-04T10:22:00Z">
            <w:rPr>
              <w:del w:id="1687" w:author="Jerome Federspiel" w:date="2022-02-04T08:57:00Z"/>
              <w:rFonts w:ascii="Times New Roman" w:hAnsi="Times New Roman" w:cs="Times New Roman"/>
              <w:color w:val="000000" w:themeColor="text1"/>
              <w:sz w:val="24"/>
              <w:szCs w:val="24"/>
            </w:rPr>
          </w:rPrChange>
        </w:rPr>
      </w:pPr>
    </w:p>
    <w:p w14:paraId="034369C6" w14:textId="77777777" w:rsidR="002E2B24" w:rsidRPr="00B62DF3" w:rsidRDefault="002E2B24" w:rsidP="00814AD2">
      <w:pPr>
        <w:spacing w:line="240" w:lineRule="auto"/>
        <w:rPr>
          <w:ins w:id="1688" w:author="Jerome Federspiel" w:date="2022-02-04T10:19:00Z"/>
          <w:color w:val="000000" w:themeColor="text1"/>
          <w:sz w:val="24"/>
          <w:szCs w:val="24"/>
          <w:rPrChange w:id="1689" w:author="Homa Ahmadzia" w:date="2022-03-04T10:22:00Z">
            <w:rPr>
              <w:ins w:id="1690" w:author="Jerome Federspiel" w:date="2022-02-04T10:19:00Z"/>
              <w:color w:val="000000" w:themeColor="text1"/>
            </w:rPr>
          </w:rPrChange>
        </w:rPr>
      </w:pPr>
    </w:p>
    <w:p w14:paraId="466ED478" w14:textId="74199768" w:rsidR="00814AD2" w:rsidRPr="00B62DF3" w:rsidDel="00411961" w:rsidRDefault="00814AD2">
      <w:pPr>
        <w:spacing w:line="480" w:lineRule="auto"/>
        <w:ind w:firstLine="720"/>
        <w:rPr>
          <w:del w:id="1691" w:author="Jerome Federspiel" w:date="2022-02-04T09:05:00Z"/>
          <w:color w:val="000000" w:themeColor="text1"/>
          <w:sz w:val="24"/>
          <w:szCs w:val="24"/>
          <w:rPrChange w:id="1692" w:author="Homa Ahmadzia" w:date="2022-03-04T10:22:00Z">
            <w:rPr>
              <w:del w:id="1693" w:author="Jerome Federspiel" w:date="2022-02-04T09:05:00Z"/>
              <w:color w:val="000000" w:themeColor="text1"/>
            </w:rPr>
          </w:rPrChange>
        </w:rPr>
        <w:pPrChange w:id="1694" w:author="Jerome Federspiel" w:date="2022-02-04T08:58:00Z">
          <w:pPr>
            <w:spacing w:line="240" w:lineRule="auto"/>
            <w:ind w:firstLine="720"/>
          </w:pPr>
        </w:pPrChange>
      </w:pPr>
      <w:del w:id="1695" w:author="Jerome Federspiel" w:date="2022-02-04T09:21:00Z">
        <w:r w:rsidRPr="00B62DF3" w:rsidDel="00976371">
          <w:rPr>
            <w:color w:val="000000" w:themeColor="text1"/>
            <w:sz w:val="24"/>
            <w:szCs w:val="24"/>
            <w:rPrChange w:id="1696" w:author="Homa Ahmadzia" w:date="2022-03-04T10:22:00Z">
              <w:rPr>
                <w:color w:val="000000" w:themeColor="text1"/>
              </w:rPr>
            </w:rPrChange>
          </w:rPr>
          <w:delText xml:space="preserve">For all the intrapartum methods that we tested predicting transfusion or hemorrhage, the ROC-AUCs </w:delText>
        </w:r>
      </w:del>
      <w:del w:id="1697" w:author="Jerome Federspiel" w:date="2022-02-04T08:49:00Z">
        <w:r w:rsidRPr="00B62DF3" w:rsidDel="006463FC">
          <w:rPr>
            <w:color w:val="000000" w:themeColor="text1"/>
            <w:sz w:val="24"/>
            <w:szCs w:val="24"/>
            <w:rPrChange w:id="1698" w:author="Homa Ahmadzia" w:date="2022-03-04T10:22:00Z">
              <w:rPr>
                <w:color w:val="000000" w:themeColor="text1"/>
              </w:rPr>
            </w:rPrChange>
          </w:rPr>
          <w:delText xml:space="preserve">were &gt; </w:delText>
        </w:r>
      </w:del>
      <w:del w:id="1699" w:author="Jerome Federspiel" w:date="2022-02-04T09:21:00Z">
        <w:r w:rsidRPr="00B62DF3" w:rsidDel="00976371">
          <w:rPr>
            <w:color w:val="000000" w:themeColor="text1"/>
            <w:sz w:val="24"/>
            <w:szCs w:val="24"/>
            <w:rPrChange w:id="1700" w:author="Homa Ahmadzia" w:date="2022-03-04T10:22:00Z">
              <w:rPr>
                <w:color w:val="000000" w:themeColor="text1"/>
              </w:rPr>
            </w:rPrChange>
          </w:rPr>
          <w:delText>0.80, indicating adequate discrimination</w:delText>
        </w:r>
      </w:del>
      <w:del w:id="1701" w:author="Jerome Federspiel" w:date="2022-02-04T08:58:00Z">
        <w:r w:rsidRPr="00B62DF3" w:rsidDel="008D0FF5">
          <w:rPr>
            <w:color w:val="000000" w:themeColor="text1"/>
            <w:sz w:val="24"/>
            <w:szCs w:val="24"/>
            <w:rPrChange w:id="1702" w:author="Homa Ahmadzia" w:date="2022-03-04T10:22:00Z">
              <w:rPr>
                <w:color w:val="000000" w:themeColor="text1"/>
              </w:rPr>
            </w:rPrChange>
          </w:rPr>
          <w:delText xml:space="preserve"> </w:delText>
        </w:r>
      </w:del>
      <w:del w:id="1703" w:author="Jerome Federspiel" w:date="2022-02-04T08:51:00Z">
        <w:r w:rsidRPr="00B62DF3" w:rsidDel="006463FC">
          <w:rPr>
            <w:color w:val="000000" w:themeColor="text1"/>
            <w:sz w:val="24"/>
            <w:szCs w:val="24"/>
            <w:rPrChange w:id="1704" w:author="Homa Ahmadzia" w:date="2022-03-04T10:22:00Z">
              <w:rPr>
                <w:color w:val="000000" w:themeColor="text1"/>
              </w:rPr>
            </w:rPrChange>
          </w:rPr>
          <w:delText>of patients</w:delText>
        </w:r>
      </w:del>
      <w:del w:id="1705" w:author="Jerome Federspiel" w:date="2022-02-04T08:49:00Z">
        <w:r w:rsidRPr="00B62DF3" w:rsidDel="006463FC">
          <w:rPr>
            <w:color w:val="000000" w:themeColor="text1"/>
            <w:sz w:val="24"/>
            <w:szCs w:val="24"/>
            <w:rPrChange w:id="1706" w:author="Homa Ahmadzia" w:date="2022-03-04T10:22:00Z">
              <w:rPr>
                <w:color w:val="000000" w:themeColor="text1"/>
              </w:rPr>
            </w:rPrChange>
          </w:rPr>
          <w:delText xml:space="preserve"> with vs without the outcome</w:delText>
        </w:r>
      </w:del>
      <w:del w:id="1707" w:author="Jerome Federspiel" w:date="2022-02-04T09:21:00Z">
        <w:r w:rsidRPr="00B62DF3" w:rsidDel="00976371">
          <w:rPr>
            <w:color w:val="000000" w:themeColor="text1"/>
            <w:sz w:val="24"/>
            <w:szCs w:val="24"/>
            <w:rPrChange w:id="1708" w:author="Homa Ahmadzia" w:date="2022-03-04T10:22:00Z">
              <w:rPr>
                <w:color w:val="000000" w:themeColor="text1"/>
              </w:rPr>
            </w:rPrChange>
          </w:rPr>
          <w:delText xml:space="preserve">. </w:delText>
        </w:r>
      </w:del>
      <w:del w:id="1709" w:author="Jerome Federspiel" w:date="2022-02-04T09:09:00Z">
        <w:r w:rsidRPr="00B62DF3" w:rsidDel="0067728B">
          <w:rPr>
            <w:color w:val="000000" w:themeColor="text1"/>
            <w:sz w:val="24"/>
            <w:szCs w:val="24"/>
            <w:rPrChange w:id="1710" w:author="Homa Ahmadzia" w:date="2022-03-04T10:22:00Z">
              <w:rPr>
                <w:color w:val="000000" w:themeColor="text1"/>
              </w:rPr>
            </w:rPrChange>
          </w:rPr>
          <w:delText xml:space="preserve">However, this was misleading due to </w:delText>
        </w:r>
      </w:del>
      <w:del w:id="1711" w:author="Jerome Federspiel" w:date="2022-02-04T08:59:00Z">
        <w:r w:rsidRPr="00B62DF3" w:rsidDel="008D0FF5">
          <w:rPr>
            <w:color w:val="000000" w:themeColor="text1"/>
            <w:sz w:val="24"/>
            <w:szCs w:val="24"/>
            <w:rPrChange w:id="1712" w:author="Homa Ahmadzia" w:date="2022-03-04T10:22:00Z">
              <w:rPr>
                <w:color w:val="000000" w:themeColor="text1"/>
              </w:rPr>
            </w:rPrChange>
          </w:rPr>
          <w:delText>the very imbalanced data set, where the number of negative cases greatly outweighed the positives</w:delText>
        </w:r>
      </w:del>
      <w:del w:id="1713" w:author="Jerome Federspiel" w:date="2022-02-04T09:09:00Z">
        <w:r w:rsidRPr="00B62DF3" w:rsidDel="0067728B">
          <w:rPr>
            <w:color w:val="000000" w:themeColor="text1"/>
            <w:sz w:val="24"/>
            <w:szCs w:val="24"/>
            <w:rPrChange w:id="1714" w:author="Homa Ahmadzia" w:date="2022-03-04T10:22:00Z">
              <w:rPr>
                <w:color w:val="000000" w:themeColor="text1"/>
              </w:rPr>
            </w:rPrChange>
          </w:rPr>
          <w:delText xml:space="preserve">. </w:delText>
        </w:r>
      </w:del>
      <w:del w:id="1715" w:author="Jerome Federspiel" w:date="2022-02-04T09:21:00Z">
        <w:r w:rsidRPr="00B62DF3" w:rsidDel="00976371">
          <w:rPr>
            <w:color w:val="000000" w:themeColor="text1"/>
            <w:sz w:val="24"/>
            <w:szCs w:val="24"/>
            <w:rPrChange w:id="1716" w:author="Homa Ahmadzia" w:date="2022-03-04T10:22:00Z">
              <w:rPr>
                <w:color w:val="000000" w:themeColor="text1"/>
              </w:rPr>
            </w:rPrChange>
          </w:rPr>
          <w:delText xml:space="preserve">In this situation, the </w:delText>
        </w:r>
      </w:del>
      <w:del w:id="1717" w:author="Jerome Federspiel" w:date="2022-02-04T08:59:00Z">
        <w:r w:rsidRPr="00B62DF3" w:rsidDel="008D0FF5">
          <w:rPr>
            <w:color w:val="000000" w:themeColor="text1"/>
            <w:sz w:val="24"/>
            <w:szCs w:val="24"/>
            <w:rPrChange w:id="1718" w:author="Homa Ahmadzia" w:date="2022-03-04T10:22:00Z">
              <w:rPr>
                <w:color w:val="000000" w:themeColor="text1"/>
              </w:rPr>
            </w:rPrChange>
          </w:rPr>
          <w:delText>Precision-Recall</w:delText>
        </w:r>
      </w:del>
      <w:del w:id="1719" w:author="Jerome Federspiel" w:date="2022-02-04T09:21:00Z">
        <w:r w:rsidRPr="00B62DF3" w:rsidDel="00976371">
          <w:rPr>
            <w:color w:val="000000" w:themeColor="text1"/>
            <w:sz w:val="24"/>
            <w:szCs w:val="24"/>
            <w:rPrChange w:id="1720" w:author="Homa Ahmadzia" w:date="2022-03-04T10:22:00Z">
              <w:rPr>
                <w:color w:val="000000" w:themeColor="text1"/>
              </w:rPr>
            </w:rPrChange>
          </w:rPr>
          <w:delText>-AUC provided a more realistic measure of quality. Precision/recall plots positive predictive value (aka precision), as a function of sensitivity (aka recall) values</w:delText>
        </w:r>
      </w:del>
      <w:del w:id="1721" w:author="Jerome Federspiel" w:date="2022-02-04T09:04:00Z">
        <w:r w:rsidRPr="00B62DF3" w:rsidDel="00411961">
          <w:rPr>
            <w:color w:val="000000" w:themeColor="text1"/>
            <w:sz w:val="24"/>
            <w:szCs w:val="24"/>
            <w:rPrChange w:id="1722" w:author="Homa Ahmadzia" w:date="2022-03-04T10:22:00Z">
              <w:rPr>
                <w:color w:val="000000" w:themeColor="text1"/>
              </w:rPr>
            </w:rPrChange>
          </w:rPr>
          <w:delText xml:space="preserve">. The PRC was found to be advantageous, because </w:delText>
        </w:r>
      </w:del>
      <w:del w:id="1723" w:author="Jerome Federspiel" w:date="2022-02-04T09:21:00Z">
        <w:r w:rsidRPr="00B62DF3" w:rsidDel="00976371">
          <w:rPr>
            <w:color w:val="000000" w:themeColor="text1"/>
            <w:sz w:val="24"/>
            <w:szCs w:val="24"/>
            <w:rPrChange w:id="1724" w:author="Homa Ahmadzia" w:date="2022-03-04T10:22:00Z">
              <w:rPr>
                <w:color w:val="000000" w:themeColor="text1"/>
              </w:rPr>
            </w:rPrChange>
          </w:rPr>
          <w:delText>it accounts for true positives among positive predictions, whereas the ROC AUC emphasizes specificity, which is likely to be very high when true positives are rare</w:delText>
        </w:r>
      </w:del>
      <w:del w:id="1725" w:author="Jerome Federspiel" w:date="2022-02-04T09:17:00Z">
        <w:r w:rsidRPr="00B62DF3" w:rsidDel="00976371">
          <w:rPr>
            <w:color w:val="000000" w:themeColor="text1"/>
            <w:sz w:val="24"/>
            <w:szCs w:val="24"/>
            <w:rPrChange w:id="1726" w:author="Homa Ahmadzia" w:date="2022-03-04T10:22:00Z">
              <w:rPr>
                <w:color w:val="000000" w:themeColor="text1"/>
              </w:rPr>
            </w:rPrChange>
          </w:rPr>
          <w:delText xml:space="preserve"> in a data set</w:delText>
        </w:r>
      </w:del>
      <w:del w:id="1727" w:author="Jerome Federspiel" w:date="2022-02-04T09:21:00Z">
        <w:r w:rsidRPr="00B62DF3" w:rsidDel="00976371">
          <w:rPr>
            <w:color w:val="000000" w:themeColor="text1"/>
            <w:sz w:val="24"/>
            <w:szCs w:val="24"/>
            <w:vertAlign w:val="superscript"/>
            <w:rPrChange w:id="1728" w:author="Homa Ahmadzia" w:date="2022-03-04T10:22:00Z">
              <w:rPr>
                <w:color w:val="000000" w:themeColor="text1"/>
                <w:vertAlign w:val="superscript"/>
              </w:rPr>
            </w:rPrChange>
          </w:rPr>
          <w:delText>16,17</w:delText>
        </w:r>
      </w:del>
      <w:del w:id="1729" w:author="Jerome Federspiel" w:date="2022-02-04T08:50:00Z">
        <w:r w:rsidRPr="00B62DF3" w:rsidDel="006463FC">
          <w:rPr>
            <w:color w:val="000000" w:themeColor="text1"/>
            <w:sz w:val="24"/>
            <w:szCs w:val="24"/>
            <w:rPrChange w:id="1730" w:author="Homa Ahmadzia" w:date="2022-03-04T10:22:00Z">
              <w:rPr>
                <w:color w:val="000000" w:themeColor="text1"/>
              </w:rPr>
            </w:rPrChange>
          </w:rPr>
          <w:delText>.</w:delText>
        </w:r>
      </w:del>
      <w:del w:id="1731" w:author="Jerome Federspiel" w:date="2022-02-04T09:21:00Z">
        <w:r w:rsidRPr="00B62DF3" w:rsidDel="00976371">
          <w:rPr>
            <w:color w:val="000000" w:themeColor="text1"/>
            <w:sz w:val="24"/>
            <w:szCs w:val="24"/>
            <w:rPrChange w:id="1732" w:author="Homa Ahmadzia" w:date="2022-03-04T10:22:00Z">
              <w:rPr>
                <w:color w:val="000000" w:themeColor="text1"/>
              </w:rPr>
            </w:rPrChange>
          </w:rPr>
          <w:delText xml:space="preserve"> </w:delText>
        </w:r>
      </w:del>
      <w:del w:id="1733" w:author="Jerome Federspiel" w:date="2022-02-04T09:05:00Z">
        <w:r w:rsidRPr="00B62DF3" w:rsidDel="00411961">
          <w:rPr>
            <w:color w:val="000000" w:themeColor="text1"/>
            <w:sz w:val="24"/>
            <w:szCs w:val="24"/>
            <w:rPrChange w:id="1734" w:author="Homa Ahmadzia" w:date="2022-03-04T10:22:00Z">
              <w:rPr>
                <w:color w:val="000000" w:themeColor="text1"/>
              </w:rPr>
            </w:rPrChange>
          </w:rPr>
          <w:delText xml:space="preserve">An ROC plot has a fixed baseline of 0.5. In contrast, PRC plots have a dynamic baseline that varies depending on the ratio of positives to negatives; therefore, AUC also fluctuates with the ratio. In practice, ROC plots do not vary between balanced and imbalanced data sets, and they are unable to show the difference in performance of a classifier with an imbalanced ratio of negatives to positives. PRC plots have the advantage of changing with imbalanced data sets and can show performance differences of classifiers. </w:delText>
        </w:r>
      </w:del>
    </w:p>
    <w:p w14:paraId="6FBC0B67" w14:textId="7DBAC97B" w:rsidR="00814AD2" w:rsidRPr="00B62DF3" w:rsidDel="00976371" w:rsidRDefault="00814AD2">
      <w:pPr>
        <w:spacing w:line="480" w:lineRule="auto"/>
        <w:ind w:firstLine="720"/>
        <w:rPr>
          <w:del w:id="1735" w:author="Jerome Federspiel" w:date="2022-02-04T09:21:00Z"/>
          <w:sz w:val="24"/>
          <w:szCs w:val="24"/>
          <w:rPrChange w:id="1736" w:author="Homa Ahmadzia" w:date="2022-03-04T10:22:00Z">
            <w:rPr>
              <w:del w:id="1737" w:author="Jerome Federspiel" w:date="2022-02-04T09:21:00Z"/>
            </w:rPr>
          </w:rPrChange>
        </w:rPr>
        <w:pPrChange w:id="1738" w:author="Jerome Federspiel" w:date="2022-02-04T09:05:00Z">
          <w:pPr>
            <w:spacing w:line="240" w:lineRule="auto"/>
          </w:pPr>
        </w:pPrChange>
      </w:pPr>
    </w:p>
    <w:p w14:paraId="5703CBA3" w14:textId="4403B453" w:rsidR="00814AD2" w:rsidRPr="00B62DF3" w:rsidDel="0067728B" w:rsidRDefault="00814AD2" w:rsidP="00814AD2">
      <w:pPr>
        <w:spacing w:line="240" w:lineRule="auto"/>
        <w:rPr>
          <w:del w:id="1739" w:author="Jerome Federspiel" w:date="2022-02-04T09:10:00Z"/>
          <w:sz w:val="24"/>
          <w:szCs w:val="24"/>
          <w:rPrChange w:id="1740" w:author="Homa Ahmadzia" w:date="2022-03-04T10:22:00Z">
            <w:rPr>
              <w:del w:id="1741" w:author="Jerome Federspiel" w:date="2022-02-04T09:10:00Z"/>
            </w:rPr>
          </w:rPrChange>
        </w:rPr>
      </w:pPr>
      <w:del w:id="1742" w:author="Jerome Federspiel" w:date="2022-02-04T09:21:00Z">
        <w:r w:rsidRPr="00B62DF3" w:rsidDel="00976371">
          <w:rPr>
            <w:sz w:val="24"/>
            <w:szCs w:val="24"/>
            <w:rPrChange w:id="1743" w:author="Homa Ahmadzia" w:date="2022-03-04T10:22:00Z">
              <w:rPr/>
            </w:rPrChange>
          </w:rPr>
          <w:delText xml:space="preserve"> </w:delText>
        </w:r>
      </w:del>
      <w:del w:id="1744" w:author="Jerome Federspiel" w:date="2022-02-04T09:10:00Z">
        <w:r w:rsidRPr="00B62DF3" w:rsidDel="0067728B">
          <w:rPr>
            <w:sz w:val="24"/>
            <w:szCs w:val="24"/>
            <w:rPrChange w:id="1745" w:author="Homa Ahmadzia" w:date="2022-03-04T10:22:00Z">
              <w:rPr/>
            </w:rPrChange>
          </w:rPr>
          <w:tab/>
          <w:delText xml:space="preserve">It is important to note that the ROC AUC, which is often used as the sole metric for evaluating prediction models in many areas of medical research, produced results that are misleading. </w:delText>
        </w:r>
      </w:del>
      <w:del w:id="1746" w:author="Jerome Federspiel" w:date="2022-02-04T09:09:00Z">
        <w:r w:rsidRPr="00B62DF3" w:rsidDel="0067728B">
          <w:rPr>
            <w:sz w:val="24"/>
            <w:szCs w:val="24"/>
            <w:rPrChange w:id="1747" w:author="Homa Ahmadzia" w:date="2022-03-04T10:22:00Z">
              <w:rPr/>
            </w:rPrChange>
          </w:rPr>
          <w:delText>According to this metric, all the models had ‘good discrimination’, meaning they were able to assign higher probability of having the outcome to patients who were positive for the outcome than to those who were negative. This is misleading because in a situation where incidence of the outcome is low (here it was ~3%), the positive predictive value (PPV), also known as ‘precision’, is likely to be quite low. Here, it was ~13%, meaning that of those predicted to be positive for the outcome, 87% were negative. This may be satisfactory for clinical uses where preventive interventions have very low cost (in terms of both financial cost and added risk to the patient</w:delText>
        </w:r>
      </w:del>
      <w:del w:id="1748" w:author="Jerome Federspiel" w:date="2022-02-04T09:05:00Z">
        <w:r w:rsidRPr="00B62DF3" w:rsidDel="00411961">
          <w:rPr>
            <w:sz w:val="24"/>
            <w:szCs w:val="24"/>
            <w:rPrChange w:id="1749" w:author="Homa Ahmadzia" w:date="2022-03-04T10:22:00Z">
              <w:rPr/>
            </w:rPrChange>
          </w:rPr>
          <w:delText>), but</w:delText>
        </w:r>
      </w:del>
      <w:del w:id="1750" w:author="Jerome Federspiel" w:date="2022-02-04T09:09:00Z">
        <w:r w:rsidRPr="00B62DF3" w:rsidDel="0067728B">
          <w:rPr>
            <w:sz w:val="24"/>
            <w:szCs w:val="24"/>
            <w:rPrChange w:id="1751" w:author="Homa Ahmadzia" w:date="2022-03-04T10:22:00Z">
              <w:rPr/>
            </w:rPrChange>
          </w:rPr>
          <w:delText xml:space="preserve"> would not be acceptable when the intervention is higher risk or more expensive.  </w:delText>
        </w:r>
      </w:del>
    </w:p>
    <w:p w14:paraId="47A81D35" w14:textId="783D9B9C" w:rsidR="00814AD2" w:rsidRPr="00B62DF3" w:rsidDel="0067728B" w:rsidRDefault="00814AD2">
      <w:pPr>
        <w:spacing w:line="240" w:lineRule="auto"/>
        <w:rPr>
          <w:del w:id="1752" w:author="Jerome Federspiel" w:date="2022-02-04T09:10:00Z"/>
          <w:color w:val="000000" w:themeColor="text1"/>
          <w:sz w:val="24"/>
          <w:szCs w:val="24"/>
          <w:rPrChange w:id="1753" w:author="Homa Ahmadzia" w:date="2022-03-04T10:22:00Z">
            <w:rPr>
              <w:del w:id="1754" w:author="Jerome Federspiel" w:date="2022-02-04T09:10:00Z"/>
              <w:color w:val="000000" w:themeColor="text1"/>
            </w:rPr>
          </w:rPrChange>
        </w:rPr>
        <w:pPrChange w:id="1755" w:author="Jerome Federspiel" w:date="2022-02-04T09:10:00Z">
          <w:pPr>
            <w:spacing w:line="240" w:lineRule="auto"/>
            <w:ind w:firstLine="720"/>
          </w:pPr>
        </w:pPrChange>
      </w:pPr>
    </w:p>
    <w:p w14:paraId="177550CD" w14:textId="4995D975" w:rsidR="00814AD2" w:rsidRPr="00B62DF3" w:rsidDel="00976371" w:rsidRDefault="00814AD2" w:rsidP="00814AD2">
      <w:pPr>
        <w:spacing w:line="240" w:lineRule="auto"/>
        <w:ind w:firstLine="720"/>
        <w:rPr>
          <w:del w:id="1756" w:author="Jerome Federspiel" w:date="2022-02-04T09:21:00Z"/>
          <w:color w:val="000000" w:themeColor="text1"/>
          <w:sz w:val="24"/>
          <w:szCs w:val="24"/>
          <w:rPrChange w:id="1757" w:author="Homa Ahmadzia" w:date="2022-03-04T10:22:00Z">
            <w:rPr>
              <w:del w:id="1758" w:author="Jerome Federspiel" w:date="2022-02-04T09:21:00Z"/>
              <w:color w:val="000000" w:themeColor="text1"/>
            </w:rPr>
          </w:rPrChange>
        </w:rPr>
      </w:pPr>
      <w:del w:id="1759" w:author="Jerome Federspiel" w:date="2022-02-04T09:21:00Z">
        <w:r w:rsidRPr="00B62DF3" w:rsidDel="00976371">
          <w:rPr>
            <w:color w:val="000000" w:themeColor="text1"/>
            <w:sz w:val="24"/>
            <w:szCs w:val="24"/>
            <w:rPrChange w:id="1760" w:author="Homa Ahmadzia" w:date="2022-03-04T10:22:00Z">
              <w:rPr>
                <w:color w:val="000000" w:themeColor="text1"/>
              </w:rPr>
            </w:rPrChange>
          </w:rPr>
          <w:delText xml:space="preserve">For our variables of interest included in the model, it was determined that models </w:delText>
        </w:r>
        <w:commentRangeStart w:id="1761"/>
        <w:r w:rsidRPr="00B62DF3" w:rsidDel="00976371">
          <w:rPr>
            <w:color w:val="000000" w:themeColor="text1"/>
            <w:sz w:val="24"/>
            <w:szCs w:val="24"/>
            <w:rPrChange w:id="1762" w:author="Homa Ahmadzia" w:date="2022-03-04T10:22:00Z">
              <w:rPr>
                <w:color w:val="000000" w:themeColor="text1"/>
              </w:rPr>
            </w:rPrChange>
          </w:rPr>
          <w:delText xml:space="preserve">combining both antepartum and intrapartum variables </w:delText>
        </w:r>
        <w:commentRangeEnd w:id="1761"/>
        <w:r w:rsidRPr="00B62DF3" w:rsidDel="00976371">
          <w:rPr>
            <w:rStyle w:val="CommentReference"/>
            <w:sz w:val="24"/>
            <w:szCs w:val="24"/>
            <w:rPrChange w:id="1763" w:author="Homa Ahmadzia" w:date="2022-03-04T10:22:00Z">
              <w:rPr>
                <w:rStyle w:val="CommentReference"/>
              </w:rPr>
            </w:rPrChange>
          </w:rPr>
          <w:commentReference w:id="1761"/>
        </w:r>
        <w:r w:rsidRPr="00B62DF3" w:rsidDel="00976371">
          <w:rPr>
            <w:color w:val="000000" w:themeColor="text1"/>
            <w:sz w:val="24"/>
            <w:szCs w:val="24"/>
            <w:rPrChange w:id="1764" w:author="Homa Ahmadzia" w:date="2022-03-04T10:22:00Z">
              <w:rPr>
                <w:color w:val="000000" w:themeColor="text1"/>
              </w:rPr>
            </w:rPrChange>
          </w:rPr>
          <w:delText xml:space="preserve">performed better compared with models including solely antepartum variables. </w:delText>
        </w:r>
        <w:commentRangeStart w:id="1765"/>
        <w:r w:rsidRPr="00B62DF3" w:rsidDel="00976371">
          <w:rPr>
            <w:color w:val="000000" w:themeColor="text1"/>
            <w:sz w:val="24"/>
            <w:szCs w:val="24"/>
            <w:rPrChange w:id="1766" w:author="Homa Ahmadzia" w:date="2022-03-04T10:22:00Z">
              <w:rPr>
                <w:color w:val="000000" w:themeColor="text1"/>
              </w:rPr>
            </w:rPrChange>
          </w:rPr>
          <w:delText xml:space="preserve">Similarly, for outcome of interest we compared trans_loss to trans_yes, with trans_loss including transfusion (trans_yes) and/or estimated blood loss of greater than or equal to 1000 mL. </w:delText>
        </w:r>
        <w:commentRangeEnd w:id="1765"/>
        <w:r w:rsidRPr="00B62DF3" w:rsidDel="00976371">
          <w:rPr>
            <w:rStyle w:val="CommentReference"/>
            <w:sz w:val="24"/>
            <w:szCs w:val="24"/>
            <w:rPrChange w:id="1767" w:author="Homa Ahmadzia" w:date="2022-03-04T10:22:00Z">
              <w:rPr>
                <w:rStyle w:val="CommentReference"/>
              </w:rPr>
            </w:rPrChange>
          </w:rPr>
          <w:commentReference w:id="1765"/>
        </w:r>
        <w:r w:rsidRPr="00B62DF3" w:rsidDel="00976371">
          <w:rPr>
            <w:color w:val="000000" w:themeColor="text1"/>
            <w:sz w:val="24"/>
            <w:szCs w:val="24"/>
            <w:rPrChange w:id="1768" w:author="Homa Ahmadzia" w:date="2022-03-04T10:22:00Z">
              <w:rPr>
                <w:color w:val="000000" w:themeColor="text1"/>
              </w:rPr>
            </w:rPrChange>
          </w:rPr>
          <w:delText xml:space="preserve">Models using the composite outcome of transfusion or postpartum hemorrhage performed better likely given the increased number of outcomes. </w:delText>
        </w:r>
        <w:commentRangeStart w:id="1769"/>
        <w:r w:rsidRPr="00B62DF3" w:rsidDel="00976371">
          <w:rPr>
            <w:color w:val="000000" w:themeColor="text1"/>
            <w:sz w:val="24"/>
            <w:szCs w:val="24"/>
            <w:rPrChange w:id="1770" w:author="Homa Ahmadzia" w:date="2022-03-04T10:22:00Z">
              <w:rPr>
                <w:color w:val="000000" w:themeColor="text1"/>
              </w:rPr>
            </w:rPrChange>
          </w:rPr>
          <w:delText>Furthermore, the composite outcome of transfusion or postpartum hemorrhage was used for analysis, as transfusion practices are more institutional and are a provider-based decision rather than a patient-driven variable</w:delText>
        </w:r>
        <w:commentRangeEnd w:id="1769"/>
        <w:r w:rsidRPr="00B62DF3" w:rsidDel="00976371">
          <w:rPr>
            <w:rStyle w:val="CommentReference"/>
            <w:sz w:val="24"/>
            <w:szCs w:val="24"/>
            <w:rPrChange w:id="1771" w:author="Homa Ahmadzia" w:date="2022-03-04T10:22:00Z">
              <w:rPr>
                <w:rStyle w:val="CommentReference"/>
              </w:rPr>
            </w:rPrChange>
          </w:rPr>
          <w:commentReference w:id="1769"/>
        </w:r>
        <w:r w:rsidRPr="00B62DF3" w:rsidDel="00976371">
          <w:rPr>
            <w:color w:val="000000" w:themeColor="text1"/>
            <w:sz w:val="24"/>
            <w:szCs w:val="24"/>
            <w:rPrChange w:id="1772" w:author="Homa Ahmadzia" w:date="2022-03-04T10:22:00Z">
              <w:rPr>
                <w:color w:val="000000" w:themeColor="text1"/>
              </w:rPr>
            </w:rPrChange>
          </w:rPr>
          <w:delText xml:space="preserve">. </w:delText>
        </w:r>
      </w:del>
    </w:p>
    <w:p w14:paraId="11CBB7C6" w14:textId="4621A16D" w:rsidR="00B368E3" w:rsidRPr="00B62DF3" w:rsidDel="00976371" w:rsidRDefault="00814AD2" w:rsidP="00814AD2">
      <w:pPr>
        <w:spacing w:line="240" w:lineRule="auto"/>
        <w:rPr>
          <w:del w:id="1773" w:author="Jerome Federspiel" w:date="2022-02-04T09:21:00Z"/>
          <w:color w:val="000000" w:themeColor="text1"/>
          <w:sz w:val="24"/>
          <w:szCs w:val="24"/>
          <w:rPrChange w:id="1774" w:author="Homa Ahmadzia" w:date="2022-03-04T10:22:00Z">
            <w:rPr>
              <w:del w:id="1775" w:author="Jerome Federspiel" w:date="2022-02-04T09:21:00Z"/>
              <w:color w:val="000000" w:themeColor="text1"/>
            </w:rPr>
          </w:rPrChange>
        </w:rPr>
      </w:pPr>
      <w:del w:id="1776" w:author="Jerome Federspiel" w:date="2022-02-04T09:21:00Z">
        <w:r w:rsidRPr="00B62DF3" w:rsidDel="00976371">
          <w:rPr>
            <w:color w:val="000000" w:themeColor="text1"/>
            <w:sz w:val="24"/>
            <w:szCs w:val="24"/>
            <w:rPrChange w:id="1777" w:author="Homa Ahmadzia" w:date="2022-03-04T10:22:00Z">
              <w:rPr>
                <w:color w:val="000000" w:themeColor="text1"/>
              </w:rPr>
            </w:rPrChange>
          </w:rPr>
          <w:tab/>
        </w:r>
      </w:del>
    </w:p>
    <w:p w14:paraId="0AA97416" w14:textId="26842C1C" w:rsidR="00814AD2" w:rsidRPr="00B62DF3" w:rsidDel="00976371" w:rsidRDefault="00814AD2" w:rsidP="00B368E3">
      <w:pPr>
        <w:spacing w:line="240" w:lineRule="auto"/>
        <w:ind w:firstLine="720"/>
        <w:rPr>
          <w:del w:id="1778" w:author="Jerome Federspiel" w:date="2022-02-04T09:21:00Z"/>
          <w:color w:val="000000" w:themeColor="text1"/>
          <w:sz w:val="24"/>
          <w:szCs w:val="24"/>
          <w:rPrChange w:id="1779" w:author="Homa Ahmadzia" w:date="2022-03-04T10:22:00Z">
            <w:rPr>
              <w:del w:id="1780" w:author="Jerome Federspiel" w:date="2022-02-04T09:21:00Z"/>
              <w:color w:val="000000" w:themeColor="text1"/>
            </w:rPr>
          </w:rPrChange>
        </w:rPr>
      </w:pPr>
      <w:del w:id="1781" w:author="Jerome Federspiel" w:date="2022-02-04T09:21:00Z">
        <w:r w:rsidRPr="00B62DF3" w:rsidDel="00976371">
          <w:rPr>
            <w:color w:val="000000" w:themeColor="text1"/>
            <w:sz w:val="24"/>
            <w:szCs w:val="24"/>
            <w:rPrChange w:id="1782" w:author="Homa Ahmadzia" w:date="2022-03-04T10:22:00Z">
              <w:rPr>
                <w:color w:val="000000" w:themeColor="text1"/>
              </w:rPr>
            </w:rPrChange>
          </w:rPr>
          <w:delText>Of note, our analysis found that intrapartum tocolytics was consistently a top predictor variable for postpartum hemorrhage. A retrospective study conducted by Choi et. al. found that women who had a preterm delivery within the half-life of a received tocolytic agent had significantly increased risk of postpartum hemoglobin and hematocrit reductions and blood transfusions especially with vaginal deliveries compared with women with preterm deliveries beyond the half-life of received tocolytic agent. In this study, hemoglobin and hematocrit reductions served as a proxy for postpartum hemorrhage. Tocolytics inhibit uterine contractions which creates a theoretical risk for uterine atony and postpartum hemorrhage as supported by our findings and this study</w:delText>
        </w:r>
        <w:r w:rsidRPr="00B62DF3" w:rsidDel="00976371">
          <w:rPr>
            <w:color w:val="000000" w:themeColor="text1"/>
            <w:sz w:val="24"/>
            <w:szCs w:val="24"/>
            <w:vertAlign w:val="superscript"/>
            <w:rPrChange w:id="1783" w:author="Homa Ahmadzia" w:date="2022-03-04T10:22:00Z">
              <w:rPr>
                <w:color w:val="000000" w:themeColor="text1"/>
                <w:vertAlign w:val="superscript"/>
              </w:rPr>
            </w:rPrChange>
          </w:rPr>
          <w:delText>18</w:delText>
        </w:r>
        <w:r w:rsidRPr="00B62DF3" w:rsidDel="00976371">
          <w:rPr>
            <w:color w:val="000000" w:themeColor="text1"/>
            <w:sz w:val="24"/>
            <w:szCs w:val="24"/>
            <w:rPrChange w:id="1784" w:author="Homa Ahmadzia" w:date="2022-03-04T10:22:00Z">
              <w:rPr>
                <w:color w:val="000000" w:themeColor="text1"/>
              </w:rPr>
            </w:rPrChange>
          </w:rPr>
          <w:delText xml:space="preserve">. However, further observational studies that include this variable for analysis would be needed to confirm this association. </w:delText>
        </w:r>
      </w:del>
    </w:p>
    <w:p w14:paraId="21D71888" w14:textId="379CE372" w:rsidR="00814AD2" w:rsidRPr="00B62DF3" w:rsidDel="00976371" w:rsidRDefault="00814AD2" w:rsidP="00814AD2">
      <w:pPr>
        <w:spacing w:line="240" w:lineRule="auto"/>
        <w:rPr>
          <w:del w:id="1785" w:author="Jerome Federspiel" w:date="2022-02-04T09:21:00Z"/>
          <w:color w:val="000000" w:themeColor="text1"/>
          <w:sz w:val="24"/>
          <w:szCs w:val="24"/>
          <w:rPrChange w:id="1786" w:author="Homa Ahmadzia" w:date="2022-03-04T10:22:00Z">
            <w:rPr>
              <w:del w:id="1787" w:author="Jerome Federspiel" w:date="2022-02-04T09:21:00Z"/>
              <w:color w:val="000000" w:themeColor="text1"/>
            </w:rPr>
          </w:rPrChange>
        </w:rPr>
      </w:pPr>
    </w:p>
    <w:p w14:paraId="53D4D725" w14:textId="7B4F2B31" w:rsidR="00814AD2" w:rsidRPr="00B62DF3" w:rsidDel="002E2B24" w:rsidRDefault="00814AD2" w:rsidP="00814AD2">
      <w:pPr>
        <w:spacing w:line="240" w:lineRule="auto"/>
        <w:rPr>
          <w:del w:id="1788" w:author="Jerome Federspiel" w:date="2022-02-04T10:19:00Z"/>
          <w:color w:val="000000" w:themeColor="text1"/>
          <w:sz w:val="24"/>
          <w:szCs w:val="24"/>
          <w:u w:val="single"/>
          <w:rPrChange w:id="1789" w:author="Homa Ahmadzia" w:date="2022-03-04T10:22:00Z">
            <w:rPr>
              <w:del w:id="1790" w:author="Jerome Federspiel" w:date="2022-02-04T10:19:00Z"/>
              <w:color w:val="000000" w:themeColor="text1"/>
              <w:u w:val="single"/>
            </w:rPr>
          </w:rPrChange>
        </w:rPr>
      </w:pPr>
      <w:r w:rsidRPr="00B62DF3">
        <w:rPr>
          <w:color w:val="000000" w:themeColor="text1"/>
          <w:sz w:val="24"/>
          <w:szCs w:val="24"/>
          <w:u w:val="single"/>
          <w:rPrChange w:id="1791" w:author="Homa Ahmadzia" w:date="2022-03-04T10:22:00Z">
            <w:rPr>
              <w:color w:val="000000" w:themeColor="text1"/>
              <w:u w:val="single"/>
            </w:rPr>
          </w:rPrChange>
        </w:rPr>
        <w:t xml:space="preserve">Clinical Implications </w:t>
      </w:r>
    </w:p>
    <w:p w14:paraId="274E9A0F" w14:textId="62EDEBF9" w:rsidR="00814AD2" w:rsidRPr="00B62DF3" w:rsidRDefault="00814AD2" w:rsidP="002E2B24">
      <w:pPr>
        <w:spacing w:line="240" w:lineRule="auto"/>
        <w:rPr>
          <w:ins w:id="1792" w:author="Jerome Federspiel" w:date="2022-02-04T10:19:00Z"/>
          <w:color w:val="000000" w:themeColor="text1"/>
          <w:sz w:val="24"/>
          <w:szCs w:val="24"/>
          <w:rPrChange w:id="1793" w:author="Homa Ahmadzia" w:date="2022-03-04T10:22:00Z">
            <w:rPr>
              <w:ins w:id="1794" w:author="Jerome Federspiel" w:date="2022-02-04T10:19:00Z"/>
              <w:rFonts w:ascii="Times New Roman" w:hAnsi="Times New Roman" w:cs="Times New Roman"/>
              <w:color w:val="000000" w:themeColor="text1"/>
              <w:sz w:val="24"/>
              <w:szCs w:val="24"/>
            </w:rPr>
          </w:rPrChange>
        </w:rPr>
      </w:pPr>
    </w:p>
    <w:p w14:paraId="5C828A3B" w14:textId="77777777" w:rsidR="002E2B24" w:rsidRPr="00B62DF3" w:rsidRDefault="002E2B24" w:rsidP="002E2B24">
      <w:pPr>
        <w:spacing w:line="240" w:lineRule="auto"/>
        <w:rPr>
          <w:color w:val="000000" w:themeColor="text1"/>
          <w:sz w:val="24"/>
          <w:szCs w:val="24"/>
          <w:rPrChange w:id="1795" w:author="Homa Ahmadzia" w:date="2022-03-04T10:22:00Z">
            <w:rPr>
              <w:color w:val="000000" w:themeColor="text1"/>
            </w:rPr>
          </w:rPrChange>
        </w:rPr>
      </w:pPr>
    </w:p>
    <w:p w14:paraId="0D78EF58" w14:textId="10900ADA" w:rsidR="00814AD2" w:rsidRPr="00B62DF3" w:rsidDel="009D0BD2" w:rsidRDefault="00814AD2">
      <w:pPr>
        <w:spacing w:line="480" w:lineRule="auto"/>
        <w:rPr>
          <w:del w:id="1796" w:author="Jerome Federspiel" w:date="2022-02-04T10:17:00Z"/>
          <w:color w:val="000000"/>
          <w:sz w:val="24"/>
          <w:szCs w:val="24"/>
          <w:rPrChange w:id="1797" w:author="Homa Ahmadzia" w:date="2022-03-04T10:22:00Z">
            <w:rPr>
              <w:del w:id="1798" w:author="Jerome Federspiel" w:date="2022-02-04T10:17:00Z"/>
              <w:color w:val="000000"/>
            </w:rPr>
          </w:rPrChange>
        </w:rPr>
        <w:pPrChange w:id="1799" w:author="Jerome Federspiel" w:date="2022-02-04T10:19:00Z">
          <w:pPr>
            <w:spacing w:line="240" w:lineRule="auto"/>
          </w:pPr>
        </w:pPrChange>
      </w:pPr>
      <w:r w:rsidRPr="00B62DF3">
        <w:rPr>
          <w:color w:val="000000" w:themeColor="text1"/>
          <w:sz w:val="24"/>
          <w:szCs w:val="24"/>
          <w:rPrChange w:id="1800" w:author="Homa Ahmadzia" w:date="2022-03-04T10:22:00Z">
            <w:rPr>
              <w:color w:val="000000" w:themeColor="text1"/>
            </w:rPr>
          </w:rPrChange>
        </w:rPr>
        <w:tab/>
      </w:r>
      <w:ins w:id="1801" w:author="Jerome Federspiel" w:date="2022-02-04T10:16:00Z">
        <w:r w:rsidR="009D0BD2" w:rsidRPr="00B62DF3">
          <w:rPr>
            <w:color w:val="000000" w:themeColor="text1"/>
            <w:sz w:val="24"/>
            <w:szCs w:val="24"/>
            <w:rPrChange w:id="1802" w:author="Homa Ahmadzia" w:date="2022-03-04T10:22:00Z">
              <w:rPr>
                <w:rFonts w:ascii="Times New Roman" w:hAnsi="Times New Roman" w:cs="Times New Roman"/>
                <w:color w:val="000000" w:themeColor="text1"/>
                <w:sz w:val="24"/>
                <w:szCs w:val="24"/>
              </w:rPr>
            </w:rPrChange>
          </w:rPr>
          <w:t xml:space="preserve">Risk assessment for PPH </w:t>
        </w:r>
        <w:del w:id="1803" w:author="Homa Ahmadzia" w:date="2022-03-04T09:58:00Z">
          <w:r w:rsidR="009D0BD2" w:rsidRPr="00B62DF3" w:rsidDel="00816E9B">
            <w:rPr>
              <w:color w:val="000000" w:themeColor="text1"/>
              <w:sz w:val="24"/>
              <w:szCs w:val="24"/>
              <w:rPrChange w:id="1804" w:author="Homa Ahmadzia" w:date="2022-03-04T10:22:00Z">
                <w:rPr>
                  <w:rFonts w:ascii="Times New Roman" w:hAnsi="Times New Roman" w:cs="Times New Roman"/>
                  <w:color w:val="000000" w:themeColor="text1"/>
                  <w:sz w:val="24"/>
                  <w:szCs w:val="24"/>
                </w:rPr>
              </w:rPrChange>
            </w:rPr>
            <w:delText xml:space="preserve">risk </w:delText>
          </w:r>
        </w:del>
      </w:ins>
      <w:ins w:id="1805" w:author="Jerome Federspiel" w:date="2022-02-04T10:17:00Z">
        <w:r w:rsidR="009D0BD2" w:rsidRPr="00B62DF3">
          <w:rPr>
            <w:color w:val="000000" w:themeColor="text1"/>
            <w:sz w:val="24"/>
            <w:szCs w:val="24"/>
            <w:rPrChange w:id="1806" w:author="Homa Ahmadzia" w:date="2022-03-04T10:22:00Z">
              <w:rPr>
                <w:rFonts w:ascii="Times New Roman" w:hAnsi="Times New Roman" w:cs="Times New Roman"/>
                <w:color w:val="000000" w:themeColor="text1"/>
                <w:sz w:val="24"/>
                <w:szCs w:val="24"/>
              </w:rPr>
            </w:rPrChange>
          </w:rPr>
          <w:t xml:space="preserve">has been shown in a pre- and post- study to reduce rates of blood transfusion and PPH. </w:t>
        </w:r>
        <w:commentRangeStart w:id="1807"/>
        <w:commentRangeEnd w:id="1807"/>
        <w:r w:rsidR="009D0BD2" w:rsidRPr="00B62DF3">
          <w:rPr>
            <w:rStyle w:val="CommentReference"/>
          </w:rPr>
          <w:commentReference w:id="1807"/>
        </w:r>
        <w:r w:rsidR="009D0BD2" w:rsidRPr="00B62DF3">
          <w:rPr>
            <w:color w:val="000000" w:themeColor="text1"/>
            <w:sz w:val="24"/>
            <w:szCs w:val="24"/>
            <w:rPrChange w:id="1808" w:author="Homa Ahmadzia" w:date="2022-03-04T10:22:00Z">
              <w:rPr>
                <w:rFonts w:ascii="Times New Roman" w:hAnsi="Times New Roman" w:cs="Times New Roman"/>
                <w:color w:val="000000" w:themeColor="text1"/>
                <w:sz w:val="24"/>
                <w:szCs w:val="24"/>
              </w:rPr>
            </w:rPrChange>
          </w:rPr>
          <w:t xml:space="preserve">However, </w:t>
        </w:r>
      </w:ins>
      <w:del w:id="1809" w:author="Jerome Federspiel" w:date="2022-02-04T09:28:00Z">
        <w:r w:rsidRPr="00B62DF3" w:rsidDel="00D3452D">
          <w:rPr>
            <w:color w:val="000000" w:themeColor="text1"/>
            <w:sz w:val="24"/>
            <w:szCs w:val="24"/>
            <w:rPrChange w:id="1810" w:author="Homa Ahmadzia" w:date="2022-03-04T10:22:00Z">
              <w:rPr>
                <w:color w:val="000000" w:themeColor="text1"/>
              </w:rPr>
            </w:rPrChange>
          </w:rPr>
          <w:delText xml:space="preserve">Currently, </w:delText>
        </w:r>
      </w:del>
      <w:ins w:id="1811" w:author="Jerome Federspiel" w:date="2022-02-04T11:14:00Z">
        <w:r w:rsidR="00FF69B9" w:rsidRPr="00B62DF3">
          <w:rPr>
            <w:color w:val="000000" w:themeColor="text1"/>
            <w:sz w:val="24"/>
            <w:szCs w:val="24"/>
            <w:rPrChange w:id="1812" w:author="Homa Ahmadzia" w:date="2022-03-04T10:22:00Z">
              <w:rPr>
                <w:rFonts w:ascii="Times New Roman" w:hAnsi="Times New Roman" w:cs="Times New Roman"/>
                <w:color w:val="000000" w:themeColor="text1"/>
                <w:sz w:val="24"/>
                <w:szCs w:val="24"/>
              </w:rPr>
            </w:rPrChange>
          </w:rPr>
          <w:t xml:space="preserve">the </w:t>
        </w:r>
      </w:ins>
      <w:r w:rsidRPr="00B62DF3">
        <w:rPr>
          <w:color w:val="000000" w:themeColor="text1"/>
          <w:sz w:val="24"/>
          <w:szCs w:val="24"/>
          <w:rPrChange w:id="1813" w:author="Homa Ahmadzia" w:date="2022-03-04T10:22:00Z">
            <w:rPr>
              <w:color w:val="000000" w:themeColor="text1"/>
            </w:rPr>
          </w:rPrChange>
        </w:rPr>
        <w:t xml:space="preserve">risk stratification </w:t>
      </w:r>
      <w:ins w:id="1814" w:author="Jerome Federspiel" w:date="2022-02-04T11:14:00Z">
        <w:r w:rsidR="00FF69B9" w:rsidRPr="00B62DF3">
          <w:rPr>
            <w:color w:val="000000" w:themeColor="text1"/>
            <w:sz w:val="24"/>
            <w:szCs w:val="24"/>
            <w:rPrChange w:id="1815" w:author="Homa Ahmadzia" w:date="2022-03-04T10:22:00Z">
              <w:rPr>
                <w:rFonts w:ascii="Times New Roman" w:hAnsi="Times New Roman" w:cs="Times New Roman"/>
                <w:color w:val="000000" w:themeColor="text1"/>
                <w:sz w:val="24"/>
                <w:szCs w:val="24"/>
              </w:rPr>
            </w:rPrChange>
          </w:rPr>
          <w:t xml:space="preserve">approaches most commonly used </w:t>
        </w:r>
      </w:ins>
      <w:r w:rsidRPr="00B62DF3">
        <w:rPr>
          <w:color w:val="000000" w:themeColor="text1"/>
          <w:sz w:val="24"/>
          <w:szCs w:val="24"/>
          <w:rPrChange w:id="1816" w:author="Homa Ahmadzia" w:date="2022-03-04T10:22:00Z">
            <w:rPr>
              <w:color w:val="000000" w:themeColor="text1"/>
            </w:rPr>
          </w:rPrChange>
        </w:rPr>
        <w:t xml:space="preserve">for postpartum hemorrhage </w:t>
      </w:r>
      <w:ins w:id="1817" w:author="Jerome Federspiel" w:date="2022-02-04T11:14:00Z">
        <w:r w:rsidR="00FF69B9" w:rsidRPr="00B62DF3">
          <w:rPr>
            <w:color w:val="000000" w:themeColor="text1"/>
            <w:sz w:val="24"/>
            <w:szCs w:val="24"/>
            <w:rPrChange w:id="1818" w:author="Homa Ahmadzia" w:date="2022-03-04T10:22:00Z">
              <w:rPr>
                <w:rFonts w:ascii="Times New Roman" w:hAnsi="Times New Roman" w:cs="Times New Roman"/>
                <w:color w:val="000000" w:themeColor="text1"/>
                <w:sz w:val="24"/>
                <w:szCs w:val="24"/>
              </w:rPr>
            </w:rPrChange>
          </w:rPr>
          <w:t xml:space="preserve">in the United States were developed and implemented </w:t>
        </w:r>
      </w:ins>
      <w:del w:id="1819" w:author="Jerome Federspiel" w:date="2022-02-04T09:26:00Z">
        <w:r w:rsidRPr="00B62DF3" w:rsidDel="00D519F6">
          <w:rPr>
            <w:color w:val="000000" w:themeColor="text1"/>
            <w:sz w:val="24"/>
            <w:szCs w:val="24"/>
            <w:rPrChange w:id="1820" w:author="Homa Ahmadzia" w:date="2022-03-04T10:22:00Z">
              <w:rPr>
                <w:color w:val="000000" w:themeColor="text1"/>
              </w:rPr>
            </w:rPrChange>
          </w:rPr>
          <w:delText xml:space="preserve">is </w:delText>
        </w:r>
      </w:del>
      <w:r w:rsidRPr="00B62DF3">
        <w:rPr>
          <w:color w:val="000000" w:themeColor="text1"/>
          <w:sz w:val="24"/>
          <w:szCs w:val="24"/>
          <w:rPrChange w:id="1821" w:author="Homa Ahmadzia" w:date="2022-03-04T10:22:00Z">
            <w:rPr>
              <w:color w:val="000000" w:themeColor="text1"/>
            </w:rPr>
          </w:rPrChange>
        </w:rPr>
        <w:t>based on expert opinion</w:t>
      </w:r>
      <w:ins w:id="1822" w:author="Jerome Federspiel" w:date="2022-02-04T11:14:00Z">
        <w:r w:rsidR="00FF69B9" w:rsidRPr="00B62DF3">
          <w:rPr>
            <w:color w:val="000000" w:themeColor="text1"/>
            <w:sz w:val="24"/>
            <w:szCs w:val="24"/>
            <w:rPrChange w:id="1823" w:author="Homa Ahmadzia" w:date="2022-03-04T10:22:00Z">
              <w:rPr>
                <w:rFonts w:ascii="Times New Roman" w:hAnsi="Times New Roman" w:cs="Times New Roman"/>
                <w:color w:val="000000" w:themeColor="text1"/>
                <w:sz w:val="24"/>
                <w:szCs w:val="24"/>
              </w:rPr>
            </w:rPrChange>
          </w:rPr>
          <w:t>,</w:t>
        </w:r>
      </w:ins>
      <w:ins w:id="1824" w:author="Jerome Federspiel" w:date="2022-02-04T09:28:00Z">
        <w:r w:rsidR="00D3452D" w:rsidRPr="00B62DF3">
          <w:rPr>
            <w:color w:val="000000" w:themeColor="text1"/>
            <w:sz w:val="24"/>
            <w:szCs w:val="24"/>
            <w:rPrChange w:id="1825" w:author="Homa Ahmadzia" w:date="2022-03-04T10:22:00Z">
              <w:rPr>
                <w:rFonts w:ascii="Times New Roman" w:hAnsi="Times New Roman" w:cs="Times New Roman"/>
                <w:color w:val="000000" w:themeColor="text1"/>
                <w:sz w:val="24"/>
                <w:szCs w:val="24"/>
              </w:rPr>
            </w:rPrChange>
          </w:rPr>
          <w:t xml:space="preserve"> and </w:t>
        </w:r>
      </w:ins>
      <w:ins w:id="1826" w:author="Jerome Federspiel" w:date="2022-02-04T11:20:00Z">
        <w:r w:rsidR="00F25CA7" w:rsidRPr="00B62DF3">
          <w:rPr>
            <w:color w:val="000000" w:themeColor="text1"/>
            <w:sz w:val="24"/>
            <w:szCs w:val="24"/>
            <w:rPrChange w:id="1827" w:author="Homa Ahmadzia" w:date="2022-03-04T10:22:00Z">
              <w:rPr>
                <w:rFonts w:ascii="Times New Roman" w:hAnsi="Times New Roman" w:cs="Times New Roman"/>
                <w:color w:val="000000" w:themeColor="text1"/>
                <w:sz w:val="24"/>
                <w:szCs w:val="24"/>
              </w:rPr>
            </w:rPrChange>
          </w:rPr>
          <w:t>subsequent</w:t>
        </w:r>
      </w:ins>
      <w:ins w:id="1828" w:author="Jerome Federspiel" w:date="2022-02-04T11:14:00Z">
        <w:r w:rsidR="00FF69B9" w:rsidRPr="00B62DF3">
          <w:rPr>
            <w:color w:val="000000" w:themeColor="text1"/>
            <w:sz w:val="24"/>
            <w:szCs w:val="24"/>
            <w:rPrChange w:id="1829" w:author="Homa Ahmadzia" w:date="2022-03-04T10:22:00Z">
              <w:rPr>
                <w:rFonts w:ascii="Times New Roman" w:hAnsi="Times New Roman" w:cs="Times New Roman"/>
                <w:color w:val="000000" w:themeColor="text1"/>
                <w:sz w:val="24"/>
                <w:szCs w:val="24"/>
              </w:rPr>
            </w:rPrChange>
          </w:rPr>
          <w:t xml:space="preserve"> </w:t>
        </w:r>
      </w:ins>
      <w:del w:id="1830" w:author="Jerome Federspiel" w:date="2022-02-04T09:28:00Z">
        <w:r w:rsidRPr="00B62DF3" w:rsidDel="00D3452D">
          <w:rPr>
            <w:color w:val="000000" w:themeColor="text1"/>
            <w:sz w:val="24"/>
            <w:szCs w:val="24"/>
            <w:rPrChange w:id="1831" w:author="Homa Ahmadzia" w:date="2022-03-04T10:22:00Z">
              <w:rPr>
                <w:color w:val="000000" w:themeColor="text1"/>
              </w:rPr>
            </w:rPrChange>
          </w:rPr>
          <w:delText>.</w:delText>
        </w:r>
      </w:del>
      <w:del w:id="1832" w:author="Jerome Federspiel" w:date="2022-02-04T09:26:00Z">
        <w:r w:rsidRPr="00B62DF3" w:rsidDel="00D519F6">
          <w:rPr>
            <w:color w:val="000000" w:themeColor="text1"/>
            <w:sz w:val="24"/>
            <w:szCs w:val="24"/>
            <w:rPrChange w:id="1833" w:author="Homa Ahmadzia" w:date="2022-03-04T10:22:00Z">
              <w:rPr>
                <w:color w:val="000000" w:themeColor="text1"/>
              </w:rPr>
            </w:rPrChange>
          </w:rPr>
          <w:delText xml:space="preserve"> </w:delText>
        </w:r>
      </w:del>
      <w:del w:id="1834" w:author="Jerome Federspiel" w:date="2022-02-04T09:22:00Z">
        <w:r w:rsidRPr="00B62DF3" w:rsidDel="00976371">
          <w:rPr>
            <w:color w:val="000000" w:themeColor="text1"/>
            <w:sz w:val="24"/>
            <w:szCs w:val="24"/>
            <w:rPrChange w:id="1835" w:author="Homa Ahmadzia" w:date="2022-03-04T10:22:00Z">
              <w:rPr>
                <w:color w:val="000000" w:themeColor="text1"/>
              </w:rPr>
            </w:rPrChange>
          </w:rPr>
          <w:delText xml:space="preserve">The developed </w:delText>
        </w:r>
      </w:del>
      <w:del w:id="1836" w:author="Jerome Federspiel" w:date="2022-02-04T09:26:00Z">
        <w:r w:rsidRPr="00B62DF3" w:rsidDel="00D519F6">
          <w:rPr>
            <w:color w:val="000000" w:themeColor="text1"/>
            <w:sz w:val="24"/>
            <w:szCs w:val="24"/>
            <w:rPrChange w:id="1837" w:author="Homa Ahmadzia" w:date="2022-03-04T10:22:00Z">
              <w:rPr>
                <w:color w:val="000000" w:themeColor="text1"/>
              </w:rPr>
            </w:rPrChange>
          </w:rPr>
          <w:delText xml:space="preserve">risk assessment tools including California Maternal Quality Care Collaborative </w:delText>
        </w:r>
      </w:del>
      <w:del w:id="1838" w:author="Jerome Federspiel" w:date="2022-02-04T09:22:00Z">
        <w:r w:rsidRPr="00B62DF3" w:rsidDel="00976371">
          <w:rPr>
            <w:color w:val="000000" w:themeColor="text1"/>
            <w:sz w:val="24"/>
            <w:szCs w:val="24"/>
            <w:rPrChange w:id="1839" w:author="Homa Ahmadzia" w:date="2022-03-04T10:22:00Z">
              <w:rPr>
                <w:color w:val="000000" w:themeColor="text1"/>
              </w:rPr>
            </w:rPrChange>
          </w:rPr>
          <w:br/>
        </w:r>
      </w:del>
      <w:del w:id="1840" w:author="Jerome Federspiel" w:date="2022-02-04T09:26:00Z">
        <w:r w:rsidRPr="00B62DF3" w:rsidDel="00D519F6">
          <w:rPr>
            <w:color w:val="000000" w:themeColor="text1"/>
            <w:sz w:val="24"/>
            <w:szCs w:val="24"/>
            <w:rPrChange w:id="1841" w:author="Homa Ahmadzia" w:date="2022-03-04T10:22:00Z">
              <w:rPr>
                <w:color w:val="000000" w:themeColor="text1"/>
              </w:rPr>
            </w:rPrChange>
          </w:rPr>
          <w:delText xml:space="preserve">(CMQCC) and </w:delText>
        </w:r>
        <w:r w:rsidRPr="00B62DF3" w:rsidDel="00D519F6">
          <w:rPr>
            <w:color w:val="000000"/>
            <w:sz w:val="24"/>
            <w:szCs w:val="24"/>
            <w:rPrChange w:id="1842" w:author="Homa Ahmadzia" w:date="2022-03-04T10:22:00Z">
              <w:rPr>
                <w:color w:val="000000"/>
              </w:rPr>
            </w:rPrChange>
          </w:rPr>
          <w:delText>Association of Women's Health, Obstetric and Neonatal Nurses (AWOHNN) stratify women into low, moderate, and high-risk categories based on risk factors for hemorrhage.</w:delText>
        </w:r>
      </w:del>
      <w:del w:id="1843" w:author="Jerome Federspiel" w:date="2022-02-04T09:28:00Z">
        <w:r w:rsidRPr="00B62DF3" w:rsidDel="00D3452D">
          <w:rPr>
            <w:color w:val="000000"/>
            <w:sz w:val="24"/>
            <w:szCs w:val="24"/>
            <w:rPrChange w:id="1844" w:author="Homa Ahmadzia" w:date="2022-03-04T10:22:00Z">
              <w:rPr>
                <w:color w:val="000000"/>
              </w:rPr>
            </w:rPrChange>
          </w:rPr>
          <w:delText xml:space="preserve"> </w:delText>
        </w:r>
      </w:del>
      <w:del w:id="1845" w:author="Jerome Federspiel" w:date="2022-02-04T09:27:00Z">
        <w:r w:rsidRPr="00B62DF3" w:rsidDel="00D519F6">
          <w:rPr>
            <w:color w:val="000000"/>
            <w:sz w:val="24"/>
            <w:szCs w:val="24"/>
            <w:rPrChange w:id="1846" w:author="Homa Ahmadzia" w:date="2022-03-04T10:22:00Z">
              <w:rPr>
                <w:color w:val="000000"/>
              </w:rPr>
            </w:rPrChange>
          </w:rPr>
          <w:delText>Since the inception of these models, v</w:delText>
        </w:r>
      </w:del>
      <w:del w:id="1847" w:author="Jerome Federspiel" w:date="2022-02-04T09:28:00Z">
        <w:r w:rsidRPr="00B62DF3" w:rsidDel="00D3452D">
          <w:rPr>
            <w:color w:val="000000"/>
            <w:sz w:val="24"/>
            <w:szCs w:val="24"/>
            <w:rPrChange w:id="1848" w:author="Homa Ahmadzia" w:date="2022-03-04T10:22:00Z">
              <w:rPr>
                <w:color w:val="000000"/>
              </w:rPr>
            </w:rPrChange>
          </w:rPr>
          <w:delText>a</w:delText>
        </w:r>
      </w:del>
      <w:ins w:id="1849" w:author="Jerome Federspiel" w:date="2022-02-04T09:28:00Z">
        <w:r w:rsidR="00D3452D" w:rsidRPr="00B62DF3">
          <w:rPr>
            <w:color w:val="000000"/>
            <w:sz w:val="24"/>
            <w:szCs w:val="24"/>
            <w:rPrChange w:id="1850" w:author="Homa Ahmadzia" w:date="2022-03-04T10:22:00Z">
              <w:rPr>
                <w:rFonts w:ascii="Times New Roman" w:hAnsi="Times New Roman" w:cs="Times New Roman"/>
                <w:color w:val="000000"/>
                <w:sz w:val="24"/>
                <w:szCs w:val="24"/>
              </w:rPr>
            </w:rPrChange>
          </w:rPr>
          <w:t>va</w:t>
        </w:r>
      </w:ins>
      <w:r w:rsidRPr="00B62DF3">
        <w:rPr>
          <w:color w:val="000000"/>
          <w:sz w:val="24"/>
          <w:szCs w:val="24"/>
          <w:rPrChange w:id="1851" w:author="Homa Ahmadzia" w:date="2022-03-04T10:22:00Z">
            <w:rPr>
              <w:color w:val="000000"/>
            </w:rPr>
          </w:rPrChange>
        </w:rPr>
        <w:t xml:space="preserve">lidation studies </w:t>
      </w:r>
      <w:del w:id="1852" w:author="Jerome Federspiel" w:date="2022-02-04T09:27:00Z">
        <w:r w:rsidRPr="00B62DF3" w:rsidDel="00D519F6">
          <w:rPr>
            <w:color w:val="000000"/>
            <w:sz w:val="24"/>
            <w:szCs w:val="24"/>
            <w:rPrChange w:id="1853" w:author="Homa Ahmadzia" w:date="2022-03-04T10:22:00Z">
              <w:rPr>
                <w:color w:val="000000"/>
              </w:rPr>
            </w:rPrChange>
          </w:rPr>
          <w:delText xml:space="preserve">have been performed that </w:delText>
        </w:r>
      </w:del>
      <w:r w:rsidRPr="00B62DF3">
        <w:rPr>
          <w:color w:val="000000"/>
          <w:sz w:val="24"/>
          <w:szCs w:val="24"/>
          <w:rPrChange w:id="1854" w:author="Homa Ahmadzia" w:date="2022-03-04T10:22:00Z">
            <w:rPr>
              <w:color w:val="000000"/>
            </w:rPr>
          </w:rPrChange>
        </w:rPr>
        <w:t xml:space="preserve">have revealed the limitations </w:t>
      </w:r>
      <w:del w:id="1855" w:author="Jerome Federspiel" w:date="2022-02-04T09:22:00Z">
        <w:r w:rsidRPr="00B62DF3" w:rsidDel="00976371">
          <w:rPr>
            <w:color w:val="000000"/>
            <w:sz w:val="24"/>
            <w:szCs w:val="24"/>
            <w:rPrChange w:id="1856" w:author="Homa Ahmadzia" w:date="2022-03-04T10:22:00Z">
              <w:rPr>
                <w:color w:val="000000"/>
              </w:rPr>
            </w:rPrChange>
          </w:rPr>
          <w:delText>of risk stratification by clumping of predetermined risk factors</w:delText>
        </w:r>
      </w:del>
      <w:ins w:id="1857" w:author="Jerome Federspiel" w:date="2022-02-04T09:22:00Z">
        <w:r w:rsidR="00976371" w:rsidRPr="00B62DF3">
          <w:rPr>
            <w:color w:val="000000"/>
            <w:sz w:val="24"/>
            <w:szCs w:val="24"/>
            <w:rPrChange w:id="1858" w:author="Homa Ahmadzia" w:date="2022-03-04T10:22:00Z">
              <w:rPr>
                <w:rFonts w:ascii="Times New Roman" w:hAnsi="Times New Roman" w:cs="Times New Roman"/>
                <w:color w:val="000000"/>
                <w:sz w:val="24"/>
                <w:szCs w:val="24"/>
              </w:rPr>
            </w:rPrChange>
          </w:rPr>
          <w:t>of these tools.</w:t>
        </w:r>
      </w:ins>
      <w:r w:rsidRPr="00B62DF3">
        <w:rPr>
          <w:color w:val="000000"/>
          <w:sz w:val="24"/>
          <w:szCs w:val="24"/>
          <w:vertAlign w:val="superscript"/>
          <w:rPrChange w:id="1859" w:author="Homa Ahmadzia" w:date="2022-03-04T10:22:00Z">
            <w:rPr>
              <w:color w:val="000000"/>
              <w:vertAlign w:val="superscript"/>
            </w:rPr>
          </w:rPrChange>
        </w:rPr>
        <w:t>19,20</w:t>
      </w:r>
      <w:del w:id="1860" w:author="Jerome Federspiel" w:date="2022-02-04T09:22:00Z">
        <w:r w:rsidRPr="00B62DF3" w:rsidDel="00976371">
          <w:rPr>
            <w:color w:val="000000"/>
            <w:sz w:val="24"/>
            <w:szCs w:val="24"/>
            <w:rPrChange w:id="1861" w:author="Homa Ahmadzia" w:date="2022-03-04T10:22:00Z">
              <w:rPr>
                <w:color w:val="000000"/>
              </w:rPr>
            </w:rPrChange>
          </w:rPr>
          <w:delText>.</w:delText>
        </w:r>
      </w:del>
      <w:r w:rsidRPr="00B62DF3">
        <w:rPr>
          <w:color w:val="000000"/>
          <w:sz w:val="24"/>
          <w:szCs w:val="24"/>
          <w:rPrChange w:id="1862" w:author="Homa Ahmadzia" w:date="2022-03-04T10:22:00Z">
            <w:rPr>
              <w:color w:val="000000"/>
            </w:rPr>
          </w:rPrChange>
        </w:rPr>
        <w:t xml:space="preserve"> </w:t>
      </w:r>
      <w:ins w:id="1863" w:author="Jerome Federspiel" w:date="2022-02-04T11:14:00Z">
        <w:r w:rsidR="00FF69B9" w:rsidRPr="00B62DF3">
          <w:rPr>
            <w:color w:val="000000"/>
            <w:sz w:val="24"/>
            <w:szCs w:val="24"/>
            <w:rPrChange w:id="1864" w:author="Homa Ahmadzia" w:date="2022-03-04T10:22:00Z">
              <w:rPr>
                <w:rFonts w:ascii="Times New Roman" w:hAnsi="Times New Roman" w:cs="Times New Roman"/>
                <w:color w:val="000000"/>
                <w:sz w:val="24"/>
                <w:szCs w:val="24"/>
              </w:rPr>
            </w:rPrChange>
          </w:rPr>
          <w:t>V</w:t>
        </w:r>
      </w:ins>
      <w:del w:id="1865" w:author="Jerome Federspiel" w:date="2022-02-04T09:22:00Z">
        <w:r w:rsidRPr="00B62DF3" w:rsidDel="00976371">
          <w:rPr>
            <w:color w:val="000000"/>
            <w:sz w:val="24"/>
            <w:szCs w:val="24"/>
            <w:rPrChange w:id="1866" w:author="Homa Ahmadzia" w:date="2022-03-04T10:22:00Z">
              <w:rPr>
                <w:color w:val="000000"/>
              </w:rPr>
            </w:rPrChange>
          </w:rPr>
          <w:delText xml:space="preserve">Dilla et al. performed a </w:delText>
        </w:r>
      </w:del>
      <w:del w:id="1867" w:author="Jerome Federspiel" w:date="2022-02-04T11:14:00Z">
        <w:r w:rsidRPr="00B62DF3" w:rsidDel="00FF69B9">
          <w:rPr>
            <w:color w:val="000000"/>
            <w:sz w:val="24"/>
            <w:szCs w:val="24"/>
            <w:rPrChange w:id="1868" w:author="Homa Ahmadzia" w:date="2022-03-04T10:22:00Z">
              <w:rPr>
                <w:color w:val="000000"/>
              </w:rPr>
            </w:rPrChange>
          </w:rPr>
          <w:delText>v</w:delText>
        </w:r>
      </w:del>
      <w:r w:rsidRPr="00B62DF3">
        <w:rPr>
          <w:color w:val="000000"/>
          <w:sz w:val="24"/>
          <w:szCs w:val="24"/>
          <w:rPrChange w:id="1869" w:author="Homa Ahmadzia" w:date="2022-03-04T10:22:00Z">
            <w:rPr>
              <w:color w:val="000000"/>
            </w:rPr>
          </w:rPrChange>
        </w:rPr>
        <w:t>alidation stud</w:t>
      </w:r>
      <w:ins w:id="1870" w:author="Jerome Federspiel" w:date="2022-02-04T11:14:00Z">
        <w:r w:rsidR="00FF69B9" w:rsidRPr="00B62DF3">
          <w:rPr>
            <w:color w:val="000000"/>
            <w:sz w:val="24"/>
            <w:szCs w:val="24"/>
            <w:rPrChange w:id="1871" w:author="Homa Ahmadzia" w:date="2022-03-04T10:22:00Z">
              <w:rPr>
                <w:rFonts w:ascii="Times New Roman" w:hAnsi="Times New Roman" w:cs="Times New Roman"/>
                <w:color w:val="000000"/>
                <w:sz w:val="24"/>
                <w:szCs w:val="24"/>
              </w:rPr>
            </w:rPrChange>
          </w:rPr>
          <w:t>ies</w:t>
        </w:r>
      </w:ins>
      <w:del w:id="1872" w:author="Jerome Federspiel" w:date="2022-02-04T11:14:00Z">
        <w:r w:rsidRPr="00B62DF3" w:rsidDel="00FF69B9">
          <w:rPr>
            <w:color w:val="000000"/>
            <w:sz w:val="24"/>
            <w:szCs w:val="24"/>
            <w:rPrChange w:id="1873" w:author="Homa Ahmadzia" w:date="2022-03-04T10:22:00Z">
              <w:rPr>
                <w:color w:val="000000"/>
              </w:rPr>
            </w:rPrChange>
          </w:rPr>
          <w:delText>y</w:delText>
        </w:r>
      </w:del>
      <w:r w:rsidRPr="00B62DF3">
        <w:rPr>
          <w:color w:val="000000"/>
          <w:sz w:val="24"/>
          <w:szCs w:val="24"/>
          <w:rPrChange w:id="1874" w:author="Homa Ahmadzia" w:date="2022-03-04T10:22:00Z">
            <w:rPr>
              <w:color w:val="000000"/>
            </w:rPr>
          </w:rPrChange>
        </w:rPr>
        <w:t xml:space="preserve"> using the CMQCC risk assessment tool </w:t>
      </w:r>
      <w:del w:id="1875" w:author="Jerome Federspiel" w:date="2022-02-04T09:22:00Z">
        <w:r w:rsidRPr="00B62DF3" w:rsidDel="00D519F6">
          <w:rPr>
            <w:color w:val="000000"/>
            <w:sz w:val="24"/>
            <w:szCs w:val="24"/>
            <w:rPrChange w:id="1876" w:author="Homa Ahmadzia" w:date="2022-03-04T10:22:00Z">
              <w:rPr>
                <w:color w:val="000000"/>
              </w:rPr>
            </w:rPrChange>
          </w:rPr>
          <w:delText xml:space="preserve">and </w:delText>
        </w:r>
      </w:del>
      <w:r w:rsidRPr="00B62DF3">
        <w:rPr>
          <w:color w:val="000000"/>
          <w:sz w:val="24"/>
          <w:szCs w:val="24"/>
          <w:rPrChange w:id="1877" w:author="Homa Ahmadzia" w:date="2022-03-04T10:22:00Z">
            <w:rPr>
              <w:color w:val="000000"/>
            </w:rPr>
          </w:rPrChange>
        </w:rPr>
        <w:t xml:space="preserve">found that </w:t>
      </w:r>
      <w:del w:id="1878" w:author="Jerome Federspiel" w:date="2022-02-04T10:12:00Z">
        <w:r w:rsidRPr="00B62DF3" w:rsidDel="00961074">
          <w:rPr>
            <w:color w:val="000000"/>
            <w:sz w:val="24"/>
            <w:szCs w:val="24"/>
            <w:rPrChange w:id="1879" w:author="Homa Ahmadzia" w:date="2022-03-04T10:22:00Z">
              <w:rPr>
                <w:color w:val="000000"/>
              </w:rPr>
            </w:rPrChange>
          </w:rPr>
          <w:delText xml:space="preserve">the tool </w:delText>
        </w:r>
      </w:del>
      <w:del w:id="1880" w:author="Jerome Federspiel" w:date="2022-02-04T10:03:00Z">
        <w:r w:rsidRPr="00B62DF3" w:rsidDel="007E7BCE">
          <w:rPr>
            <w:color w:val="000000"/>
            <w:sz w:val="24"/>
            <w:szCs w:val="24"/>
            <w:rPrChange w:id="1881" w:author="Homa Ahmadzia" w:date="2022-03-04T10:22:00Z">
              <w:rPr>
                <w:color w:val="000000"/>
              </w:rPr>
            </w:rPrChange>
          </w:rPr>
          <w:delText xml:space="preserve">had </w:delText>
        </w:r>
      </w:del>
      <w:ins w:id="1882" w:author="Jerome Federspiel" w:date="2022-02-04T10:03:00Z">
        <w:r w:rsidR="007E7BCE" w:rsidRPr="00B62DF3">
          <w:rPr>
            <w:color w:val="000000"/>
            <w:sz w:val="24"/>
            <w:szCs w:val="24"/>
            <w:rPrChange w:id="1883" w:author="Homa Ahmadzia" w:date="2022-03-04T10:22:00Z">
              <w:rPr>
                <w:rFonts w:ascii="Times New Roman" w:hAnsi="Times New Roman" w:cs="Times New Roman"/>
                <w:color w:val="000000"/>
                <w:sz w:val="24"/>
                <w:szCs w:val="24"/>
              </w:rPr>
            </w:rPrChange>
          </w:rPr>
          <w:t xml:space="preserve">while the tool did produce populations with </w:t>
        </w:r>
      </w:ins>
      <w:del w:id="1884" w:author="Jerome Federspiel" w:date="2022-02-04T10:03:00Z">
        <w:r w:rsidRPr="00B62DF3" w:rsidDel="007E7BCE">
          <w:rPr>
            <w:color w:val="000000"/>
            <w:sz w:val="24"/>
            <w:szCs w:val="24"/>
            <w:rPrChange w:id="1885" w:author="Homa Ahmadzia" w:date="2022-03-04T10:22:00Z">
              <w:rPr>
                <w:color w:val="000000"/>
              </w:rPr>
            </w:rPrChange>
          </w:rPr>
          <w:delText xml:space="preserve">significant differences in </w:delText>
        </w:r>
      </w:del>
      <w:ins w:id="1886" w:author="Jerome Federspiel" w:date="2022-02-04T10:03:00Z">
        <w:r w:rsidR="007E7BCE" w:rsidRPr="00B62DF3">
          <w:rPr>
            <w:color w:val="000000"/>
            <w:sz w:val="24"/>
            <w:szCs w:val="24"/>
            <w:rPrChange w:id="1887" w:author="Homa Ahmadzia" w:date="2022-03-04T10:22:00Z">
              <w:rPr>
                <w:rFonts w:ascii="Times New Roman" w:hAnsi="Times New Roman" w:cs="Times New Roman"/>
                <w:color w:val="000000"/>
                <w:sz w:val="24"/>
                <w:szCs w:val="24"/>
              </w:rPr>
            </w:rPrChange>
          </w:rPr>
          <w:t xml:space="preserve">different </w:t>
        </w:r>
      </w:ins>
      <w:r w:rsidRPr="00B62DF3">
        <w:rPr>
          <w:color w:val="000000"/>
          <w:sz w:val="24"/>
          <w:szCs w:val="24"/>
          <w:rPrChange w:id="1888" w:author="Homa Ahmadzia" w:date="2022-03-04T10:22:00Z">
            <w:rPr>
              <w:color w:val="000000"/>
            </w:rPr>
          </w:rPrChange>
        </w:rPr>
        <w:t xml:space="preserve">rates of hemorrhage </w:t>
      </w:r>
      <w:del w:id="1889" w:author="Jerome Federspiel" w:date="2022-02-04T10:04:00Z">
        <w:r w:rsidRPr="00B62DF3" w:rsidDel="007E7BCE">
          <w:rPr>
            <w:color w:val="000000"/>
            <w:sz w:val="24"/>
            <w:szCs w:val="24"/>
            <w:rPrChange w:id="1890" w:author="Homa Ahmadzia" w:date="2022-03-04T10:22:00Z">
              <w:rPr>
                <w:color w:val="000000"/>
              </w:rPr>
            </w:rPrChange>
          </w:rPr>
          <w:delText xml:space="preserve">between </w:delText>
        </w:r>
      </w:del>
      <w:ins w:id="1891" w:author="Jerome Federspiel" w:date="2022-02-04T10:04:00Z">
        <w:r w:rsidR="007E7BCE" w:rsidRPr="00B62DF3">
          <w:rPr>
            <w:color w:val="000000"/>
            <w:sz w:val="24"/>
            <w:szCs w:val="24"/>
            <w:rPrChange w:id="1892" w:author="Homa Ahmadzia" w:date="2022-03-04T10:22:00Z">
              <w:rPr>
                <w:rFonts w:ascii="Times New Roman" w:hAnsi="Times New Roman" w:cs="Times New Roman"/>
                <w:color w:val="000000"/>
                <w:sz w:val="24"/>
                <w:szCs w:val="24"/>
              </w:rPr>
            </w:rPrChange>
          </w:rPr>
          <w:t xml:space="preserve">among </w:t>
        </w:r>
      </w:ins>
      <w:ins w:id="1893" w:author="Jerome Federspiel" w:date="2022-02-04T10:12:00Z">
        <w:r w:rsidR="00961074" w:rsidRPr="00B62DF3">
          <w:rPr>
            <w:color w:val="000000"/>
            <w:sz w:val="24"/>
            <w:szCs w:val="24"/>
            <w:rPrChange w:id="1894" w:author="Homa Ahmadzia" w:date="2022-03-04T10:22:00Z">
              <w:rPr>
                <w:rFonts w:ascii="Times New Roman" w:hAnsi="Times New Roman" w:cs="Times New Roman"/>
                <w:color w:val="000000"/>
                <w:sz w:val="24"/>
                <w:szCs w:val="24"/>
              </w:rPr>
            </w:rPrChange>
          </w:rPr>
          <w:t xml:space="preserve">those </w:t>
        </w:r>
      </w:ins>
      <w:ins w:id="1895" w:author="Jerome Federspiel" w:date="2022-02-04T10:04:00Z">
        <w:r w:rsidR="007E7BCE" w:rsidRPr="00B62DF3">
          <w:rPr>
            <w:color w:val="000000"/>
            <w:sz w:val="24"/>
            <w:szCs w:val="24"/>
            <w:rPrChange w:id="1896" w:author="Homa Ahmadzia" w:date="2022-03-04T10:22:00Z">
              <w:rPr>
                <w:rFonts w:ascii="Times New Roman" w:hAnsi="Times New Roman" w:cs="Times New Roman"/>
                <w:color w:val="000000"/>
                <w:sz w:val="24"/>
                <w:szCs w:val="24"/>
              </w:rPr>
            </w:rPrChange>
          </w:rPr>
          <w:t xml:space="preserve">identified </w:t>
        </w:r>
      </w:ins>
      <w:r w:rsidRPr="00B62DF3">
        <w:rPr>
          <w:color w:val="000000"/>
          <w:sz w:val="24"/>
          <w:szCs w:val="24"/>
          <w:rPrChange w:id="1897" w:author="Homa Ahmadzia" w:date="2022-03-04T10:22:00Z">
            <w:rPr>
              <w:color w:val="000000"/>
            </w:rPr>
          </w:rPrChange>
        </w:rPr>
        <w:t>low, medium, and high-risk groups</w:t>
      </w:r>
      <w:del w:id="1898" w:author="Jerome Federspiel" w:date="2022-02-04T10:04:00Z">
        <w:r w:rsidRPr="00B62DF3" w:rsidDel="007E7BCE">
          <w:rPr>
            <w:color w:val="000000"/>
            <w:sz w:val="24"/>
            <w:szCs w:val="24"/>
            <w:rPrChange w:id="1899" w:author="Homa Ahmadzia" w:date="2022-03-04T10:22:00Z">
              <w:rPr>
                <w:color w:val="000000"/>
              </w:rPr>
            </w:rPrChange>
          </w:rPr>
          <w:delText>. However</w:delText>
        </w:r>
      </w:del>
      <w:ins w:id="1900" w:author="Jerome Federspiel" w:date="2022-02-04T10:04:00Z">
        <w:r w:rsidR="007E7BCE" w:rsidRPr="00B62DF3">
          <w:rPr>
            <w:color w:val="000000"/>
            <w:sz w:val="24"/>
            <w:szCs w:val="24"/>
            <w:rPrChange w:id="1901" w:author="Homa Ahmadzia" w:date="2022-03-04T10:22:00Z">
              <w:rPr>
                <w:rFonts w:ascii="Times New Roman" w:hAnsi="Times New Roman" w:cs="Times New Roman"/>
                <w:color w:val="000000"/>
                <w:sz w:val="24"/>
                <w:szCs w:val="24"/>
              </w:rPr>
            </w:rPrChange>
          </w:rPr>
          <w:t xml:space="preserve">, </w:t>
        </w:r>
      </w:ins>
      <w:ins w:id="1902" w:author="Jerome Federspiel" w:date="2022-02-04T11:15:00Z">
        <w:r w:rsidR="00FF69B9" w:rsidRPr="00B62DF3">
          <w:rPr>
            <w:color w:val="000000"/>
            <w:sz w:val="24"/>
            <w:szCs w:val="24"/>
            <w:rPrChange w:id="1903" w:author="Homa Ahmadzia" w:date="2022-03-04T10:22:00Z">
              <w:rPr>
                <w:rFonts w:ascii="Times New Roman" w:hAnsi="Times New Roman" w:cs="Times New Roman"/>
                <w:color w:val="000000"/>
                <w:sz w:val="24"/>
                <w:szCs w:val="24"/>
              </w:rPr>
            </w:rPrChange>
          </w:rPr>
          <w:t xml:space="preserve">but </w:t>
        </w:r>
      </w:ins>
      <w:del w:id="1904" w:author="Jerome Federspiel" w:date="2022-02-04T10:04:00Z">
        <w:r w:rsidRPr="00B62DF3" w:rsidDel="007E7BCE">
          <w:rPr>
            <w:color w:val="000000"/>
            <w:sz w:val="24"/>
            <w:szCs w:val="24"/>
            <w:rPrChange w:id="1905" w:author="Homa Ahmadzia" w:date="2022-03-04T10:22:00Z">
              <w:rPr>
                <w:color w:val="000000"/>
              </w:rPr>
            </w:rPrChange>
          </w:rPr>
          <w:delText xml:space="preserve">, </w:delText>
        </w:r>
      </w:del>
      <w:r w:rsidRPr="00B62DF3">
        <w:rPr>
          <w:color w:val="000000"/>
          <w:sz w:val="24"/>
          <w:szCs w:val="24"/>
          <w:rPrChange w:id="1906" w:author="Homa Ahmadzia" w:date="2022-03-04T10:22:00Z">
            <w:rPr>
              <w:color w:val="000000"/>
            </w:rPr>
          </w:rPrChange>
        </w:rPr>
        <w:t xml:space="preserve">the </w:t>
      </w:r>
      <w:ins w:id="1907" w:author="Jerome Federspiel" w:date="2022-02-04T09:22:00Z">
        <w:r w:rsidR="00D519F6" w:rsidRPr="00B62DF3">
          <w:rPr>
            <w:color w:val="000000"/>
            <w:sz w:val="24"/>
            <w:szCs w:val="24"/>
            <w:rPrChange w:id="1908" w:author="Homa Ahmadzia" w:date="2022-03-04T10:22:00Z">
              <w:rPr>
                <w:rFonts w:ascii="Times New Roman" w:hAnsi="Times New Roman" w:cs="Times New Roman"/>
                <w:color w:val="000000"/>
                <w:sz w:val="24"/>
                <w:szCs w:val="24"/>
              </w:rPr>
            </w:rPrChange>
          </w:rPr>
          <w:t xml:space="preserve">rate </w:t>
        </w:r>
      </w:ins>
      <w:del w:id="1909" w:author="Jerome Federspiel" w:date="2022-02-04T09:22:00Z">
        <w:r w:rsidRPr="00B62DF3" w:rsidDel="00D519F6">
          <w:rPr>
            <w:color w:val="000000"/>
            <w:sz w:val="24"/>
            <w:szCs w:val="24"/>
            <w:rPrChange w:id="1910" w:author="Homa Ahmadzia" w:date="2022-03-04T10:22:00Z">
              <w:rPr>
                <w:color w:val="000000"/>
              </w:rPr>
            </w:rPrChange>
          </w:rPr>
          <w:delText xml:space="preserve">sensitivity </w:delText>
        </w:r>
      </w:del>
      <w:r w:rsidRPr="00B62DF3">
        <w:rPr>
          <w:color w:val="000000"/>
          <w:sz w:val="24"/>
          <w:szCs w:val="24"/>
          <w:rPrChange w:id="1911" w:author="Homa Ahmadzia" w:date="2022-03-04T10:22:00Z">
            <w:rPr>
              <w:color w:val="000000"/>
            </w:rPr>
          </w:rPrChange>
        </w:rPr>
        <w:t xml:space="preserve">of </w:t>
      </w:r>
      <w:ins w:id="1912" w:author="Jerome Federspiel" w:date="2022-02-04T09:22:00Z">
        <w:r w:rsidR="00D519F6" w:rsidRPr="00B62DF3">
          <w:rPr>
            <w:color w:val="000000"/>
            <w:sz w:val="24"/>
            <w:szCs w:val="24"/>
            <w:rPrChange w:id="1913" w:author="Homa Ahmadzia" w:date="2022-03-04T10:22:00Z">
              <w:rPr>
                <w:rFonts w:ascii="Times New Roman" w:hAnsi="Times New Roman" w:cs="Times New Roman"/>
                <w:color w:val="000000"/>
                <w:sz w:val="24"/>
                <w:szCs w:val="24"/>
              </w:rPr>
            </w:rPrChange>
          </w:rPr>
          <w:t xml:space="preserve">PPH among </w:t>
        </w:r>
      </w:ins>
      <w:r w:rsidRPr="00B62DF3">
        <w:rPr>
          <w:color w:val="000000"/>
          <w:sz w:val="24"/>
          <w:szCs w:val="24"/>
          <w:rPrChange w:id="1914" w:author="Homa Ahmadzia" w:date="2022-03-04T10:22:00Z">
            <w:rPr>
              <w:color w:val="000000"/>
            </w:rPr>
          </w:rPrChange>
        </w:rPr>
        <w:t xml:space="preserve">women </w:t>
      </w:r>
      <w:del w:id="1915" w:author="Jerome Federspiel" w:date="2022-02-04T09:23:00Z">
        <w:r w:rsidRPr="00B62DF3" w:rsidDel="00D519F6">
          <w:rPr>
            <w:color w:val="000000"/>
            <w:sz w:val="24"/>
            <w:szCs w:val="24"/>
            <w:rPrChange w:id="1916" w:author="Homa Ahmadzia" w:date="2022-03-04T10:22:00Z">
              <w:rPr>
                <w:color w:val="000000"/>
              </w:rPr>
            </w:rPrChange>
          </w:rPr>
          <w:delText xml:space="preserve">stratified </w:delText>
        </w:r>
      </w:del>
      <w:ins w:id="1917" w:author="Jerome Federspiel" w:date="2022-02-04T09:23:00Z">
        <w:r w:rsidR="00D519F6" w:rsidRPr="00B62DF3">
          <w:rPr>
            <w:color w:val="000000"/>
            <w:sz w:val="24"/>
            <w:szCs w:val="24"/>
            <w:rPrChange w:id="1918" w:author="Homa Ahmadzia" w:date="2022-03-04T10:22:00Z">
              <w:rPr>
                <w:rFonts w:ascii="Times New Roman" w:hAnsi="Times New Roman" w:cs="Times New Roman"/>
                <w:color w:val="000000"/>
                <w:sz w:val="24"/>
                <w:szCs w:val="24"/>
              </w:rPr>
            </w:rPrChange>
          </w:rPr>
          <w:t xml:space="preserve">identified as </w:t>
        </w:r>
      </w:ins>
      <w:del w:id="1919" w:author="Jerome Federspiel" w:date="2022-02-04T09:23:00Z">
        <w:r w:rsidRPr="00B62DF3" w:rsidDel="00D519F6">
          <w:rPr>
            <w:color w:val="000000"/>
            <w:sz w:val="24"/>
            <w:szCs w:val="24"/>
            <w:rPrChange w:id="1920" w:author="Homa Ahmadzia" w:date="2022-03-04T10:22:00Z">
              <w:rPr>
                <w:color w:val="000000"/>
              </w:rPr>
            </w:rPrChange>
          </w:rPr>
          <w:delText xml:space="preserve">to the </w:delText>
        </w:r>
      </w:del>
      <w:ins w:id="1921" w:author="Jerome Federspiel" w:date="2022-02-04T09:23:00Z">
        <w:r w:rsidR="00D519F6" w:rsidRPr="00B62DF3">
          <w:rPr>
            <w:color w:val="000000"/>
            <w:sz w:val="24"/>
            <w:szCs w:val="24"/>
            <w:rPrChange w:id="1922" w:author="Homa Ahmadzia" w:date="2022-03-04T10:22:00Z">
              <w:rPr>
                <w:rFonts w:ascii="Times New Roman" w:hAnsi="Times New Roman" w:cs="Times New Roman"/>
                <w:color w:val="000000"/>
                <w:sz w:val="24"/>
                <w:szCs w:val="24"/>
              </w:rPr>
            </w:rPrChange>
          </w:rPr>
          <w:t xml:space="preserve">in the </w:t>
        </w:r>
      </w:ins>
      <w:r w:rsidRPr="00B62DF3">
        <w:rPr>
          <w:color w:val="000000"/>
          <w:sz w:val="24"/>
          <w:szCs w:val="24"/>
          <w:rPrChange w:id="1923" w:author="Homa Ahmadzia" w:date="2022-03-04T10:22:00Z">
            <w:rPr>
              <w:color w:val="000000"/>
            </w:rPr>
          </w:rPrChange>
        </w:rPr>
        <w:t xml:space="preserve">high-risk group for postpartum hemorrhage </w:t>
      </w:r>
      <w:del w:id="1924" w:author="Jerome Federspiel" w:date="2022-02-04T10:04:00Z">
        <w:r w:rsidRPr="00B62DF3" w:rsidDel="007E7BCE">
          <w:rPr>
            <w:color w:val="000000"/>
            <w:sz w:val="24"/>
            <w:szCs w:val="24"/>
            <w:rPrChange w:id="1925" w:author="Homa Ahmadzia" w:date="2022-03-04T10:22:00Z">
              <w:rPr>
                <w:color w:val="000000"/>
              </w:rPr>
            </w:rPrChange>
          </w:rPr>
          <w:delText xml:space="preserve">that required a transfusion </w:delText>
        </w:r>
      </w:del>
      <w:r w:rsidRPr="00B62DF3">
        <w:rPr>
          <w:color w:val="000000"/>
          <w:sz w:val="24"/>
          <w:szCs w:val="24"/>
          <w:rPrChange w:id="1926" w:author="Homa Ahmadzia" w:date="2022-03-04T10:22:00Z">
            <w:rPr>
              <w:color w:val="000000"/>
            </w:rPr>
          </w:rPrChange>
        </w:rPr>
        <w:t>was found to be only 22%</w:t>
      </w:r>
      <w:ins w:id="1927" w:author="Jerome Federspiel" w:date="2022-02-04T10:04:00Z">
        <w:r w:rsidR="007E7BCE" w:rsidRPr="00B62DF3">
          <w:rPr>
            <w:color w:val="000000"/>
            <w:sz w:val="24"/>
            <w:szCs w:val="24"/>
            <w:rPrChange w:id="1928" w:author="Homa Ahmadzia" w:date="2022-03-04T10:22:00Z">
              <w:rPr>
                <w:rFonts w:ascii="Times New Roman" w:hAnsi="Times New Roman" w:cs="Times New Roman"/>
                <w:color w:val="000000"/>
                <w:sz w:val="24"/>
                <w:szCs w:val="24"/>
              </w:rPr>
            </w:rPrChange>
          </w:rPr>
          <w:t>.</w:t>
        </w:r>
      </w:ins>
      <w:r w:rsidRPr="00B62DF3">
        <w:rPr>
          <w:color w:val="000000"/>
          <w:sz w:val="24"/>
          <w:szCs w:val="24"/>
          <w:vertAlign w:val="superscript"/>
          <w:rPrChange w:id="1929" w:author="Homa Ahmadzia" w:date="2022-03-04T10:22:00Z">
            <w:rPr>
              <w:color w:val="000000"/>
              <w:vertAlign w:val="superscript"/>
            </w:rPr>
          </w:rPrChange>
        </w:rPr>
        <w:t>21</w:t>
      </w:r>
      <w:del w:id="1930" w:author="Jerome Federspiel" w:date="2022-02-04T10:04:00Z">
        <w:r w:rsidRPr="00B62DF3" w:rsidDel="007E7BCE">
          <w:rPr>
            <w:color w:val="000000"/>
            <w:sz w:val="24"/>
            <w:szCs w:val="24"/>
            <w:rPrChange w:id="1931" w:author="Homa Ahmadzia" w:date="2022-03-04T10:22:00Z">
              <w:rPr>
                <w:color w:val="000000"/>
              </w:rPr>
            </w:rPrChange>
          </w:rPr>
          <w:delText>.</w:delText>
        </w:r>
      </w:del>
      <w:r w:rsidRPr="00B62DF3">
        <w:rPr>
          <w:color w:val="000000"/>
          <w:sz w:val="24"/>
          <w:szCs w:val="24"/>
          <w:rPrChange w:id="1932" w:author="Homa Ahmadzia" w:date="2022-03-04T10:22:00Z">
            <w:rPr>
              <w:color w:val="000000"/>
            </w:rPr>
          </w:rPrChange>
        </w:rPr>
        <w:t xml:space="preserve"> </w:t>
      </w:r>
      <w:del w:id="1933" w:author="Jerome Federspiel" w:date="2022-02-04T10:12:00Z">
        <w:r w:rsidRPr="00B62DF3" w:rsidDel="00961074">
          <w:rPr>
            <w:color w:val="000000"/>
            <w:sz w:val="24"/>
            <w:szCs w:val="24"/>
            <w:rPrChange w:id="1934" w:author="Homa Ahmadzia" w:date="2022-03-04T10:22:00Z">
              <w:rPr>
                <w:color w:val="000000"/>
              </w:rPr>
            </w:rPrChange>
          </w:rPr>
          <w:delText>Futhermore</w:delText>
        </w:r>
      </w:del>
      <w:ins w:id="1935" w:author="Jerome Federspiel" w:date="2022-02-04T10:13:00Z">
        <w:r w:rsidR="00961074" w:rsidRPr="00B62DF3">
          <w:rPr>
            <w:color w:val="000000"/>
            <w:sz w:val="24"/>
            <w:szCs w:val="24"/>
            <w:rPrChange w:id="1936" w:author="Homa Ahmadzia" w:date="2022-03-04T10:22:00Z">
              <w:rPr>
                <w:rFonts w:ascii="Times New Roman" w:hAnsi="Times New Roman" w:cs="Times New Roman"/>
                <w:color w:val="000000"/>
                <w:sz w:val="24"/>
                <w:szCs w:val="24"/>
              </w:rPr>
            </w:rPrChange>
          </w:rPr>
          <w:t xml:space="preserve">Others have </w:t>
        </w:r>
      </w:ins>
      <w:del w:id="1937" w:author="Jerome Federspiel" w:date="2022-02-04T10:13:00Z">
        <w:r w:rsidRPr="00B62DF3" w:rsidDel="00961074">
          <w:rPr>
            <w:color w:val="000000"/>
            <w:sz w:val="24"/>
            <w:szCs w:val="24"/>
            <w:rPrChange w:id="1938" w:author="Homa Ahmadzia" w:date="2022-03-04T10:22:00Z">
              <w:rPr>
                <w:color w:val="000000"/>
              </w:rPr>
            </w:rPrChange>
          </w:rPr>
          <w:delText xml:space="preserve">, Kawakita et al. </w:delText>
        </w:r>
      </w:del>
      <w:r w:rsidRPr="00B62DF3">
        <w:rPr>
          <w:color w:val="000000"/>
          <w:sz w:val="24"/>
          <w:szCs w:val="24"/>
          <w:rPrChange w:id="1939" w:author="Homa Ahmadzia" w:date="2022-03-04T10:22:00Z">
            <w:rPr>
              <w:color w:val="000000"/>
            </w:rPr>
          </w:rPrChange>
        </w:rPr>
        <w:t xml:space="preserve">found that the </w:t>
      </w:r>
      <w:del w:id="1940" w:author="Jerome Federspiel" w:date="2022-02-04T10:12:00Z">
        <w:r w:rsidRPr="00B62DF3" w:rsidDel="00961074">
          <w:rPr>
            <w:color w:val="000000"/>
            <w:sz w:val="24"/>
            <w:szCs w:val="24"/>
            <w:rPrChange w:id="1941" w:author="Homa Ahmadzia" w:date="2022-03-04T10:22:00Z">
              <w:rPr>
                <w:color w:val="000000"/>
              </w:rPr>
            </w:rPrChange>
          </w:rPr>
          <w:delText xml:space="preserve">AUC </w:delText>
        </w:r>
      </w:del>
      <w:ins w:id="1942" w:author="Jerome Federspiel" w:date="2022-02-04T10:12:00Z">
        <w:r w:rsidR="00961074" w:rsidRPr="00B62DF3">
          <w:rPr>
            <w:color w:val="000000"/>
            <w:sz w:val="24"/>
            <w:szCs w:val="24"/>
            <w:rPrChange w:id="1943" w:author="Homa Ahmadzia" w:date="2022-03-04T10:22:00Z">
              <w:rPr>
                <w:rFonts w:ascii="Times New Roman" w:hAnsi="Times New Roman" w:cs="Times New Roman"/>
                <w:color w:val="000000"/>
                <w:sz w:val="24"/>
                <w:szCs w:val="24"/>
              </w:rPr>
            </w:rPrChange>
          </w:rPr>
          <w:t>AUC-ROC</w:t>
        </w:r>
      </w:ins>
      <w:del w:id="1944" w:author="Jerome Federspiel" w:date="2022-02-04T10:13:00Z">
        <w:r w:rsidRPr="00B62DF3" w:rsidDel="00961074">
          <w:rPr>
            <w:color w:val="000000"/>
            <w:sz w:val="24"/>
            <w:szCs w:val="24"/>
            <w:rPrChange w:id="1945" w:author="Homa Ahmadzia" w:date="2022-03-04T10:22:00Z">
              <w:rPr>
                <w:color w:val="000000"/>
              </w:rPr>
            </w:rPrChange>
          </w:rPr>
          <w:delText>of ROC curves</w:delText>
        </w:r>
      </w:del>
      <w:r w:rsidRPr="00B62DF3">
        <w:rPr>
          <w:color w:val="000000"/>
          <w:sz w:val="24"/>
          <w:szCs w:val="24"/>
          <w:rPrChange w:id="1946" w:author="Homa Ahmadzia" w:date="2022-03-04T10:22:00Z">
            <w:rPr>
              <w:color w:val="000000"/>
            </w:rPr>
          </w:rPrChange>
        </w:rPr>
        <w:t xml:space="preserve"> for the CMQCC and AWHONN tools for predicting severe postpartum hemorrhage, defined by transfusion of at least 4 units packed red blood cells during postpartum period, were</w:t>
      </w:r>
      <w:ins w:id="1947" w:author="Jerome Federspiel" w:date="2022-02-04T11:15:00Z">
        <w:r w:rsidR="00FF69B9" w:rsidRPr="00B62DF3">
          <w:rPr>
            <w:color w:val="000000"/>
            <w:sz w:val="24"/>
            <w:szCs w:val="24"/>
            <w:rPrChange w:id="1948" w:author="Homa Ahmadzia" w:date="2022-03-04T10:22:00Z">
              <w:rPr>
                <w:rFonts w:ascii="Times New Roman" w:hAnsi="Times New Roman" w:cs="Times New Roman"/>
                <w:color w:val="000000"/>
                <w:sz w:val="24"/>
                <w:szCs w:val="24"/>
              </w:rPr>
            </w:rPrChange>
          </w:rPr>
          <w:t xml:space="preserve"> relatively modest at</w:t>
        </w:r>
      </w:ins>
      <w:r w:rsidRPr="00B62DF3">
        <w:rPr>
          <w:color w:val="000000"/>
          <w:sz w:val="24"/>
          <w:szCs w:val="24"/>
          <w:rPrChange w:id="1949" w:author="Homa Ahmadzia" w:date="2022-03-04T10:22:00Z">
            <w:rPr>
              <w:color w:val="000000"/>
            </w:rPr>
          </w:rPrChange>
        </w:rPr>
        <w:t xml:space="preserve"> 0.77 and 0.69</w:t>
      </w:r>
      <w:ins w:id="1950" w:author="Jerome Federspiel" w:date="2022-02-04T11:15:00Z">
        <w:r w:rsidR="00FF69B9" w:rsidRPr="00B62DF3">
          <w:rPr>
            <w:color w:val="000000"/>
            <w:sz w:val="24"/>
            <w:szCs w:val="24"/>
            <w:rPrChange w:id="1951" w:author="Homa Ahmadzia" w:date="2022-03-04T10:22:00Z">
              <w:rPr>
                <w:rFonts w:ascii="Times New Roman" w:hAnsi="Times New Roman" w:cs="Times New Roman"/>
                <w:color w:val="000000"/>
                <w:sz w:val="24"/>
                <w:szCs w:val="24"/>
              </w:rPr>
            </w:rPrChange>
          </w:rPr>
          <w:t>,</w:t>
        </w:r>
      </w:ins>
      <w:r w:rsidRPr="00B62DF3">
        <w:rPr>
          <w:color w:val="000000"/>
          <w:sz w:val="24"/>
          <w:szCs w:val="24"/>
          <w:rPrChange w:id="1952" w:author="Homa Ahmadzia" w:date="2022-03-04T10:22:00Z">
            <w:rPr>
              <w:color w:val="000000"/>
            </w:rPr>
          </w:rPrChange>
        </w:rPr>
        <w:t xml:space="preserve"> respectively</w:t>
      </w:r>
      <w:ins w:id="1953" w:author="Jerome Federspiel" w:date="2022-02-04T11:33:00Z">
        <w:r w:rsidR="00994166" w:rsidRPr="00B62DF3">
          <w:rPr>
            <w:color w:val="000000"/>
            <w:sz w:val="24"/>
            <w:szCs w:val="24"/>
            <w:rPrChange w:id="1954" w:author="Homa Ahmadzia" w:date="2022-03-04T10:22:00Z">
              <w:rPr>
                <w:rFonts w:ascii="Times New Roman" w:hAnsi="Times New Roman" w:cs="Times New Roman"/>
                <w:color w:val="000000"/>
                <w:sz w:val="24"/>
                <w:szCs w:val="24"/>
              </w:rPr>
            </w:rPrChange>
          </w:rPr>
          <w:t>.</w:t>
        </w:r>
      </w:ins>
      <w:r w:rsidRPr="00B62DF3">
        <w:rPr>
          <w:color w:val="000000"/>
          <w:sz w:val="24"/>
          <w:szCs w:val="24"/>
          <w:vertAlign w:val="superscript"/>
          <w:rPrChange w:id="1955" w:author="Homa Ahmadzia" w:date="2022-03-04T10:22:00Z">
            <w:rPr>
              <w:color w:val="000000"/>
              <w:vertAlign w:val="superscript"/>
            </w:rPr>
          </w:rPrChange>
        </w:rPr>
        <w:t>22</w:t>
      </w:r>
      <w:ins w:id="1956" w:author="Jerome Federspiel" w:date="2022-02-04T11:34:00Z">
        <w:r w:rsidR="00994166" w:rsidRPr="00B62DF3">
          <w:rPr>
            <w:color w:val="000000"/>
            <w:sz w:val="24"/>
            <w:szCs w:val="24"/>
            <w:vertAlign w:val="superscript"/>
            <w:rPrChange w:id="1957" w:author="Homa Ahmadzia" w:date="2022-03-04T10:22:00Z">
              <w:rPr>
                <w:rFonts w:ascii="Times New Roman" w:hAnsi="Times New Roman" w:cs="Times New Roman"/>
                <w:color w:val="000000"/>
                <w:sz w:val="24"/>
                <w:szCs w:val="24"/>
                <w:vertAlign w:val="superscript"/>
              </w:rPr>
            </w:rPrChange>
          </w:rPr>
          <w:t xml:space="preserve"> </w:t>
        </w:r>
      </w:ins>
      <w:del w:id="1958" w:author="Jerome Federspiel" w:date="2022-02-04T11:34:00Z">
        <w:r w:rsidRPr="00B62DF3" w:rsidDel="00994166">
          <w:rPr>
            <w:color w:val="000000"/>
            <w:sz w:val="24"/>
            <w:szCs w:val="24"/>
            <w:rPrChange w:id="1959" w:author="Homa Ahmadzia" w:date="2022-03-04T10:22:00Z">
              <w:rPr>
                <w:color w:val="000000"/>
              </w:rPr>
            </w:rPrChange>
          </w:rPr>
          <w:delText>.</w:delText>
        </w:r>
      </w:del>
      <w:del w:id="1960" w:author="Jerome Federspiel" w:date="2022-02-04T11:33:00Z">
        <w:r w:rsidRPr="00B62DF3" w:rsidDel="00994166">
          <w:rPr>
            <w:color w:val="000000"/>
            <w:sz w:val="24"/>
            <w:szCs w:val="24"/>
            <w:rPrChange w:id="1961" w:author="Homa Ahmadzia" w:date="2022-03-04T10:22:00Z">
              <w:rPr>
                <w:color w:val="000000"/>
              </w:rPr>
            </w:rPrChange>
          </w:rPr>
          <w:delText xml:space="preserve"> </w:delText>
        </w:r>
      </w:del>
      <w:ins w:id="1962" w:author="Jerome Federspiel" w:date="2022-02-04T10:18:00Z">
        <w:r w:rsidR="009D0BD2" w:rsidRPr="00B62DF3">
          <w:rPr>
            <w:color w:val="000000"/>
            <w:sz w:val="24"/>
            <w:szCs w:val="24"/>
            <w:rPrChange w:id="1963" w:author="Homa Ahmadzia" w:date="2022-03-04T10:22:00Z">
              <w:rPr>
                <w:rFonts w:ascii="Times New Roman" w:hAnsi="Times New Roman" w:cs="Times New Roman"/>
                <w:color w:val="000000"/>
                <w:sz w:val="24"/>
                <w:szCs w:val="24"/>
              </w:rPr>
            </w:rPrChange>
          </w:rPr>
          <w:t xml:space="preserve">Furthermore, parameters which are included in PPH risk models </w:t>
        </w:r>
      </w:ins>
      <w:ins w:id="1964" w:author="Jerome Federspiel" w:date="2022-02-04T11:15:00Z">
        <w:r w:rsidR="00FF69B9" w:rsidRPr="00B62DF3">
          <w:rPr>
            <w:color w:val="000000"/>
            <w:sz w:val="24"/>
            <w:szCs w:val="24"/>
            <w:rPrChange w:id="1965" w:author="Homa Ahmadzia" w:date="2022-03-04T10:22:00Z">
              <w:rPr>
                <w:rFonts w:ascii="Times New Roman" w:hAnsi="Times New Roman" w:cs="Times New Roman"/>
                <w:color w:val="000000"/>
                <w:sz w:val="24"/>
                <w:szCs w:val="24"/>
              </w:rPr>
            </w:rPrChange>
          </w:rPr>
          <w:t xml:space="preserve">based on univariate association with PPH risk </w:t>
        </w:r>
      </w:ins>
      <w:ins w:id="1966" w:author="Jerome Federspiel" w:date="2022-02-04T10:18:00Z">
        <w:r w:rsidR="009D0BD2" w:rsidRPr="00B62DF3">
          <w:rPr>
            <w:color w:val="000000"/>
            <w:sz w:val="24"/>
            <w:szCs w:val="24"/>
            <w:rPrChange w:id="1967" w:author="Homa Ahmadzia" w:date="2022-03-04T10:22:00Z">
              <w:rPr>
                <w:rFonts w:ascii="Times New Roman" w:hAnsi="Times New Roman" w:cs="Times New Roman"/>
                <w:color w:val="000000"/>
                <w:sz w:val="24"/>
                <w:szCs w:val="24"/>
              </w:rPr>
            </w:rPrChange>
          </w:rPr>
          <w:t xml:space="preserve">may not be independent predictors when </w:t>
        </w:r>
      </w:ins>
      <w:ins w:id="1968" w:author="Jerome Federspiel" w:date="2022-02-04T11:15:00Z">
        <w:r w:rsidR="00FF69B9" w:rsidRPr="00B62DF3">
          <w:rPr>
            <w:color w:val="000000"/>
            <w:sz w:val="24"/>
            <w:szCs w:val="24"/>
            <w:rPrChange w:id="1969" w:author="Homa Ahmadzia" w:date="2022-03-04T10:22:00Z">
              <w:rPr>
                <w:rFonts w:ascii="Times New Roman" w:hAnsi="Times New Roman" w:cs="Times New Roman"/>
                <w:color w:val="000000"/>
                <w:sz w:val="24"/>
                <w:szCs w:val="24"/>
              </w:rPr>
            </w:rPrChange>
          </w:rPr>
          <w:t xml:space="preserve">incorporated </w:t>
        </w:r>
      </w:ins>
      <w:ins w:id="1970" w:author="Jerome Federspiel" w:date="2022-02-04T10:18:00Z">
        <w:r w:rsidR="009D0BD2" w:rsidRPr="00B62DF3">
          <w:rPr>
            <w:color w:val="000000"/>
            <w:sz w:val="24"/>
            <w:szCs w:val="24"/>
            <w:rPrChange w:id="1971" w:author="Homa Ahmadzia" w:date="2022-03-04T10:22:00Z">
              <w:rPr>
                <w:rFonts w:ascii="Times New Roman" w:hAnsi="Times New Roman" w:cs="Times New Roman"/>
                <w:color w:val="000000"/>
                <w:sz w:val="24"/>
                <w:szCs w:val="24"/>
              </w:rPr>
            </w:rPrChange>
          </w:rPr>
          <w:t xml:space="preserve">into multivariate </w:t>
        </w:r>
      </w:ins>
      <w:ins w:id="1972" w:author="Jerome Federspiel" w:date="2022-02-04T11:15:00Z">
        <w:r w:rsidR="00FF69B9" w:rsidRPr="00B62DF3">
          <w:rPr>
            <w:color w:val="000000"/>
            <w:sz w:val="24"/>
            <w:szCs w:val="24"/>
            <w:rPrChange w:id="1973" w:author="Homa Ahmadzia" w:date="2022-03-04T10:22:00Z">
              <w:rPr>
                <w:rFonts w:ascii="Times New Roman" w:hAnsi="Times New Roman" w:cs="Times New Roman"/>
                <w:color w:val="000000"/>
                <w:sz w:val="24"/>
                <w:szCs w:val="24"/>
              </w:rPr>
            </w:rPrChange>
          </w:rPr>
          <w:t>models</w:t>
        </w:r>
      </w:ins>
      <w:ins w:id="1974" w:author="Jerome Federspiel" w:date="2022-02-04T10:18:00Z">
        <w:r w:rsidR="009D0BD2" w:rsidRPr="00B62DF3">
          <w:rPr>
            <w:color w:val="000000"/>
            <w:sz w:val="24"/>
            <w:szCs w:val="24"/>
            <w:rPrChange w:id="1975" w:author="Homa Ahmadzia" w:date="2022-03-04T10:22:00Z">
              <w:rPr>
                <w:rFonts w:ascii="Times New Roman" w:hAnsi="Times New Roman" w:cs="Times New Roman"/>
                <w:color w:val="000000"/>
                <w:sz w:val="24"/>
                <w:szCs w:val="24"/>
              </w:rPr>
            </w:rPrChange>
          </w:rPr>
          <w:t>.</w:t>
        </w:r>
      </w:ins>
      <w:del w:id="1976" w:author="Jerome Federspiel" w:date="2022-02-04T10:13:00Z">
        <w:r w:rsidRPr="00B62DF3" w:rsidDel="00961074">
          <w:rPr>
            <w:color w:val="000000"/>
            <w:sz w:val="24"/>
            <w:szCs w:val="24"/>
            <w:rPrChange w:id="1977" w:author="Homa Ahmadzia" w:date="2022-03-04T10:22:00Z">
              <w:rPr>
                <w:color w:val="000000"/>
              </w:rPr>
            </w:rPrChange>
          </w:rPr>
          <w:delText xml:space="preserve">They also found that the models performed better at predicting severe hemorrhage requiring multiple transfusions rather than any transfusion based on the AUC values, limiting the sensitivity of these tools for predicting less severe hemorrhage. </w:delText>
        </w:r>
      </w:del>
    </w:p>
    <w:p w14:paraId="7C361CF7" w14:textId="15C1AB31" w:rsidR="00814AD2" w:rsidRPr="00B62DF3" w:rsidDel="009D0BD2" w:rsidRDefault="00814AD2">
      <w:pPr>
        <w:spacing w:line="480" w:lineRule="auto"/>
        <w:rPr>
          <w:del w:id="1978" w:author="Jerome Federspiel" w:date="2022-02-04T10:17:00Z"/>
          <w:color w:val="000000"/>
          <w:sz w:val="24"/>
          <w:szCs w:val="24"/>
          <w:rPrChange w:id="1979" w:author="Homa Ahmadzia" w:date="2022-03-04T10:22:00Z">
            <w:rPr>
              <w:del w:id="1980" w:author="Jerome Federspiel" w:date="2022-02-04T10:17:00Z"/>
              <w:color w:val="000000"/>
            </w:rPr>
          </w:rPrChange>
        </w:rPr>
        <w:pPrChange w:id="1981" w:author="Jerome Federspiel" w:date="2022-02-04T10:19:00Z">
          <w:pPr>
            <w:spacing w:line="240" w:lineRule="auto"/>
          </w:pPr>
        </w:pPrChange>
      </w:pPr>
    </w:p>
    <w:p w14:paraId="78D1C2C1" w14:textId="27BB9025" w:rsidR="00814AD2" w:rsidRPr="00B62DF3" w:rsidRDefault="00814AD2" w:rsidP="009D0BD2">
      <w:pPr>
        <w:spacing w:line="480" w:lineRule="auto"/>
        <w:rPr>
          <w:ins w:id="1982" w:author="Jerome Federspiel" w:date="2022-02-04T11:20:00Z"/>
          <w:color w:val="000000"/>
          <w:sz w:val="24"/>
          <w:szCs w:val="24"/>
          <w:rPrChange w:id="1983" w:author="Homa Ahmadzia" w:date="2022-03-04T10:22:00Z">
            <w:rPr>
              <w:ins w:id="1984" w:author="Jerome Federspiel" w:date="2022-02-04T11:20:00Z"/>
              <w:rFonts w:ascii="Times New Roman" w:hAnsi="Times New Roman" w:cs="Times New Roman"/>
              <w:color w:val="000000"/>
              <w:sz w:val="24"/>
              <w:szCs w:val="24"/>
            </w:rPr>
          </w:rPrChange>
        </w:rPr>
      </w:pPr>
      <w:del w:id="1985" w:author="Jerome Federspiel" w:date="2022-02-04T10:17:00Z">
        <w:r w:rsidRPr="00B62DF3" w:rsidDel="009D0BD2">
          <w:rPr>
            <w:color w:val="000000"/>
            <w:sz w:val="24"/>
            <w:szCs w:val="24"/>
            <w:rPrChange w:id="1986" w:author="Homa Ahmadzia" w:date="2022-03-04T10:22:00Z">
              <w:rPr>
                <w:color w:val="000000"/>
              </w:rPr>
            </w:rPrChange>
          </w:rPr>
          <w:tab/>
          <w:delText xml:space="preserve">However, </w:delText>
        </w:r>
      </w:del>
      <w:del w:id="1987" w:author="Jerome Federspiel" w:date="2022-02-04T10:13:00Z">
        <w:r w:rsidRPr="00B62DF3" w:rsidDel="00961074">
          <w:rPr>
            <w:color w:val="000000"/>
            <w:sz w:val="24"/>
            <w:szCs w:val="24"/>
            <w:rPrChange w:id="1988" w:author="Homa Ahmadzia" w:date="2022-03-04T10:22:00Z">
              <w:rPr>
                <w:color w:val="000000"/>
              </w:rPr>
            </w:rPrChange>
          </w:rPr>
          <w:delText xml:space="preserve">Ahmadzia et al. performed </w:delText>
        </w:r>
      </w:del>
      <w:del w:id="1989" w:author="Jerome Federspiel" w:date="2022-02-04T10:17:00Z">
        <w:r w:rsidRPr="00B62DF3" w:rsidDel="009D0BD2">
          <w:rPr>
            <w:color w:val="000000"/>
            <w:sz w:val="24"/>
            <w:szCs w:val="24"/>
            <w:rPrChange w:id="1990" w:author="Homa Ahmadzia" w:date="2022-03-04T10:22:00Z">
              <w:rPr>
                <w:color w:val="000000"/>
              </w:rPr>
            </w:rPrChange>
          </w:rPr>
          <w:delText xml:space="preserve">a retrospective cohort study that evaluated patient outcomes pre- and post- the AWHONN risk assessment tool implementation, and </w:delText>
        </w:r>
      </w:del>
      <w:del w:id="1991" w:author="Jerome Federspiel" w:date="2022-02-04T10:13:00Z">
        <w:r w:rsidRPr="00B62DF3" w:rsidDel="00961074">
          <w:rPr>
            <w:color w:val="000000"/>
            <w:sz w:val="24"/>
            <w:szCs w:val="24"/>
            <w:rPrChange w:id="1992" w:author="Homa Ahmadzia" w:date="2022-03-04T10:22:00Z">
              <w:rPr>
                <w:color w:val="000000"/>
              </w:rPr>
            </w:rPrChange>
          </w:rPr>
          <w:delText xml:space="preserve">they </w:delText>
        </w:r>
      </w:del>
      <w:del w:id="1993" w:author="Jerome Federspiel" w:date="2022-02-04T10:17:00Z">
        <w:r w:rsidRPr="00B62DF3" w:rsidDel="009D0BD2">
          <w:rPr>
            <w:color w:val="000000"/>
            <w:sz w:val="24"/>
            <w:szCs w:val="24"/>
            <w:rPrChange w:id="1994" w:author="Homa Ahmadzia" w:date="2022-03-04T10:22:00Z">
              <w:rPr>
                <w:color w:val="000000"/>
              </w:rPr>
            </w:rPrChange>
          </w:rPr>
          <w:delText>found a 20% reduction in blood transfusion rates and estimated blood loss over 1,000 m</w:delText>
        </w:r>
      </w:del>
      <w:commentRangeStart w:id="1995"/>
      <w:del w:id="1996" w:author="Jerome Federspiel" w:date="2022-02-04T10:13:00Z">
        <w:r w:rsidRPr="00B62DF3" w:rsidDel="00961074">
          <w:rPr>
            <w:color w:val="000000"/>
            <w:sz w:val="24"/>
            <w:szCs w:val="24"/>
            <w:rPrChange w:id="1997" w:author="Homa Ahmadzia" w:date="2022-03-04T10:22:00Z">
              <w:rPr>
                <w:color w:val="000000"/>
              </w:rPr>
            </w:rPrChange>
          </w:rPr>
          <w:delText>L</w:delText>
        </w:r>
      </w:del>
      <w:del w:id="1998" w:author="Jerome Federspiel" w:date="2022-02-04T10:17:00Z">
        <w:r w:rsidRPr="00B62DF3" w:rsidDel="009D0BD2">
          <w:rPr>
            <w:color w:val="000000"/>
            <w:sz w:val="24"/>
            <w:szCs w:val="24"/>
            <w:rPrChange w:id="1999" w:author="Homa Ahmadzia" w:date="2022-03-04T10:22:00Z">
              <w:rPr>
                <w:color w:val="000000"/>
              </w:rPr>
            </w:rPrChange>
          </w:rPr>
          <w:delText>.</w:delText>
        </w:r>
        <w:commentRangeEnd w:id="1995"/>
        <w:r w:rsidR="00961074" w:rsidRPr="00B62DF3" w:rsidDel="009D0BD2">
          <w:rPr>
            <w:rStyle w:val="CommentReference"/>
          </w:rPr>
          <w:commentReference w:id="1995"/>
        </w:r>
        <w:r w:rsidRPr="00B62DF3" w:rsidDel="009D0BD2">
          <w:rPr>
            <w:color w:val="000000"/>
            <w:sz w:val="24"/>
            <w:szCs w:val="24"/>
            <w:rPrChange w:id="2000" w:author="Homa Ahmadzia" w:date="2022-03-04T10:22:00Z">
              <w:rPr>
                <w:color w:val="000000"/>
              </w:rPr>
            </w:rPrChange>
          </w:rPr>
          <w:delText xml:space="preserve"> This study supports risk stratification </w:delText>
        </w:r>
      </w:del>
      <w:del w:id="2001" w:author="Jerome Federspiel" w:date="2022-02-04T10:13:00Z">
        <w:r w:rsidRPr="00B62DF3" w:rsidDel="009D0BD2">
          <w:rPr>
            <w:color w:val="000000"/>
            <w:sz w:val="24"/>
            <w:szCs w:val="24"/>
            <w:rPrChange w:id="2002" w:author="Homa Ahmadzia" w:date="2022-03-04T10:22:00Z">
              <w:rPr>
                <w:color w:val="000000"/>
              </w:rPr>
            </w:rPrChange>
          </w:rPr>
          <w:delText>as a means to</w:delText>
        </w:r>
      </w:del>
      <w:del w:id="2003" w:author="Jerome Federspiel" w:date="2022-02-04T10:14:00Z">
        <w:r w:rsidRPr="00B62DF3" w:rsidDel="009D0BD2">
          <w:rPr>
            <w:color w:val="000000"/>
            <w:sz w:val="24"/>
            <w:szCs w:val="24"/>
            <w:rPrChange w:id="2004" w:author="Homa Ahmadzia" w:date="2022-03-04T10:22:00Z">
              <w:rPr>
                <w:color w:val="000000"/>
              </w:rPr>
            </w:rPrChange>
          </w:rPr>
          <w:delText xml:space="preserve"> inform clinical care </w:delText>
        </w:r>
      </w:del>
      <w:del w:id="2005" w:author="Jerome Federspiel" w:date="2022-02-04T10:17:00Z">
        <w:r w:rsidRPr="00B62DF3" w:rsidDel="009D0BD2">
          <w:rPr>
            <w:color w:val="000000"/>
            <w:sz w:val="24"/>
            <w:szCs w:val="24"/>
            <w:rPrChange w:id="2006" w:author="Homa Ahmadzia" w:date="2022-03-04T10:22:00Z">
              <w:rPr>
                <w:color w:val="000000"/>
              </w:rPr>
            </w:rPrChange>
          </w:rPr>
          <w:delText xml:space="preserve">to improve patient outcomes. However, these risk assessment tools are clinically informed rather than data-informed, which allows bias into the scoring regarding importance of selected predictors. </w:delText>
        </w:r>
      </w:del>
      <w:del w:id="2007" w:author="Jerome Federspiel" w:date="2022-02-04T10:18:00Z">
        <w:r w:rsidRPr="00B62DF3" w:rsidDel="009D0BD2">
          <w:rPr>
            <w:color w:val="000000"/>
            <w:sz w:val="24"/>
            <w:szCs w:val="24"/>
            <w:rPrChange w:id="2008" w:author="Homa Ahmadzia" w:date="2022-03-04T10:22:00Z">
              <w:rPr>
                <w:color w:val="000000"/>
              </w:rPr>
            </w:rPrChange>
          </w:rPr>
          <w:delText>Using multivariate logistic regression analysis, Kawakita et. al.  determined that the publicized risk factors included in risk assessment tools were not all consistently associated with severe postpartum hemorrhage such as fetal macrosomia, labor induction, and elevated BMI</w:delText>
        </w:r>
      </w:del>
      <w:r w:rsidRPr="00B62DF3">
        <w:rPr>
          <w:color w:val="000000"/>
          <w:sz w:val="24"/>
          <w:szCs w:val="24"/>
          <w:vertAlign w:val="superscript"/>
          <w:rPrChange w:id="2009" w:author="Homa Ahmadzia" w:date="2022-03-04T10:22:00Z">
            <w:rPr>
              <w:color w:val="000000"/>
              <w:vertAlign w:val="superscript"/>
            </w:rPr>
          </w:rPrChange>
        </w:rPr>
        <w:t>22</w:t>
      </w:r>
      <w:del w:id="2010" w:author="Jerome Federspiel" w:date="2022-02-04T10:18:00Z">
        <w:r w:rsidRPr="00B62DF3" w:rsidDel="009D0BD2">
          <w:rPr>
            <w:color w:val="000000"/>
            <w:sz w:val="24"/>
            <w:szCs w:val="24"/>
            <w:rPrChange w:id="2011" w:author="Homa Ahmadzia" w:date="2022-03-04T10:22:00Z">
              <w:rPr>
                <w:color w:val="000000"/>
              </w:rPr>
            </w:rPrChange>
          </w:rPr>
          <w:delText>.</w:delText>
        </w:r>
      </w:del>
      <w:ins w:id="2012" w:author="Jerome Federspiel" w:date="2022-02-04T10:18:00Z">
        <w:r w:rsidR="009D0BD2" w:rsidRPr="00B62DF3">
          <w:rPr>
            <w:color w:val="000000"/>
            <w:sz w:val="24"/>
            <w:szCs w:val="24"/>
            <w:rPrChange w:id="2013" w:author="Homa Ahmadzia" w:date="2022-03-04T10:22:00Z">
              <w:rPr>
                <w:rFonts w:ascii="Times New Roman" w:hAnsi="Times New Roman" w:cs="Times New Roman"/>
                <w:color w:val="000000"/>
                <w:sz w:val="24"/>
                <w:szCs w:val="24"/>
              </w:rPr>
            </w:rPrChange>
          </w:rPr>
          <w:t xml:space="preserve"> For these reasons, improve</w:t>
        </w:r>
      </w:ins>
      <w:ins w:id="2014" w:author="Jerome Federspiel" w:date="2022-02-04T10:19:00Z">
        <w:r w:rsidR="009D0BD2" w:rsidRPr="00B62DF3">
          <w:rPr>
            <w:color w:val="000000"/>
            <w:sz w:val="24"/>
            <w:szCs w:val="24"/>
            <w:rPrChange w:id="2015" w:author="Homa Ahmadzia" w:date="2022-03-04T10:22:00Z">
              <w:rPr>
                <w:rFonts w:ascii="Times New Roman" w:hAnsi="Times New Roman" w:cs="Times New Roman"/>
                <w:color w:val="000000"/>
                <w:sz w:val="24"/>
                <w:szCs w:val="24"/>
              </w:rPr>
            </w:rPrChange>
          </w:rPr>
          <w:t xml:space="preserve">ments in PPH risk </w:t>
        </w:r>
      </w:ins>
      <w:ins w:id="2016" w:author="Jerome Federspiel" w:date="2022-02-04T11:21:00Z">
        <w:r w:rsidR="00F25CA7" w:rsidRPr="00B62DF3">
          <w:rPr>
            <w:color w:val="000000"/>
            <w:sz w:val="24"/>
            <w:szCs w:val="24"/>
            <w:rPrChange w:id="2017" w:author="Homa Ahmadzia" w:date="2022-03-04T10:22:00Z">
              <w:rPr>
                <w:rFonts w:ascii="Times New Roman" w:hAnsi="Times New Roman" w:cs="Times New Roman"/>
                <w:color w:val="000000"/>
                <w:sz w:val="24"/>
                <w:szCs w:val="24"/>
              </w:rPr>
            </w:rPrChange>
          </w:rPr>
          <w:t xml:space="preserve">models </w:t>
        </w:r>
      </w:ins>
      <w:ins w:id="2018" w:author="Jerome Federspiel" w:date="2022-02-04T11:41:00Z">
        <w:r w:rsidR="00481AC2" w:rsidRPr="00B62DF3">
          <w:rPr>
            <w:color w:val="000000"/>
            <w:sz w:val="24"/>
            <w:szCs w:val="24"/>
            <w:rPrChange w:id="2019" w:author="Homa Ahmadzia" w:date="2022-03-04T10:22:00Z">
              <w:rPr>
                <w:rFonts w:ascii="Times New Roman" w:hAnsi="Times New Roman" w:cs="Times New Roman"/>
                <w:color w:val="000000"/>
                <w:sz w:val="24"/>
                <w:szCs w:val="24"/>
              </w:rPr>
            </w:rPrChange>
          </w:rPr>
          <w:t xml:space="preserve">are </w:t>
        </w:r>
      </w:ins>
      <w:ins w:id="2020" w:author="Jerome Federspiel" w:date="2022-02-04T10:19:00Z">
        <w:r w:rsidR="009D0BD2" w:rsidRPr="00B62DF3">
          <w:rPr>
            <w:color w:val="000000"/>
            <w:sz w:val="24"/>
            <w:szCs w:val="24"/>
            <w:rPrChange w:id="2021" w:author="Homa Ahmadzia" w:date="2022-03-04T10:22:00Z">
              <w:rPr>
                <w:rFonts w:ascii="Times New Roman" w:hAnsi="Times New Roman" w:cs="Times New Roman"/>
                <w:color w:val="000000"/>
                <w:sz w:val="24"/>
                <w:szCs w:val="24"/>
              </w:rPr>
            </w:rPrChange>
          </w:rPr>
          <w:t xml:space="preserve">a </w:t>
        </w:r>
      </w:ins>
      <w:ins w:id="2022" w:author="Jerome Federspiel" w:date="2022-02-04T11:41:00Z">
        <w:r w:rsidR="00481AC2" w:rsidRPr="00B62DF3">
          <w:rPr>
            <w:color w:val="000000"/>
            <w:sz w:val="24"/>
            <w:szCs w:val="24"/>
            <w:rPrChange w:id="2023" w:author="Homa Ahmadzia" w:date="2022-03-04T10:22:00Z">
              <w:rPr>
                <w:rFonts w:ascii="Times New Roman" w:hAnsi="Times New Roman" w:cs="Times New Roman"/>
                <w:color w:val="000000"/>
                <w:sz w:val="24"/>
                <w:szCs w:val="24"/>
              </w:rPr>
            </w:rPrChange>
          </w:rPr>
          <w:t xml:space="preserve">promising </w:t>
        </w:r>
      </w:ins>
      <w:ins w:id="2024" w:author="Jerome Federspiel" w:date="2022-02-04T10:19:00Z">
        <w:r w:rsidR="009D0BD2" w:rsidRPr="00B62DF3">
          <w:rPr>
            <w:color w:val="000000"/>
            <w:sz w:val="24"/>
            <w:szCs w:val="24"/>
            <w:rPrChange w:id="2025" w:author="Homa Ahmadzia" w:date="2022-03-04T10:22:00Z">
              <w:rPr>
                <w:rFonts w:ascii="Times New Roman" w:hAnsi="Times New Roman" w:cs="Times New Roman"/>
                <w:color w:val="000000"/>
                <w:sz w:val="24"/>
                <w:szCs w:val="24"/>
              </w:rPr>
            </w:rPrChange>
          </w:rPr>
          <w:t xml:space="preserve">target for </w:t>
        </w:r>
      </w:ins>
      <w:ins w:id="2026" w:author="Jerome Federspiel" w:date="2022-02-04T10:20:00Z">
        <w:r w:rsidR="002E2B24" w:rsidRPr="00B62DF3">
          <w:rPr>
            <w:color w:val="000000"/>
            <w:sz w:val="24"/>
            <w:szCs w:val="24"/>
            <w:rPrChange w:id="2027" w:author="Homa Ahmadzia" w:date="2022-03-04T10:22:00Z">
              <w:rPr>
                <w:rFonts w:ascii="Times New Roman" w:hAnsi="Times New Roman" w:cs="Times New Roman"/>
                <w:color w:val="000000"/>
                <w:sz w:val="24"/>
                <w:szCs w:val="24"/>
              </w:rPr>
            </w:rPrChange>
          </w:rPr>
          <w:t>improving</w:t>
        </w:r>
      </w:ins>
      <w:ins w:id="2028" w:author="Jerome Federspiel" w:date="2022-02-04T10:19:00Z">
        <w:r w:rsidR="009D0BD2" w:rsidRPr="00B62DF3">
          <w:rPr>
            <w:color w:val="000000"/>
            <w:sz w:val="24"/>
            <w:szCs w:val="24"/>
            <w:rPrChange w:id="2029" w:author="Homa Ahmadzia" w:date="2022-03-04T10:22:00Z">
              <w:rPr>
                <w:rFonts w:ascii="Times New Roman" w:hAnsi="Times New Roman" w:cs="Times New Roman"/>
                <w:color w:val="000000"/>
                <w:sz w:val="24"/>
                <w:szCs w:val="24"/>
              </w:rPr>
            </w:rPrChange>
          </w:rPr>
          <w:t xml:space="preserve"> PPH care.</w:t>
        </w:r>
      </w:ins>
      <w:r w:rsidRPr="00B62DF3">
        <w:rPr>
          <w:color w:val="000000"/>
          <w:sz w:val="24"/>
          <w:szCs w:val="24"/>
          <w:rPrChange w:id="2030" w:author="Homa Ahmadzia" w:date="2022-03-04T10:22:00Z">
            <w:rPr>
              <w:color w:val="000000"/>
            </w:rPr>
          </w:rPrChange>
        </w:rPr>
        <w:t xml:space="preserve"> </w:t>
      </w:r>
      <w:del w:id="2031" w:author="Jerome Federspiel" w:date="2022-02-04T10:18:00Z">
        <w:r w:rsidRPr="00B62DF3" w:rsidDel="009D0BD2">
          <w:rPr>
            <w:color w:val="000000"/>
            <w:sz w:val="24"/>
            <w:szCs w:val="24"/>
            <w:rPrChange w:id="2032" w:author="Homa Ahmadzia" w:date="2022-03-04T10:22:00Z">
              <w:rPr>
                <w:color w:val="000000"/>
              </w:rPr>
            </w:rPrChange>
          </w:rPr>
          <w:delText xml:space="preserve">This is supported by our models, which also did not include these factors as top predictors. </w:delText>
        </w:r>
      </w:del>
    </w:p>
    <w:p w14:paraId="17650E6F" w14:textId="1996C57C" w:rsidR="009B798E" w:rsidRPr="00B62DF3" w:rsidRDefault="00994166" w:rsidP="009D0BD2">
      <w:pPr>
        <w:spacing w:line="480" w:lineRule="auto"/>
        <w:rPr>
          <w:ins w:id="2033" w:author="Jerome Federspiel" w:date="2022-02-04T11:08:00Z"/>
          <w:color w:val="000000"/>
          <w:sz w:val="24"/>
          <w:szCs w:val="24"/>
          <w:rPrChange w:id="2034" w:author="Homa Ahmadzia" w:date="2022-03-04T10:22:00Z">
            <w:rPr>
              <w:ins w:id="2035" w:author="Jerome Federspiel" w:date="2022-02-04T11:08:00Z"/>
              <w:rFonts w:ascii="Times New Roman" w:hAnsi="Times New Roman" w:cs="Times New Roman"/>
              <w:color w:val="000000"/>
              <w:sz w:val="24"/>
              <w:szCs w:val="24"/>
            </w:rPr>
          </w:rPrChange>
        </w:rPr>
      </w:pPr>
      <w:ins w:id="2036" w:author="Jerome Federspiel" w:date="2022-02-04T11:33:00Z">
        <w:r w:rsidRPr="00B62DF3">
          <w:rPr>
            <w:color w:val="000000"/>
            <w:sz w:val="24"/>
            <w:szCs w:val="24"/>
            <w:rPrChange w:id="2037" w:author="Homa Ahmadzia" w:date="2022-03-04T10:22:00Z">
              <w:rPr>
                <w:rFonts w:ascii="Times New Roman" w:hAnsi="Times New Roman" w:cs="Times New Roman"/>
                <w:color w:val="000000"/>
                <w:sz w:val="24"/>
                <w:szCs w:val="24"/>
              </w:rPr>
            </w:rPrChange>
          </w:rPr>
          <w:tab/>
        </w:r>
      </w:ins>
      <w:ins w:id="2038" w:author="Jerome Federspiel" w:date="2022-02-04T11:56:00Z">
        <w:r w:rsidR="00CE49AB" w:rsidRPr="00B62DF3">
          <w:rPr>
            <w:color w:val="000000"/>
            <w:sz w:val="24"/>
            <w:szCs w:val="24"/>
            <w:rPrChange w:id="2039" w:author="Homa Ahmadzia" w:date="2022-03-04T10:22:00Z">
              <w:rPr>
                <w:rFonts w:ascii="Times New Roman" w:hAnsi="Times New Roman" w:cs="Times New Roman"/>
                <w:color w:val="000000"/>
                <w:sz w:val="24"/>
                <w:szCs w:val="24"/>
              </w:rPr>
            </w:rPrChange>
          </w:rPr>
          <w:t>A p</w:t>
        </w:r>
      </w:ins>
      <w:ins w:id="2040" w:author="Jerome Federspiel" w:date="2022-02-04T11:51:00Z">
        <w:r w:rsidR="00263F59" w:rsidRPr="00B62DF3">
          <w:rPr>
            <w:color w:val="000000"/>
            <w:sz w:val="24"/>
            <w:szCs w:val="24"/>
            <w:rPrChange w:id="2041" w:author="Homa Ahmadzia" w:date="2022-03-04T10:22:00Z">
              <w:rPr>
                <w:rFonts w:ascii="Times New Roman" w:hAnsi="Times New Roman" w:cs="Times New Roman"/>
                <w:color w:val="000000"/>
                <w:sz w:val="24"/>
                <w:szCs w:val="24"/>
              </w:rPr>
            </w:rPrChange>
          </w:rPr>
          <w:t xml:space="preserve">reviously-published risk assessment for PPH using the CSL dataset demonstrated </w:t>
        </w:r>
      </w:ins>
      <w:ins w:id="2042" w:author="Jerome Federspiel" w:date="2022-02-04T11:53:00Z">
        <w:r w:rsidR="00263F59" w:rsidRPr="00B62DF3">
          <w:rPr>
            <w:color w:val="000000"/>
            <w:sz w:val="24"/>
            <w:szCs w:val="24"/>
            <w:rPrChange w:id="2043" w:author="Homa Ahmadzia" w:date="2022-03-04T10:22:00Z">
              <w:rPr>
                <w:rFonts w:ascii="Times New Roman" w:hAnsi="Times New Roman" w:cs="Times New Roman"/>
                <w:color w:val="000000"/>
                <w:sz w:val="24"/>
                <w:szCs w:val="24"/>
              </w:rPr>
            </w:rPrChange>
          </w:rPr>
          <w:t xml:space="preserve">exceptional </w:t>
        </w:r>
      </w:ins>
      <w:ins w:id="2044" w:author="Jerome Federspiel" w:date="2022-02-04T11:51:00Z">
        <w:r w:rsidR="00263F59" w:rsidRPr="00B62DF3">
          <w:rPr>
            <w:color w:val="000000"/>
            <w:sz w:val="24"/>
            <w:szCs w:val="24"/>
            <w:rPrChange w:id="2045" w:author="Homa Ahmadzia" w:date="2022-03-04T10:22:00Z">
              <w:rPr>
                <w:rFonts w:ascii="Times New Roman" w:hAnsi="Times New Roman" w:cs="Times New Roman"/>
                <w:color w:val="000000"/>
                <w:sz w:val="24"/>
                <w:szCs w:val="24"/>
              </w:rPr>
            </w:rPrChange>
          </w:rPr>
          <w:t xml:space="preserve">model performance, but </w:t>
        </w:r>
      </w:ins>
      <w:ins w:id="2046" w:author="Jerome Federspiel" w:date="2022-02-04T11:53:00Z">
        <w:r w:rsidR="00263F59" w:rsidRPr="00B62DF3">
          <w:rPr>
            <w:color w:val="000000"/>
            <w:sz w:val="24"/>
            <w:szCs w:val="24"/>
            <w:rPrChange w:id="2047" w:author="Homa Ahmadzia" w:date="2022-03-04T10:22:00Z">
              <w:rPr>
                <w:rFonts w:ascii="Times New Roman" w:hAnsi="Times New Roman" w:cs="Times New Roman"/>
                <w:color w:val="000000"/>
                <w:sz w:val="24"/>
                <w:szCs w:val="24"/>
              </w:rPr>
            </w:rPrChange>
          </w:rPr>
          <w:t xml:space="preserve">model </w:t>
        </w:r>
      </w:ins>
      <w:ins w:id="2048" w:author="Jerome Federspiel" w:date="2022-02-04T11:54:00Z">
        <w:r w:rsidR="00263F59" w:rsidRPr="00B62DF3">
          <w:rPr>
            <w:color w:val="000000"/>
            <w:sz w:val="24"/>
            <w:szCs w:val="24"/>
            <w:rPrChange w:id="2049" w:author="Homa Ahmadzia" w:date="2022-03-04T10:22:00Z">
              <w:rPr>
                <w:rFonts w:ascii="Times New Roman" w:hAnsi="Times New Roman" w:cs="Times New Roman"/>
                <w:color w:val="000000"/>
                <w:sz w:val="24"/>
                <w:szCs w:val="24"/>
              </w:rPr>
            </w:rPrChange>
          </w:rPr>
          <w:t>performance</w:t>
        </w:r>
      </w:ins>
      <w:ins w:id="2050" w:author="Jerome Federspiel" w:date="2022-02-04T11:53:00Z">
        <w:r w:rsidR="00263F59" w:rsidRPr="00B62DF3">
          <w:rPr>
            <w:color w:val="000000"/>
            <w:sz w:val="24"/>
            <w:szCs w:val="24"/>
            <w:rPrChange w:id="2051" w:author="Homa Ahmadzia" w:date="2022-03-04T10:22:00Z">
              <w:rPr>
                <w:rFonts w:ascii="Times New Roman" w:hAnsi="Times New Roman" w:cs="Times New Roman"/>
                <w:color w:val="000000"/>
                <w:sz w:val="24"/>
                <w:szCs w:val="24"/>
              </w:rPr>
            </w:rPrChange>
          </w:rPr>
          <w:t xml:space="preserve"> was dramatically lower in an external validation cohort</w:t>
        </w:r>
        <w:commentRangeStart w:id="2052"/>
        <w:r w:rsidR="00263F59" w:rsidRPr="00B62DF3">
          <w:rPr>
            <w:color w:val="000000"/>
            <w:sz w:val="24"/>
            <w:szCs w:val="24"/>
            <w:rPrChange w:id="2053" w:author="Homa Ahmadzia" w:date="2022-03-04T10:22:00Z">
              <w:rPr>
                <w:rFonts w:ascii="Times New Roman" w:hAnsi="Times New Roman" w:cs="Times New Roman"/>
                <w:color w:val="000000"/>
                <w:sz w:val="24"/>
                <w:szCs w:val="24"/>
              </w:rPr>
            </w:rPrChange>
          </w:rPr>
          <w:t xml:space="preserve">. </w:t>
        </w:r>
        <w:commentRangeEnd w:id="2052"/>
        <w:r w:rsidR="00263F59" w:rsidRPr="00B62DF3">
          <w:rPr>
            <w:rStyle w:val="CommentReference"/>
          </w:rPr>
          <w:commentReference w:id="2052"/>
        </w:r>
      </w:ins>
      <w:ins w:id="2054" w:author="Jerome Federspiel" w:date="2022-02-04T11:54:00Z">
        <w:r w:rsidR="00263F59" w:rsidRPr="00B62DF3">
          <w:rPr>
            <w:color w:val="000000"/>
            <w:sz w:val="24"/>
            <w:szCs w:val="24"/>
            <w:rPrChange w:id="2055" w:author="Homa Ahmadzia" w:date="2022-03-04T10:22:00Z">
              <w:rPr>
                <w:rFonts w:ascii="Times New Roman" w:hAnsi="Times New Roman" w:cs="Times New Roman"/>
                <w:color w:val="000000"/>
                <w:sz w:val="24"/>
                <w:szCs w:val="24"/>
              </w:rPr>
            </w:rPrChange>
          </w:rPr>
          <w:t xml:space="preserve">This study </w:t>
        </w:r>
      </w:ins>
      <w:ins w:id="2056" w:author="Jerome Federspiel" w:date="2022-02-04T11:56:00Z">
        <w:r w:rsidR="00CE49AB" w:rsidRPr="00B62DF3">
          <w:rPr>
            <w:color w:val="000000"/>
            <w:sz w:val="24"/>
            <w:szCs w:val="24"/>
            <w:rPrChange w:id="2057" w:author="Homa Ahmadzia" w:date="2022-03-04T10:22:00Z">
              <w:rPr>
                <w:rFonts w:ascii="Times New Roman" w:hAnsi="Times New Roman" w:cs="Times New Roman"/>
                <w:color w:val="000000"/>
                <w:sz w:val="24"/>
                <w:szCs w:val="24"/>
              </w:rPr>
            </w:rPrChange>
          </w:rPr>
          <w:t>augments</w:t>
        </w:r>
      </w:ins>
      <w:ins w:id="2058" w:author="Jerome Federspiel" w:date="2022-02-04T12:01:00Z">
        <w:r w:rsidR="004E0BEE" w:rsidRPr="00B62DF3">
          <w:rPr>
            <w:color w:val="000000"/>
            <w:sz w:val="24"/>
            <w:szCs w:val="24"/>
            <w:rPrChange w:id="2059" w:author="Homa Ahmadzia" w:date="2022-03-04T10:22:00Z">
              <w:rPr>
                <w:rFonts w:ascii="Times New Roman" w:hAnsi="Times New Roman" w:cs="Times New Roman"/>
                <w:color w:val="000000"/>
                <w:sz w:val="24"/>
                <w:szCs w:val="24"/>
              </w:rPr>
            </w:rPrChange>
          </w:rPr>
          <w:t xml:space="preserve"> this prior work via inco</w:t>
        </w:r>
      </w:ins>
      <w:ins w:id="2060" w:author="Jerome Federspiel" w:date="2022-02-04T12:02:00Z">
        <w:r w:rsidR="004E0BEE" w:rsidRPr="00B62DF3">
          <w:rPr>
            <w:color w:val="000000"/>
            <w:sz w:val="24"/>
            <w:szCs w:val="24"/>
            <w:rPrChange w:id="2061" w:author="Homa Ahmadzia" w:date="2022-03-04T10:22:00Z">
              <w:rPr>
                <w:rFonts w:ascii="Times New Roman" w:hAnsi="Times New Roman" w:cs="Times New Roman"/>
                <w:color w:val="000000"/>
                <w:sz w:val="24"/>
                <w:szCs w:val="24"/>
              </w:rPr>
            </w:rPrChange>
          </w:rPr>
          <w:t>r</w:t>
        </w:r>
      </w:ins>
      <w:ins w:id="2062" w:author="Jerome Federspiel" w:date="2022-02-04T12:01:00Z">
        <w:r w:rsidR="004E0BEE" w:rsidRPr="00B62DF3">
          <w:rPr>
            <w:color w:val="000000"/>
            <w:sz w:val="24"/>
            <w:szCs w:val="24"/>
            <w:rPrChange w:id="2063" w:author="Homa Ahmadzia" w:date="2022-03-04T10:22:00Z">
              <w:rPr>
                <w:rFonts w:ascii="Times New Roman" w:hAnsi="Times New Roman" w:cs="Times New Roman"/>
                <w:color w:val="000000"/>
                <w:sz w:val="24"/>
                <w:szCs w:val="24"/>
              </w:rPr>
            </w:rPrChange>
          </w:rPr>
          <w:t xml:space="preserve">poration of antepartum and intrapartum risk factors. </w:t>
        </w:r>
      </w:ins>
      <w:ins w:id="2064" w:author="Jerome Federspiel" w:date="2022-02-04T12:02:00Z">
        <w:r w:rsidR="004E0BEE" w:rsidRPr="00B62DF3">
          <w:rPr>
            <w:color w:val="000000"/>
            <w:sz w:val="24"/>
            <w:szCs w:val="24"/>
            <w:rPrChange w:id="2065" w:author="Homa Ahmadzia" w:date="2022-03-04T10:22:00Z">
              <w:rPr>
                <w:rFonts w:ascii="Times New Roman" w:hAnsi="Times New Roman" w:cs="Times New Roman"/>
                <w:color w:val="000000"/>
                <w:sz w:val="24"/>
                <w:szCs w:val="24"/>
              </w:rPr>
            </w:rPrChange>
          </w:rPr>
          <w:t xml:space="preserve">Nonetheless, additional work is </w:t>
        </w:r>
        <w:r w:rsidR="004E0BEE" w:rsidRPr="00B62DF3">
          <w:rPr>
            <w:color w:val="000000"/>
            <w:sz w:val="24"/>
            <w:szCs w:val="24"/>
            <w:rPrChange w:id="2066" w:author="Homa Ahmadzia" w:date="2022-03-04T10:22:00Z">
              <w:rPr>
                <w:rFonts w:ascii="Times New Roman" w:hAnsi="Times New Roman" w:cs="Times New Roman"/>
                <w:color w:val="000000"/>
                <w:sz w:val="24"/>
                <w:szCs w:val="24"/>
              </w:rPr>
            </w:rPrChange>
          </w:rPr>
          <w:lastRenderedPageBreak/>
          <w:t xml:space="preserve">needed before such a model can be implemented in clinical practice. In particular, </w:t>
        </w:r>
      </w:ins>
      <w:ins w:id="2067" w:author="Jerome Federspiel" w:date="2022-02-04T12:09:00Z">
        <w:r w:rsidR="00A43172" w:rsidRPr="00B62DF3">
          <w:rPr>
            <w:color w:val="000000"/>
            <w:sz w:val="24"/>
            <w:szCs w:val="24"/>
            <w:rPrChange w:id="2068" w:author="Homa Ahmadzia" w:date="2022-03-04T10:22:00Z">
              <w:rPr>
                <w:rFonts w:ascii="Times New Roman" w:hAnsi="Times New Roman" w:cs="Times New Roman"/>
                <w:color w:val="000000"/>
                <w:sz w:val="24"/>
                <w:szCs w:val="24"/>
              </w:rPr>
            </w:rPrChange>
          </w:rPr>
          <w:t xml:space="preserve">it will be important to </w:t>
        </w:r>
        <w:del w:id="2069" w:author="Homa Ahmadzia" w:date="2022-03-04T10:02:00Z">
          <w:r w:rsidR="00A43172" w:rsidRPr="00B62DF3" w:rsidDel="00A973E6">
            <w:rPr>
              <w:color w:val="000000"/>
              <w:sz w:val="24"/>
              <w:szCs w:val="24"/>
              <w:rPrChange w:id="2070" w:author="Homa Ahmadzia" w:date="2022-03-04T10:22:00Z">
                <w:rPr>
                  <w:rFonts w:ascii="Times New Roman" w:hAnsi="Times New Roman" w:cs="Times New Roman"/>
                  <w:color w:val="000000"/>
                  <w:sz w:val="24"/>
                  <w:szCs w:val="24"/>
                </w:rPr>
              </w:rPrChange>
            </w:rPr>
            <w:delText xml:space="preserve">develop to </w:delText>
          </w:r>
        </w:del>
        <w:r w:rsidR="00A43172" w:rsidRPr="00B62DF3">
          <w:rPr>
            <w:color w:val="000000"/>
            <w:sz w:val="24"/>
            <w:szCs w:val="24"/>
            <w:rPrChange w:id="2071" w:author="Homa Ahmadzia" w:date="2022-03-04T10:22:00Z">
              <w:rPr>
                <w:rFonts w:ascii="Times New Roman" w:hAnsi="Times New Roman" w:cs="Times New Roman"/>
                <w:color w:val="000000"/>
                <w:sz w:val="24"/>
                <w:szCs w:val="24"/>
              </w:rPr>
            </w:rPrChange>
          </w:rPr>
          <w:t xml:space="preserve">develop </w:t>
        </w:r>
      </w:ins>
      <w:ins w:id="2072" w:author="Jerome Federspiel" w:date="2022-02-04T12:16:00Z">
        <w:r w:rsidR="00646568" w:rsidRPr="00B62DF3">
          <w:rPr>
            <w:color w:val="000000"/>
            <w:sz w:val="24"/>
            <w:szCs w:val="24"/>
            <w:rPrChange w:id="2073" w:author="Homa Ahmadzia" w:date="2022-03-04T10:22:00Z">
              <w:rPr>
                <w:rFonts w:ascii="Times New Roman" w:hAnsi="Times New Roman" w:cs="Times New Roman"/>
                <w:color w:val="000000"/>
                <w:sz w:val="24"/>
                <w:szCs w:val="24"/>
              </w:rPr>
            </w:rPrChange>
          </w:rPr>
          <w:t>prediction</w:t>
        </w:r>
      </w:ins>
      <w:ins w:id="2074" w:author="Jerome Federspiel" w:date="2022-02-04T12:09:00Z">
        <w:r w:rsidR="00A43172" w:rsidRPr="00B62DF3">
          <w:rPr>
            <w:color w:val="000000"/>
            <w:sz w:val="24"/>
            <w:szCs w:val="24"/>
            <w:rPrChange w:id="2075" w:author="Homa Ahmadzia" w:date="2022-03-04T10:22:00Z">
              <w:rPr>
                <w:rFonts w:ascii="Times New Roman" w:hAnsi="Times New Roman" w:cs="Times New Roman"/>
                <w:color w:val="000000"/>
                <w:sz w:val="24"/>
                <w:szCs w:val="24"/>
              </w:rPr>
            </w:rPrChange>
          </w:rPr>
          <w:t xml:space="preserve"> models which are implementable either through </w:t>
        </w:r>
      </w:ins>
      <w:ins w:id="2076" w:author="Jerome Federspiel" w:date="2022-02-04T12:16:00Z">
        <w:r w:rsidR="00646568" w:rsidRPr="00B62DF3">
          <w:rPr>
            <w:color w:val="000000"/>
            <w:sz w:val="24"/>
            <w:szCs w:val="24"/>
            <w:rPrChange w:id="2077" w:author="Homa Ahmadzia" w:date="2022-03-04T10:22:00Z">
              <w:rPr>
                <w:rFonts w:ascii="Times New Roman" w:hAnsi="Times New Roman" w:cs="Times New Roman"/>
                <w:color w:val="000000"/>
                <w:sz w:val="24"/>
                <w:szCs w:val="24"/>
              </w:rPr>
            </w:rPrChange>
          </w:rPr>
          <w:t>straightforward</w:t>
        </w:r>
      </w:ins>
      <w:ins w:id="2078" w:author="Jerome Federspiel" w:date="2022-02-04T12:09:00Z">
        <w:r w:rsidR="00A43172" w:rsidRPr="00B62DF3">
          <w:rPr>
            <w:color w:val="000000"/>
            <w:sz w:val="24"/>
            <w:szCs w:val="24"/>
            <w:rPrChange w:id="2079" w:author="Homa Ahmadzia" w:date="2022-03-04T10:22:00Z">
              <w:rPr>
                <w:rFonts w:ascii="Times New Roman" w:hAnsi="Times New Roman" w:cs="Times New Roman"/>
                <w:color w:val="000000"/>
                <w:sz w:val="24"/>
                <w:szCs w:val="24"/>
              </w:rPr>
            </w:rPrChange>
          </w:rPr>
          <w:t xml:space="preserve"> bedside data entry </w:t>
        </w:r>
      </w:ins>
      <w:ins w:id="2080" w:author="Jerome Federspiel" w:date="2022-02-04T12:16:00Z">
        <w:r w:rsidR="00646568" w:rsidRPr="00B62DF3">
          <w:rPr>
            <w:color w:val="000000"/>
            <w:sz w:val="24"/>
            <w:szCs w:val="24"/>
            <w:rPrChange w:id="2081" w:author="Homa Ahmadzia" w:date="2022-03-04T10:22:00Z">
              <w:rPr>
                <w:rFonts w:ascii="Times New Roman" w:hAnsi="Times New Roman" w:cs="Times New Roman"/>
                <w:color w:val="000000"/>
                <w:sz w:val="24"/>
                <w:szCs w:val="24"/>
              </w:rPr>
            </w:rPrChange>
          </w:rPr>
          <w:t xml:space="preserve">or can be automated via real time electronic medical record data capture, which are well validated in a variety of hospital settings, and ideally, which are paired </w:t>
        </w:r>
      </w:ins>
      <w:ins w:id="2082" w:author="Jerome Federspiel" w:date="2022-02-04T12:17:00Z">
        <w:r w:rsidR="00646568" w:rsidRPr="00B62DF3">
          <w:rPr>
            <w:color w:val="000000"/>
            <w:sz w:val="24"/>
            <w:szCs w:val="24"/>
            <w:rPrChange w:id="2083" w:author="Homa Ahmadzia" w:date="2022-03-04T10:22:00Z">
              <w:rPr>
                <w:rFonts w:ascii="Times New Roman" w:hAnsi="Times New Roman" w:cs="Times New Roman"/>
                <w:color w:val="000000"/>
                <w:sz w:val="24"/>
                <w:szCs w:val="24"/>
              </w:rPr>
            </w:rPrChange>
          </w:rPr>
          <w:t xml:space="preserve">with recommended risk-based interventions to reduce hemorrhage risk and mitigate hemorrhage which occurs. </w:t>
        </w:r>
      </w:ins>
    </w:p>
    <w:p w14:paraId="13E9566D" w14:textId="0053F364" w:rsidR="009B798E" w:rsidRPr="00B62DF3" w:rsidDel="009B798E" w:rsidRDefault="009B798E">
      <w:pPr>
        <w:spacing w:line="480" w:lineRule="auto"/>
        <w:rPr>
          <w:del w:id="2084" w:author="Jerome Federspiel" w:date="2022-02-04T11:09:00Z"/>
          <w:color w:val="000000"/>
          <w:sz w:val="24"/>
          <w:szCs w:val="24"/>
          <w:rPrChange w:id="2085" w:author="Homa Ahmadzia" w:date="2022-03-04T10:22:00Z">
            <w:rPr>
              <w:del w:id="2086" w:author="Jerome Federspiel" w:date="2022-02-04T11:09:00Z"/>
              <w:color w:val="000000"/>
            </w:rPr>
          </w:rPrChange>
        </w:rPr>
        <w:pPrChange w:id="2087" w:author="Jerome Federspiel" w:date="2022-02-04T10:19:00Z">
          <w:pPr>
            <w:spacing w:line="240" w:lineRule="auto"/>
          </w:pPr>
        </w:pPrChange>
      </w:pPr>
    </w:p>
    <w:p w14:paraId="4246DFFD" w14:textId="4F3036C0" w:rsidR="00814AD2" w:rsidRPr="00B62DF3" w:rsidDel="001E2785" w:rsidRDefault="00814AD2" w:rsidP="009B798E">
      <w:pPr>
        <w:spacing w:line="480" w:lineRule="auto"/>
        <w:ind w:firstLine="720"/>
        <w:rPr>
          <w:del w:id="2088" w:author="Jerome Federspiel" w:date="2022-02-04T10:16:00Z"/>
          <w:color w:val="000000" w:themeColor="text1"/>
          <w:sz w:val="24"/>
          <w:szCs w:val="24"/>
          <w:rPrChange w:id="2089" w:author="Homa Ahmadzia" w:date="2022-03-04T10:22:00Z">
            <w:rPr>
              <w:del w:id="2090" w:author="Jerome Federspiel" w:date="2022-02-04T10:16:00Z"/>
              <w:rFonts w:ascii="Times New Roman" w:hAnsi="Times New Roman" w:cs="Times New Roman"/>
              <w:color w:val="000000" w:themeColor="text1"/>
              <w:sz w:val="24"/>
              <w:szCs w:val="24"/>
            </w:rPr>
          </w:rPrChange>
        </w:rPr>
      </w:pPr>
    </w:p>
    <w:p w14:paraId="2229686A" w14:textId="30F529BE" w:rsidR="00814AD2" w:rsidRPr="00B62DF3" w:rsidDel="009D0BD2" w:rsidRDefault="001E2785" w:rsidP="001E2785">
      <w:pPr>
        <w:spacing w:line="240" w:lineRule="auto"/>
        <w:rPr>
          <w:del w:id="2091" w:author="Jerome Federspiel" w:date="2022-02-04T10:16:00Z"/>
          <w:color w:val="000000" w:themeColor="text1"/>
          <w:sz w:val="24"/>
          <w:szCs w:val="24"/>
          <w:rPrChange w:id="2092" w:author="Homa Ahmadzia" w:date="2022-03-04T10:22:00Z">
            <w:rPr>
              <w:del w:id="2093" w:author="Jerome Federspiel" w:date="2022-02-04T10:16:00Z"/>
              <w:color w:val="000000" w:themeColor="text1"/>
            </w:rPr>
          </w:rPrChange>
        </w:rPr>
      </w:pPr>
      <w:ins w:id="2094" w:author="Jerome Federspiel" w:date="2022-02-04T10:26:00Z">
        <w:r w:rsidRPr="00B62DF3">
          <w:rPr>
            <w:color w:val="000000" w:themeColor="text1"/>
            <w:sz w:val="24"/>
            <w:szCs w:val="24"/>
            <w:rPrChange w:id="2095" w:author="Homa Ahmadzia" w:date="2022-03-04T10:22:00Z">
              <w:rPr>
                <w:rFonts w:ascii="Times New Roman" w:hAnsi="Times New Roman" w:cs="Times New Roman"/>
                <w:color w:val="000000" w:themeColor="text1"/>
                <w:sz w:val="24"/>
                <w:szCs w:val="24"/>
              </w:rPr>
            </w:rPrChange>
          </w:rPr>
          <w:tab/>
        </w:r>
      </w:ins>
      <w:del w:id="2096" w:author="Jerome Federspiel" w:date="2022-02-04T10:16:00Z">
        <w:r w:rsidR="00814AD2" w:rsidRPr="00B62DF3" w:rsidDel="009D0BD2">
          <w:rPr>
            <w:color w:val="000000" w:themeColor="text1"/>
            <w:sz w:val="24"/>
            <w:szCs w:val="24"/>
            <w:rPrChange w:id="2097" w:author="Homa Ahmadzia" w:date="2022-03-04T10:22:00Z">
              <w:rPr>
                <w:color w:val="000000" w:themeColor="text1"/>
              </w:rPr>
            </w:rPrChange>
          </w:rPr>
          <w:tab/>
          <w:delText xml:space="preserve">The advantage machine learning offers over traditional risk assessment models is that the predicted risk is data-driven. The algorithm determines the top predictors based on their weight in contributing to increased risk. In this study, machine learning determines a women’s individual risk based on her own antepartum and intrapartum risk factors. Furthermore, our models were able to achieve greater sensitivity and ROC-AUC than the studies described above further supporting the objective advantage of data-driven statistical modeling. </w:delText>
        </w:r>
      </w:del>
    </w:p>
    <w:p w14:paraId="45278AA7" w14:textId="1D066ECD" w:rsidR="00814AD2" w:rsidRPr="00B62DF3" w:rsidDel="009D0BD2" w:rsidRDefault="00814AD2">
      <w:pPr>
        <w:spacing w:line="240" w:lineRule="auto"/>
        <w:rPr>
          <w:del w:id="2098" w:author="Jerome Federspiel" w:date="2022-02-04T10:16:00Z"/>
          <w:color w:val="000000" w:themeColor="text1"/>
          <w:sz w:val="24"/>
          <w:szCs w:val="24"/>
          <w:shd w:val="clear" w:color="auto" w:fill="FFFFFF"/>
          <w:rPrChange w:id="2099" w:author="Homa Ahmadzia" w:date="2022-03-04T10:22:00Z">
            <w:rPr>
              <w:del w:id="2100" w:author="Jerome Federspiel" w:date="2022-02-04T10:16:00Z"/>
              <w:color w:val="000000" w:themeColor="text1"/>
              <w:shd w:val="clear" w:color="auto" w:fill="FFFFFF"/>
            </w:rPr>
          </w:rPrChange>
        </w:rPr>
        <w:pPrChange w:id="2101" w:author="Jerome Federspiel" w:date="2022-02-04T10:26:00Z">
          <w:pPr>
            <w:spacing w:line="240" w:lineRule="auto"/>
            <w:ind w:firstLine="720"/>
          </w:pPr>
        </w:pPrChange>
      </w:pPr>
    </w:p>
    <w:p w14:paraId="29977F8E" w14:textId="78965CCC" w:rsidR="00814AD2" w:rsidRPr="00B62DF3" w:rsidDel="009D0BD2" w:rsidRDefault="00814AD2">
      <w:pPr>
        <w:spacing w:line="240" w:lineRule="auto"/>
        <w:rPr>
          <w:del w:id="2102" w:author="Jerome Federspiel" w:date="2022-02-04T10:16:00Z"/>
          <w:color w:val="000000" w:themeColor="text1"/>
          <w:sz w:val="24"/>
          <w:szCs w:val="24"/>
          <w:shd w:val="clear" w:color="auto" w:fill="FFFFFF"/>
          <w:rPrChange w:id="2103" w:author="Homa Ahmadzia" w:date="2022-03-04T10:22:00Z">
            <w:rPr>
              <w:del w:id="2104" w:author="Jerome Federspiel" w:date="2022-02-04T10:16:00Z"/>
              <w:color w:val="000000" w:themeColor="text1"/>
              <w:shd w:val="clear" w:color="auto" w:fill="FFFFFF"/>
            </w:rPr>
          </w:rPrChange>
        </w:rPr>
        <w:pPrChange w:id="2105" w:author="Jerome Federspiel" w:date="2022-02-04T10:26:00Z">
          <w:pPr>
            <w:spacing w:line="240" w:lineRule="auto"/>
            <w:ind w:firstLine="720"/>
          </w:pPr>
        </w:pPrChange>
      </w:pPr>
      <w:del w:id="2106" w:author="Jerome Federspiel" w:date="2022-02-04T10:16:00Z">
        <w:r w:rsidRPr="00B62DF3" w:rsidDel="009D0BD2">
          <w:rPr>
            <w:color w:val="000000" w:themeColor="text1"/>
            <w:sz w:val="24"/>
            <w:szCs w:val="24"/>
            <w:shd w:val="clear" w:color="auto" w:fill="FFFFFF"/>
            <w:rPrChange w:id="2107" w:author="Homa Ahmadzia" w:date="2022-03-04T10:22:00Z">
              <w:rPr>
                <w:color w:val="000000" w:themeColor="text1"/>
                <w:shd w:val="clear" w:color="auto" w:fill="FFFFFF"/>
              </w:rPr>
            </w:rPrChange>
          </w:rPr>
          <w:delText>Machine learning has become increasingly popular for prediction modeling in the medical field, as it has been found to be superior to conventional approaches to risk stratification, especially in predicting rare events. For example, a study published by Herrin et al had success in developing a machine learning model that out-performed the traditionally used HAS-BLED risk score for predicting antithrombotic-related gastrointestinal bleeding</w:delText>
        </w:r>
        <w:r w:rsidRPr="00B62DF3" w:rsidDel="009D0BD2">
          <w:rPr>
            <w:color w:val="000000" w:themeColor="text1"/>
            <w:sz w:val="24"/>
            <w:szCs w:val="24"/>
            <w:shd w:val="clear" w:color="auto" w:fill="FFFFFF"/>
            <w:vertAlign w:val="superscript"/>
            <w:rPrChange w:id="2108" w:author="Homa Ahmadzia" w:date="2022-03-04T10:22:00Z">
              <w:rPr>
                <w:color w:val="000000" w:themeColor="text1"/>
                <w:shd w:val="clear" w:color="auto" w:fill="FFFFFF"/>
                <w:vertAlign w:val="superscript"/>
              </w:rPr>
            </w:rPrChange>
          </w:rPr>
          <w:delText>23</w:delText>
        </w:r>
        <w:r w:rsidRPr="00B62DF3" w:rsidDel="009D0BD2">
          <w:rPr>
            <w:color w:val="000000" w:themeColor="text1"/>
            <w:sz w:val="24"/>
            <w:szCs w:val="24"/>
            <w:shd w:val="clear" w:color="auto" w:fill="FFFFFF"/>
            <w:rPrChange w:id="2109" w:author="Homa Ahmadzia" w:date="2022-03-04T10:22:00Z">
              <w:rPr>
                <w:color w:val="000000" w:themeColor="text1"/>
                <w:shd w:val="clear" w:color="auto" w:fill="FFFFFF"/>
              </w:rPr>
            </w:rPrChange>
          </w:rPr>
          <w:delText xml:space="preserve">. Like our study, their models had higher negative predictive values and lower positive predictive values. This relationship indicates that machine learning models may have the best clinical advantage for identifying low risk patients to rule out possible postpartum hemorrhage. </w:delText>
        </w:r>
      </w:del>
    </w:p>
    <w:p w14:paraId="08A2F754" w14:textId="1B90D90E" w:rsidR="00814AD2" w:rsidRPr="00B62DF3" w:rsidDel="002E2B24" w:rsidRDefault="00814AD2">
      <w:pPr>
        <w:spacing w:line="240" w:lineRule="auto"/>
        <w:rPr>
          <w:del w:id="2110" w:author="Jerome Federspiel" w:date="2022-02-04T10:20:00Z"/>
          <w:color w:val="000000" w:themeColor="text1"/>
          <w:sz w:val="24"/>
          <w:szCs w:val="24"/>
          <w:rPrChange w:id="2111" w:author="Homa Ahmadzia" w:date="2022-03-04T10:22:00Z">
            <w:rPr>
              <w:del w:id="2112" w:author="Jerome Federspiel" w:date="2022-02-04T10:20:00Z"/>
              <w:color w:val="000000" w:themeColor="text1"/>
            </w:rPr>
          </w:rPrChange>
        </w:rPr>
        <w:pPrChange w:id="2113" w:author="Jerome Federspiel" w:date="2022-02-04T10:26:00Z">
          <w:pPr>
            <w:spacing w:line="240" w:lineRule="auto"/>
            <w:ind w:firstLine="720"/>
          </w:pPr>
        </w:pPrChange>
      </w:pPr>
    </w:p>
    <w:p w14:paraId="34052448" w14:textId="1F94C736" w:rsidR="00814AD2" w:rsidRPr="00B62DF3" w:rsidDel="002E2B24" w:rsidRDefault="00814AD2">
      <w:pPr>
        <w:spacing w:line="240" w:lineRule="auto"/>
        <w:rPr>
          <w:del w:id="2114" w:author="Jerome Federspiel" w:date="2022-02-04T10:20:00Z"/>
          <w:color w:val="000000" w:themeColor="text1"/>
          <w:sz w:val="24"/>
          <w:szCs w:val="24"/>
          <w:rPrChange w:id="2115" w:author="Homa Ahmadzia" w:date="2022-03-04T10:22:00Z">
            <w:rPr>
              <w:del w:id="2116" w:author="Jerome Federspiel" w:date="2022-02-04T10:20:00Z"/>
              <w:color w:val="000000" w:themeColor="text1"/>
            </w:rPr>
          </w:rPrChange>
        </w:rPr>
        <w:pPrChange w:id="2117" w:author="Jerome Federspiel" w:date="2022-02-04T10:26:00Z">
          <w:pPr>
            <w:spacing w:line="240" w:lineRule="auto"/>
            <w:ind w:firstLine="720"/>
          </w:pPr>
        </w:pPrChange>
      </w:pPr>
      <w:del w:id="2118" w:author="Jerome Federspiel" w:date="2022-02-04T10:20:00Z">
        <w:r w:rsidRPr="00B62DF3" w:rsidDel="002E2B24">
          <w:rPr>
            <w:color w:val="000000" w:themeColor="text1"/>
            <w:sz w:val="24"/>
            <w:szCs w:val="24"/>
            <w:rPrChange w:id="2119" w:author="Homa Ahmadzia" w:date="2022-03-04T10:22:00Z">
              <w:rPr>
                <w:color w:val="000000" w:themeColor="text1"/>
              </w:rPr>
            </w:rPrChange>
          </w:rPr>
          <w:delText>Venkatesh et. al. also found that machine learning (extreme gradient boosting and random forest) models offered superior discriminative postpartum hemorrhage prediction compared to classical statistic modeling</w:delText>
        </w:r>
        <w:r w:rsidRPr="00B62DF3" w:rsidDel="002E2B24">
          <w:rPr>
            <w:color w:val="000000" w:themeColor="text1"/>
            <w:sz w:val="24"/>
            <w:szCs w:val="24"/>
            <w:vertAlign w:val="superscript"/>
            <w:rPrChange w:id="2120" w:author="Homa Ahmadzia" w:date="2022-03-04T10:22:00Z">
              <w:rPr>
                <w:color w:val="000000" w:themeColor="text1"/>
                <w:vertAlign w:val="superscript"/>
              </w:rPr>
            </w:rPrChange>
          </w:rPr>
          <w:delText>24</w:delText>
        </w:r>
        <w:r w:rsidRPr="00B62DF3" w:rsidDel="002E2B24">
          <w:rPr>
            <w:color w:val="000000" w:themeColor="text1"/>
            <w:sz w:val="24"/>
            <w:szCs w:val="24"/>
            <w:rPrChange w:id="2121" w:author="Homa Ahmadzia" w:date="2022-03-04T10:22:00Z">
              <w:rPr>
                <w:color w:val="000000" w:themeColor="text1"/>
              </w:rPr>
            </w:rPrChange>
          </w:rPr>
          <w:delText xml:space="preserve">. Our study expanded on this paper, as we included both antepartum and intrapartum maternal variables that influence hemorrhage risk. Furthermore, we included deep learning techniques in our analysis. Many of the most predictive variables mentioned in the Venktatesh et. al. paper had higher levels of missing data such as temperature on admission and blood pressure. Their study used the Multiple Imputed Chained Equations to fill in missing predictor values. Despite being mentioned as top ten predictors, both temperature and blood pressure had little association and variability between high and low estimated blood loss groups. Whereas, variables without missing data and greater variability between EBL groups were not found to be strong predictors of hemorrhage, such as anemia and gestational diabetes. This discrepancy indicates a potential problem with handling of missing data. In our study, missing data was handled differently as described in the methods, and our top ten predictors did not overlap with the top ten predictors featured in the Venkatesh et.al. study beyond anemia and trial of labor. </w:delText>
        </w:r>
      </w:del>
    </w:p>
    <w:p w14:paraId="13680E64" w14:textId="65D89A2F" w:rsidR="00814AD2" w:rsidRPr="00B62DF3" w:rsidDel="002E2B24" w:rsidRDefault="00814AD2">
      <w:pPr>
        <w:spacing w:line="240" w:lineRule="auto"/>
        <w:rPr>
          <w:del w:id="2122" w:author="Jerome Federspiel" w:date="2022-02-04T10:20:00Z"/>
          <w:color w:val="000000" w:themeColor="text1"/>
          <w:sz w:val="24"/>
          <w:szCs w:val="24"/>
          <w:shd w:val="clear" w:color="auto" w:fill="FFFFFF"/>
          <w:rPrChange w:id="2123" w:author="Homa Ahmadzia" w:date="2022-03-04T10:22:00Z">
            <w:rPr>
              <w:del w:id="2124" w:author="Jerome Federspiel" w:date="2022-02-04T10:20:00Z"/>
              <w:color w:val="000000" w:themeColor="text1"/>
              <w:shd w:val="clear" w:color="auto" w:fill="FFFFFF"/>
            </w:rPr>
          </w:rPrChange>
        </w:rPr>
        <w:pPrChange w:id="2125" w:author="Jerome Federspiel" w:date="2022-02-04T10:26:00Z">
          <w:pPr>
            <w:spacing w:line="240" w:lineRule="auto"/>
            <w:ind w:firstLine="720"/>
          </w:pPr>
        </w:pPrChange>
      </w:pPr>
    </w:p>
    <w:p w14:paraId="444DB2C0" w14:textId="4CED7C6C" w:rsidR="00814AD2" w:rsidRPr="00B62DF3" w:rsidDel="009B798E" w:rsidRDefault="00814AD2">
      <w:pPr>
        <w:spacing w:line="240" w:lineRule="auto"/>
        <w:rPr>
          <w:del w:id="2126" w:author="Jerome Federspiel" w:date="2022-02-04T11:08:00Z"/>
          <w:color w:val="000000" w:themeColor="text1"/>
          <w:sz w:val="24"/>
          <w:szCs w:val="24"/>
          <w:shd w:val="clear" w:color="auto" w:fill="FFFFFF"/>
          <w:rPrChange w:id="2127" w:author="Homa Ahmadzia" w:date="2022-03-04T10:22:00Z">
            <w:rPr>
              <w:del w:id="2128" w:author="Jerome Federspiel" w:date="2022-02-04T11:08:00Z"/>
              <w:color w:val="000000" w:themeColor="text1"/>
              <w:shd w:val="clear" w:color="auto" w:fill="FFFFFF"/>
            </w:rPr>
          </w:rPrChange>
        </w:rPr>
        <w:pPrChange w:id="2129" w:author="Jerome Federspiel" w:date="2022-02-04T10:26:00Z">
          <w:pPr>
            <w:spacing w:line="240" w:lineRule="auto"/>
            <w:ind w:firstLine="720"/>
          </w:pPr>
        </w:pPrChange>
      </w:pPr>
      <w:del w:id="2130" w:author="Jerome Federspiel" w:date="2022-02-04T10:26:00Z">
        <w:r w:rsidRPr="00B62DF3" w:rsidDel="001E2785">
          <w:rPr>
            <w:color w:val="000000" w:themeColor="text1"/>
            <w:sz w:val="24"/>
            <w:szCs w:val="24"/>
            <w:shd w:val="clear" w:color="auto" w:fill="FFFFFF"/>
            <w:rPrChange w:id="2131" w:author="Homa Ahmadzia" w:date="2022-03-04T10:22:00Z">
              <w:rPr>
                <w:color w:val="000000" w:themeColor="text1"/>
                <w:shd w:val="clear" w:color="auto" w:fill="FFFFFF"/>
              </w:rPr>
            </w:rPrChange>
          </w:rPr>
          <w:delText>The clinical implication of this study is improved prediction for individuals at increased risk of postpartum hemorrhage to inform clinical care. Machine learning models would allow escalation of interventions in individuals at high risk while preserving resources and decreasing overmedicalization in lower risk individuals. However, the clinical applicability of this study is limited by the availability of differences in clinical intervention that match the precision of the individual risk scores. Models stratifying individuals into three groups have the advantage of developing an algorithm with clearly defined plans of actions based on risk. With increased gradient of risk values, there must be a complementary individualized clinical action plan for the tool to be of clinical value. Prediction tools provide more information, but ultimately patient outcomes are influenced by clinical judgement and decision making, resource availability, and feasibility of measuring and assessing predictors included in the model. Even though our model has superior predictive ability compared with current practice, sensitivity of the model is still not perfect. Given the challenges in prediction coupled with the imperfect nature of data collection of patient variables and the severe consequences of postpartum hemorrhage, hospital systems should still be equipped with blood products and tools to manage hemorrhage for early intervention.</w:delText>
        </w:r>
      </w:del>
      <w:r w:rsidRPr="00B62DF3">
        <w:rPr>
          <w:color w:val="000000" w:themeColor="text1"/>
          <w:sz w:val="24"/>
          <w:szCs w:val="24"/>
          <w:shd w:val="clear" w:color="auto" w:fill="FFFFFF"/>
          <w:rPrChange w:id="2132" w:author="Homa Ahmadzia" w:date="2022-03-04T10:22:00Z">
            <w:rPr>
              <w:color w:val="000000" w:themeColor="text1"/>
              <w:shd w:val="clear" w:color="auto" w:fill="FFFFFF"/>
            </w:rPr>
          </w:rPrChange>
        </w:rPr>
        <w:t xml:space="preserve"> </w:t>
      </w:r>
    </w:p>
    <w:p w14:paraId="73CF4C5C" w14:textId="77777777" w:rsidR="00814AD2" w:rsidRPr="00B62DF3" w:rsidRDefault="00814AD2">
      <w:pPr>
        <w:spacing w:line="240" w:lineRule="auto"/>
        <w:rPr>
          <w:color w:val="000000" w:themeColor="text1"/>
          <w:sz w:val="24"/>
          <w:szCs w:val="24"/>
          <w:shd w:val="clear" w:color="auto" w:fill="FFFFFF"/>
          <w:rPrChange w:id="2133" w:author="Homa Ahmadzia" w:date="2022-03-04T10:22:00Z">
            <w:rPr>
              <w:color w:val="000000" w:themeColor="text1"/>
              <w:shd w:val="clear" w:color="auto" w:fill="FFFFFF"/>
            </w:rPr>
          </w:rPrChange>
        </w:rPr>
        <w:pPrChange w:id="2134" w:author="Jerome Federspiel" w:date="2022-02-04T11:08:00Z">
          <w:pPr>
            <w:spacing w:line="240" w:lineRule="auto"/>
            <w:ind w:firstLine="720"/>
          </w:pPr>
        </w:pPrChange>
      </w:pPr>
    </w:p>
    <w:p w14:paraId="72B152BD" w14:textId="77777777" w:rsidR="00814AD2" w:rsidRPr="00B62DF3" w:rsidRDefault="00814AD2" w:rsidP="00814AD2">
      <w:pPr>
        <w:spacing w:line="240" w:lineRule="auto"/>
        <w:rPr>
          <w:color w:val="000000" w:themeColor="text1"/>
          <w:sz w:val="24"/>
          <w:szCs w:val="24"/>
          <w:u w:val="single"/>
          <w:shd w:val="clear" w:color="auto" w:fill="FFFFFF"/>
          <w:rPrChange w:id="2135" w:author="Homa Ahmadzia" w:date="2022-03-04T10:22:00Z">
            <w:rPr>
              <w:color w:val="000000" w:themeColor="text1"/>
              <w:u w:val="single"/>
              <w:shd w:val="clear" w:color="auto" w:fill="FFFFFF"/>
            </w:rPr>
          </w:rPrChange>
        </w:rPr>
      </w:pPr>
      <w:r w:rsidRPr="00B62DF3">
        <w:rPr>
          <w:color w:val="000000" w:themeColor="text1"/>
          <w:sz w:val="24"/>
          <w:szCs w:val="24"/>
          <w:u w:val="single"/>
          <w:shd w:val="clear" w:color="auto" w:fill="FFFFFF"/>
          <w:rPrChange w:id="2136" w:author="Homa Ahmadzia" w:date="2022-03-04T10:22:00Z">
            <w:rPr>
              <w:color w:val="000000" w:themeColor="text1"/>
              <w:u w:val="single"/>
              <w:shd w:val="clear" w:color="auto" w:fill="FFFFFF"/>
            </w:rPr>
          </w:rPrChange>
        </w:rPr>
        <w:t>Research Implications</w:t>
      </w:r>
    </w:p>
    <w:p w14:paraId="10165A3E" w14:textId="77777777" w:rsidR="00B51386" w:rsidRPr="00B62DF3" w:rsidRDefault="00B51386" w:rsidP="00814AD2">
      <w:pPr>
        <w:spacing w:line="240" w:lineRule="auto"/>
        <w:ind w:firstLine="720"/>
        <w:rPr>
          <w:ins w:id="2137" w:author="Jerome Federspiel" w:date="2022-02-04T10:37:00Z"/>
          <w:color w:val="000000" w:themeColor="text1"/>
          <w:sz w:val="24"/>
          <w:szCs w:val="24"/>
          <w:rPrChange w:id="2138" w:author="Homa Ahmadzia" w:date="2022-03-04T10:22:00Z">
            <w:rPr>
              <w:ins w:id="2139" w:author="Jerome Federspiel" w:date="2022-02-04T10:37:00Z"/>
              <w:rFonts w:ascii="Times New Roman" w:hAnsi="Times New Roman" w:cs="Times New Roman"/>
              <w:color w:val="000000" w:themeColor="text1"/>
              <w:sz w:val="24"/>
              <w:szCs w:val="24"/>
            </w:rPr>
          </w:rPrChange>
        </w:rPr>
      </w:pPr>
    </w:p>
    <w:p w14:paraId="17C01D77" w14:textId="49BA713F" w:rsidR="00814AD2" w:rsidRPr="00B62DF3" w:rsidDel="004E0BEE" w:rsidRDefault="00976371">
      <w:pPr>
        <w:spacing w:line="480" w:lineRule="auto"/>
        <w:ind w:firstLine="720"/>
        <w:rPr>
          <w:del w:id="2140" w:author="Jerome Federspiel" w:date="2022-02-04T12:05:00Z"/>
          <w:color w:val="000000" w:themeColor="text1"/>
          <w:sz w:val="24"/>
          <w:szCs w:val="24"/>
          <w:shd w:val="clear" w:color="auto" w:fill="FFFFFF"/>
          <w:rPrChange w:id="2141" w:author="Homa Ahmadzia" w:date="2022-03-04T10:22:00Z">
            <w:rPr>
              <w:del w:id="2142" w:author="Jerome Federspiel" w:date="2022-02-04T12:05:00Z"/>
              <w:color w:val="000000" w:themeColor="text1"/>
              <w:shd w:val="clear" w:color="auto" w:fill="FFFFFF"/>
            </w:rPr>
          </w:rPrChange>
        </w:rPr>
        <w:pPrChange w:id="2143" w:author="Jerome Federspiel" w:date="2022-02-04T12:05:00Z">
          <w:pPr>
            <w:spacing w:line="240" w:lineRule="auto"/>
            <w:ind w:firstLine="720"/>
          </w:pPr>
        </w:pPrChange>
      </w:pPr>
      <w:ins w:id="2144" w:author="Jerome Federspiel" w:date="2022-02-04T09:21:00Z">
        <w:r w:rsidRPr="00B62DF3">
          <w:rPr>
            <w:color w:val="000000" w:themeColor="text1"/>
            <w:sz w:val="24"/>
            <w:szCs w:val="24"/>
            <w:rPrChange w:id="2145" w:author="Homa Ahmadzia" w:date="2022-03-04T10:22:00Z">
              <w:rPr>
                <w:rFonts w:ascii="Times New Roman" w:hAnsi="Times New Roman" w:cs="Times New Roman"/>
                <w:color w:val="000000" w:themeColor="text1"/>
                <w:sz w:val="24"/>
                <w:szCs w:val="24"/>
              </w:rPr>
            </w:rPrChange>
          </w:rPr>
          <w:t>For all the intrapartum methods that we tested predicting transfusion or hemorrhage, the ROC-AUCs values were greater than 0.80, which is often cited as a threshold indicating adequate discrimination. However, this conclusion is misleading because in a situation where incidence of the outcome is low (here it was ~3%</w:t>
        </w:r>
      </w:ins>
      <w:ins w:id="2146" w:author="Homa Ahmadzia" w:date="2022-03-04T10:03:00Z">
        <w:r w:rsidR="00A973E6" w:rsidRPr="00B62DF3">
          <w:rPr>
            <w:color w:val="000000" w:themeColor="text1"/>
            <w:sz w:val="24"/>
            <w:szCs w:val="24"/>
            <w:rPrChange w:id="2147" w:author="Homa Ahmadzia" w:date="2022-03-04T10:22:00Z">
              <w:rPr>
                <w:rFonts w:ascii="Times New Roman" w:hAnsi="Times New Roman" w:cs="Times New Roman"/>
                <w:color w:val="000000" w:themeColor="text1"/>
                <w:sz w:val="24"/>
                <w:szCs w:val="24"/>
              </w:rPr>
            </w:rPrChange>
          </w:rPr>
          <w:t xml:space="preserve"> for transfusion or hemorrhage alone</w:t>
        </w:r>
      </w:ins>
      <w:ins w:id="2148" w:author="Jerome Federspiel" w:date="2022-02-04T09:21:00Z">
        <w:r w:rsidRPr="00B62DF3">
          <w:rPr>
            <w:color w:val="000000" w:themeColor="text1"/>
            <w:sz w:val="24"/>
            <w:szCs w:val="24"/>
            <w:rPrChange w:id="2149" w:author="Homa Ahmadzia" w:date="2022-03-04T10:22:00Z">
              <w:rPr>
                <w:rFonts w:ascii="Times New Roman" w:hAnsi="Times New Roman" w:cs="Times New Roman"/>
                <w:color w:val="000000" w:themeColor="text1"/>
                <w:sz w:val="24"/>
                <w:szCs w:val="24"/>
              </w:rPr>
            </w:rPrChange>
          </w:rPr>
          <w:t xml:space="preserve">), the positive predictive value (PPV), also known as ‘precision’, is likely to be quite low. </w:t>
        </w:r>
        <w:del w:id="2150" w:author="Homa Ahmadzia" w:date="2022-03-04T10:03:00Z">
          <w:r w:rsidRPr="00B62DF3" w:rsidDel="00A973E6">
            <w:rPr>
              <w:color w:val="000000" w:themeColor="text1"/>
              <w:sz w:val="24"/>
              <w:szCs w:val="24"/>
              <w:rPrChange w:id="2151" w:author="Homa Ahmadzia" w:date="2022-03-04T10:22:00Z">
                <w:rPr>
                  <w:rFonts w:ascii="Times New Roman" w:hAnsi="Times New Roman" w:cs="Times New Roman"/>
                  <w:color w:val="000000" w:themeColor="text1"/>
                  <w:sz w:val="24"/>
                  <w:szCs w:val="24"/>
                </w:rPr>
              </w:rPrChange>
            </w:rPr>
            <w:delText xml:space="preserve">Here, it </w:delText>
          </w:r>
        </w:del>
      </w:ins>
      <w:ins w:id="2152" w:author="Homa Ahmadzia" w:date="2022-03-04T10:03:00Z">
        <w:r w:rsidR="00A973E6" w:rsidRPr="00B62DF3">
          <w:rPr>
            <w:color w:val="000000" w:themeColor="text1"/>
            <w:sz w:val="24"/>
            <w:szCs w:val="24"/>
            <w:rPrChange w:id="2153" w:author="Homa Ahmadzia" w:date="2022-03-04T10:22:00Z">
              <w:rPr>
                <w:rFonts w:ascii="Times New Roman" w:hAnsi="Times New Roman" w:cs="Times New Roman"/>
                <w:color w:val="000000" w:themeColor="text1"/>
                <w:sz w:val="24"/>
                <w:szCs w:val="24"/>
              </w:rPr>
            </w:rPrChange>
          </w:rPr>
          <w:t xml:space="preserve">Our precision for the best model </w:t>
        </w:r>
      </w:ins>
      <w:ins w:id="2154" w:author="Jerome Federspiel" w:date="2022-02-04T09:21:00Z">
        <w:r w:rsidRPr="00B62DF3">
          <w:rPr>
            <w:color w:val="000000" w:themeColor="text1"/>
            <w:sz w:val="24"/>
            <w:szCs w:val="24"/>
            <w:rPrChange w:id="2155" w:author="Homa Ahmadzia" w:date="2022-03-04T10:22:00Z">
              <w:rPr>
                <w:rFonts w:ascii="Times New Roman" w:hAnsi="Times New Roman" w:cs="Times New Roman"/>
                <w:color w:val="000000" w:themeColor="text1"/>
                <w:sz w:val="24"/>
                <w:szCs w:val="24"/>
              </w:rPr>
            </w:rPrChange>
          </w:rPr>
          <w:t>was ~13%, meaning that of those predicted to be positive for the outcome,</w:t>
        </w:r>
      </w:ins>
      <w:ins w:id="2156" w:author="Homa Ahmadzia" w:date="2022-03-04T10:04:00Z">
        <w:r w:rsidR="00A973E6" w:rsidRPr="00B62DF3">
          <w:rPr>
            <w:color w:val="000000" w:themeColor="text1"/>
            <w:sz w:val="24"/>
            <w:szCs w:val="24"/>
            <w:rPrChange w:id="2157" w:author="Homa Ahmadzia" w:date="2022-03-04T10:22:00Z">
              <w:rPr>
                <w:rFonts w:ascii="Times New Roman" w:hAnsi="Times New Roman" w:cs="Times New Roman"/>
                <w:color w:val="000000" w:themeColor="text1"/>
                <w:sz w:val="24"/>
                <w:szCs w:val="24"/>
              </w:rPr>
            </w:rPrChange>
          </w:rPr>
          <w:t xml:space="preserve"> 13% were positive and</w:t>
        </w:r>
      </w:ins>
      <w:ins w:id="2158" w:author="Jerome Federspiel" w:date="2022-02-04T09:21:00Z">
        <w:r w:rsidRPr="00B62DF3">
          <w:rPr>
            <w:color w:val="000000" w:themeColor="text1"/>
            <w:sz w:val="24"/>
            <w:szCs w:val="24"/>
            <w:rPrChange w:id="2159" w:author="Homa Ahmadzia" w:date="2022-03-04T10:22:00Z">
              <w:rPr>
                <w:rFonts w:ascii="Times New Roman" w:hAnsi="Times New Roman" w:cs="Times New Roman"/>
                <w:color w:val="000000" w:themeColor="text1"/>
                <w:sz w:val="24"/>
                <w:szCs w:val="24"/>
              </w:rPr>
            </w:rPrChange>
          </w:rPr>
          <w:t xml:space="preserve"> 87% were negative. This may be satisfactory for clinical uses where preventive interventions have very low cost (in terms of both financial cost and added risk to the patient) but would not be acceptable when the intervention is higher risk or more expensive. In this situation, the PR-AUC provided a more realistic measure of model quality. Precision/recall plots positive predictive value (aka precision), as a function of sensitivity (aka recall) values, thus it accounts for true positives among positive predictions, whereas the ROC AUC emphasizes specificity, which is likely to be very high when true positives are rare.</w:t>
        </w:r>
        <w:r w:rsidRPr="00B62DF3">
          <w:rPr>
            <w:color w:val="000000" w:themeColor="text1"/>
            <w:sz w:val="24"/>
            <w:szCs w:val="24"/>
            <w:vertAlign w:val="superscript"/>
            <w:rPrChange w:id="2160" w:author="Homa Ahmadzia" w:date="2022-03-04T10:22:00Z">
              <w:rPr>
                <w:rFonts w:ascii="Times New Roman" w:hAnsi="Times New Roman" w:cs="Times New Roman"/>
                <w:color w:val="000000" w:themeColor="text1"/>
                <w:sz w:val="24"/>
                <w:szCs w:val="24"/>
                <w:vertAlign w:val="superscript"/>
              </w:rPr>
            </w:rPrChange>
          </w:rPr>
          <w:t>16,17</w:t>
        </w:r>
      </w:ins>
      <w:ins w:id="2161" w:author="Jerome Federspiel" w:date="2022-02-04T12:05:00Z">
        <w:r w:rsidR="004E0BEE" w:rsidRPr="00B62DF3">
          <w:rPr>
            <w:color w:val="000000" w:themeColor="text1"/>
            <w:sz w:val="24"/>
            <w:szCs w:val="24"/>
            <w:vertAlign w:val="superscript"/>
            <w:rPrChange w:id="2162" w:author="Homa Ahmadzia" w:date="2022-03-04T10:22:00Z">
              <w:rPr>
                <w:rFonts w:ascii="Times New Roman" w:hAnsi="Times New Roman" w:cs="Times New Roman"/>
                <w:color w:val="000000" w:themeColor="text1"/>
                <w:sz w:val="24"/>
                <w:szCs w:val="24"/>
                <w:vertAlign w:val="superscript"/>
              </w:rPr>
            </w:rPrChange>
          </w:rPr>
          <w:t xml:space="preserve"> </w:t>
        </w:r>
      </w:ins>
    </w:p>
    <w:p w14:paraId="40371AFF" w14:textId="28928E85" w:rsidR="00814AD2" w:rsidRPr="00B62DF3" w:rsidRDefault="00814AD2">
      <w:pPr>
        <w:spacing w:line="480" w:lineRule="auto"/>
        <w:ind w:firstLine="720"/>
        <w:rPr>
          <w:sz w:val="24"/>
          <w:szCs w:val="24"/>
          <w:rPrChange w:id="2163" w:author="Homa Ahmadzia" w:date="2022-03-04T10:22:00Z">
            <w:rPr/>
          </w:rPrChange>
        </w:rPr>
        <w:pPrChange w:id="2164" w:author="Jerome Federspiel" w:date="2022-02-04T12:05:00Z">
          <w:pPr>
            <w:spacing w:line="240" w:lineRule="auto"/>
            <w:ind w:firstLine="720"/>
          </w:pPr>
        </w:pPrChange>
      </w:pPr>
      <w:del w:id="2165" w:author="Jerome Federspiel" w:date="2022-02-04T12:05:00Z">
        <w:r w:rsidRPr="00B62DF3" w:rsidDel="004E0BEE">
          <w:rPr>
            <w:sz w:val="24"/>
            <w:szCs w:val="24"/>
            <w:rPrChange w:id="2166" w:author="Homa Ahmadzia" w:date="2022-03-04T10:22:00Z">
              <w:rPr/>
            </w:rPrChange>
          </w:rPr>
          <w:delText xml:space="preserve">An important lesson for future research is that the ROC AUC is a poor metric for evaluating prediction models when incidence of the outcome is low (~3% or less). Risk stratification studies should report other metrics for evaluating prediction models beyond just the ROC AUC. It is interesting that although LR comes in last, its sensitivity and specificity are not very different from GB (0.82 and 0.67 versus 0.89 and 0.66). The levels of precision (0.128 vs 0.135), the ROC AUC (0.81 vs 0.83), the MCC (0.23 vs 0.26), and even the F2 (0.39 vs 0.42) are not very different either, especially when considering their 95% confidence intervals. </w:delText>
        </w:r>
      </w:del>
      <w:r w:rsidRPr="00B62DF3">
        <w:rPr>
          <w:sz w:val="24"/>
          <w:szCs w:val="24"/>
          <w:rPrChange w:id="2167" w:author="Homa Ahmadzia" w:date="2022-03-04T10:22:00Z">
            <w:rPr/>
          </w:rPrChange>
        </w:rPr>
        <w:t xml:space="preserve">The metric with the largest difference between the </w:t>
      </w:r>
      <w:del w:id="2168" w:author="Jerome Federspiel" w:date="2022-02-04T12:05:00Z">
        <w:r w:rsidRPr="00B62DF3" w:rsidDel="004E0BEE">
          <w:rPr>
            <w:sz w:val="24"/>
            <w:szCs w:val="24"/>
            <w:rPrChange w:id="2169" w:author="Homa Ahmadzia" w:date="2022-03-04T10:22:00Z">
              <w:rPr/>
            </w:rPrChange>
          </w:rPr>
          <w:delText xml:space="preserve">top and bottom </w:delText>
        </w:r>
      </w:del>
      <w:ins w:id="2170" w:author="Jerome Federspiel" w:date="2022-02-04T12:05:00Z">
        <w:r w:rsidR="004E0BEE" w:rsidRPr="00B62DF3">
          <w:rPr>
            <w:sz w:val="24"/>
            <w:szCs w:val="24"/>
            <w:rPrChange w:id="2171" w:author="Homa Ahmadzia" w:date="2022-03-04T10:22:00Z">
              <w:rPr>
                <w:rFonts w:ascii="Times New Roman" w:hAnsi="Times New Roman" w:cs="Times New Roman"/>
                <w:sz w:val="24"/>
                <w:szCs w:val="24"/>
              </w:rPr>
            </w:rPrChange>
          </w:rPr>
          <w:t>best and worst-</w:t>
        </w:r>
      </w:ins>
      <w:ins w:id="2172" w:author="Jerome Federspiel" w:date="2022-02-04T12:06:00Z">
        <w:r w:rsidR="004E0BEE" w:rsidRPr="00B62DF3">
          <w:rPr>
            <w:sz w:val="24"/>
            <w:szCs w:val="24"/>
            <w:rPrChange w:id="2173" w:author="Homa Ahmadzia" w:date="2022-03-04T10:22:00Z">
              <w:rPr>
                <w:rFonts w:ascii="Times New Roman" w:hAnsi="Times New Roman" w:cs="Times New Roman"/>
                <w:sz w:val="24"/>
                <w:szCs w:val="24"/>
              </w:rPr>
            </w:rPrChange>
          </w:rPr>
          <w:t xml:space="preserve">performing </w:t>
        </w:r>
      </w:ins>
      <w:r w:rsidRPr="00B62DF3">
        <w:rPr>
          <w:sz w:val="24"/>
          <w:szCs w:val="24"/>
          <w:rPrChange w:id="2174" w:author="Homa Ahmadzia" w:date="2022-03-04T10:22:00Z">
            <w:rPr/>
          </w:rPrChange>
        </w:rPr>
        <w:t xml:space="preserve">models is Precision-Recall AUC (0.16 vs 0.21). Perhaps this </w:t>
      </w:r>
      <w:r w:rsidRPr="00B62DF3">
        <w:rPr>
          <w:sz w:val="24"/>
          <w:szCs w:val="24"/>
          <w:rPrChange w:id="2175" w:author="Homa Ahmadzia" w:date="2022-03-04T10:22:00Z">
            <w:rPr/>
          </w:rPrChange>
        </w:rPr>
        <w:lastRenderedPageBreak/>
        <w:t xml:space="preserve">metric should be used more frequently in modeling studies </w:t>
      </w:r>
      <w:del w:id="2176" w:author="Homa Ahmadzia" w:date="2022-03-04T10:05:00Z">
        <w:r w:rsidRPr="00B62DF3" w:rsidDel="00A973E6">
          <w:rPr>
            <w:sz w:val="24"/>
            <w:szCs w:val="24"/>
            <w:rPrChange w:id="2177" w:author="Homa Ahmadzia" w:date="2022-03-04T10:22:00Z">
              <w:rPr/>
            </w:rPrChange>
          </w:rPr>
          <w:delText>like this</w:delText>
        </w:r>
      </w:del>
      <w:ins w:id="2178" w:author="Homa Ahmadzia" w:date="2022-03-04T10:06:00Z">
        <w:r w:rsidR="00A973E6" w:rsidRPr="00B62DF3">
          <w:rPr>
            <w:sz w:val="24"/>
            <w:szCs w:val="24"/>
            <w:rPrChange w:id="2179" w:author="Homa Ahmadzia" w:date="2022-03-04T10:22:00Z">
              <w:rPr>
                <w:rFonts w:ascii="Times New Roman" w:hAnsi="Times New Roman" w:cs="Times New Roman"/>
                <w:sz w:val="24"/>
                <w:szCs w:val="24"/>
              </w:rPr>
            </w:rPrChange>
          </w:rPr>
          <w:t>when the outcome of interest occurs less than or equal to 6%</w:t>
        </w:r>
      </w:ins>
      <w:r w:rsidRPr="00B62DF3">
        <w:rPr>
          <w:sz w:val="24"/>
          <w:szCs w:val="24"/>
          <w:rPrChange w:id="2180" w:author="Homa Ahmadzia" w:date="2022-03-04T10:22:00Z">
            <w:rPr/>
          </w:rPrChange>
        </w:rPr>
        <w:t>.</w:t>
      </w:r>
    </w:p>
    <w:p w14:paraId="1D138E64" w14:textId="201852ED" w:rsidR="00814AD2" w:rsidRPr="00B62DF3" w:rsidDel="004E0BEE" w:rsidRDefault="00814AD2" w:rsidP="00814AD2">
      <w:pPr>
        <w:spacing w:line="240" w:lineRule="auto"/>
        <w:ind w:firstLine="720"/>
        <w:rPr>
          <w:del w:id="2181" w:author="Jerome Federspiel" w:date="2022-02-04T12:06:00Z"/>
          <w:color w:val="000000" w:themeColor="text1"/>
          <w:sz w:val="24"/>
          <w:szCs w:val="24"/>
          <w:shd w:val="clear" w:color="auto" w:fill="FFFFFF"/>
          <w:rPrChange w:id="2182" w:author="Homa Ahmadzia" w:date="2022-03-04T10:22:00Z">
            <w:rPr>
              <w:del w:id="2183" w:author="Jerome Federspiel" w:date="2022-02-04T12:06:00Z"/>
              <w:color w:val="000000" w:themeColor="text1"/>
              <w:shd w:val="clear" w:color="auto" w:fill="FFFFFF"/>
            </w:rPr>
          </w:rPrChange>
        </w:rPr>
      </w:pPr>
    </w:p>
    <w:p w14:paraId="124A5F6F" w14:textId="20C78F23" w:rsidR="00814AD2" w:rsidRPr="00B62DF3" w:rsidDel="004E0BEE" w:rsidRDefault="00814AD2" w:rsidP="00814AD2">
      <w:pPr>
        <w:spacing w:line="240" w:lineRule="auto"/>
        <w:ind w:firstLine="720"/>
        <w:rPr>
          <w:del w:id="2184" w:author="Jerome Federspiel" w:date="2022-02-04T12:06:00Z"/>
          <w:sz w:val="24"/>
          <w:szCs w:val="24"/>
          <w:rPrChange w:id="2185" w:author="Homa Ahmadzia" w:date="2022-03-04T10:22:00Z">
            <w:rPr>
              <w:del w:id="2186" w:author="Jerome Federspiel" w:date="2022-02-04T12:06:00Z"/>
            </w:rPr>
          </w:rPrChange>
        </w:rPr>
      </w:pPr>
      <w:del w:id="2187" w:author="Jerome Federspiel" w:date="2022-02-04T12:06:00Z">
        <w:r w:rsidRPr="00B62DF3" w:rsidDel="004E0BEE">
          <w:rPr>
            <w:sz w:val="24"/>
            <w:szCs w:val="24"/>
            <w:rPrChange w:id="2188" w:author="Homa Ahmadzia" w:date="2022-03-04T10:22:00Z">
              <w:rPr/>
            </w:rPrChange>
          </w:rPr>
          <w:delText xml:space="preserve">It is interesting that all the metrics we used to rank models produced similar rankings, with GB at the top of the list and LR at the bottom. This consistency between evaluation methods provides some degree of validation for this ranking.  GB methods deserve further attention in clinical prediction studies.  </w:delText>
        </w:r>
      </w:del>
    </w:p>
    <w:p w14:paraId="4A3BD547" w14:textId="22CAF647" w:rsidR="00814AD2" w:rsidRPr="00B62DF3" w:rsidDel="004E0BEE" w:rsidRDefault="00814AD2" w:rsidP="00814AD2">
      <w:pPr>
        <w:spacing w:line="240" w:lineRule="auto"/>
        <w:ind w:firstLine="720"/>
        <w:rPr>
          <w:del w:id="2189" w:author="Jerome Federspiel" w:date="2022-02-04T12:06:00Z"/>
          <w:sz w:val="24"/>
          <w:szCs w:val="24"/>
          <w:rPrChange w:id="2190" w:author="Homa Ahmadzia" w:date="2022-03-04T10:22:00Z">
            <w:rPr>
              <w:del w:id="2191" w:author="Jerome Federspiel" w:date="2022-02-04T12:06:00Z"/>
            </w:rPr>
          </w:rPrChange>
        </w:rPr>
      </w:pPr>
    </w:p>
    <w:p w14:paraId="7471E838" w14:textId="77777777" w:rsidR="00814AD2" w:rsidRPr="00B62DF3" w:rsidRDefault="00814AD2" w:rsidP="00814AD2">
      <w:pPr>
        <w:spacing w:line="240" w:lineRule="auto"/>
        <w:rPr>
          <w:sz w:val="24"/>
          <w:szCs w:val="24"/>
          <w:u w:val="single"/>
          <w:rPrChange w:id="2192" w:author="Homa Ahmadzia" w:date="2022-03-04T10:22:00Z">
            <w:rPr>
              <w:u w:val="single"/>
            </w:rPr>
          </w:rPrChange>
        </w:rPr>
      </w:pPr>
      <w:r w:rsidRPr="00B62DF3">
        <w:rPr>
          <w:sz w:val="24"/>
          <w:szCs w:val="24"/>
          <w:u w:val="single"/>
          <w:rPrChange w:id="2193" w:author="Homa Ahmadzia" w:date="2022-03-04T10:22:00Z">
            <w:rPr>
              <w:u w:val="single"/>
            </w:rPr>
          </w:rPrChange>
        </w:rPr>
        <w:t>Strengths and Limitations</w:t>
      </w:r>
    </w:p>
    <w:p w14:paraId="50E6ADF8" w14:textId="77777777" w:rsidR="00814AD2" w:rsidRPr="00B62DF3" w:rsidRDefault="00814AD2" w:rsidP="00814AD2">
      <w:pPr>
        <w:spacing w:line="240" w:lineRule="auto"/>
        <w:ind w:firstLine="720"/>
        <w:rPr>
          <w:color w:val="000000" w:themeColor="text1"/>
          <w:sz w:val="24"/>
          <w:szCs w:val="24"/>
          <w:shd w:val="clear" w:color="auto" w:fill="FFFFFF"/>
          <w:rPrChange w:id="2194" w:author="Homa Ahmadzia" w:date="2022-03-04T10:22:00Z">
            <w:rPr>
              <w:color w:val="000000" w:themeColor="text1"/>
              <w:shd w:val="clear" w:color="auto" w:fill="FFFFFF"/>
            </w:rPr>
          </w:rPrChange>
        </w:rPr>
      </w:pPr>
    </w:p>
    <w:p w14:paraId="3CACE639" w14:textId="03966CA5" w:rsidR="00814AD2" w:rsidRPr="00B62DF3" w:rsidDel="00646568" w:rsidRDefault="00814AD2">
      <w:pPr>
        <w:spacing w:line="480" w:lineRule="auto"/>
        <w:ind w:firstLine="720"/>
        <w:rPr>
          <w:del w:id="2195" w:author="Jerome Federspiel" w:date="2022-02-04T12:18:00Z"/>
          <w:color w:val="000000" w:themeColor="text1"/>
          <w:sz w:val="24"/>
          <w:szCs w:val="24"/>
          <w:shd w:val="clear" w:color="auto" w:fill="FFFFFF"/>
          <w:rPrChange w:id="2196" w:author="Homa Ahmadzia" w:date="2022-03-04T10:22:00Z">
            <w:rPr>
              <w:del w:id="2197" w:author="Jerome Federspiel" w:date="2022-02-04T12:18:00Z"/>
              <w:color w:val="000000" w:themeColor="text1"/>
              <w:shd w:val="clear" w:color="auto" w:fill="FFFFFF"/>
            </w:rPr>
          </w:rPrChange>
        </w:rPr>
        <w:pPrChange w:id="2198" w:author="Jerome Federspiel" w:date="2022-02-04T12:19:00Z">
          <w:pPr>
            <w:spacing w:line="240" w:lineRule="auto"/>
            <w:ind w:firstLine="720"/>
          </w:pPr>
        </w:pPrChange>
      </w:pPr>
      <w:del w:id="2199" w:author="Jerome Federspiel" w:date="2022-02-04T12:18:00Z">
        <w:r w:rsidRPr="00B62DF3" w:rsidDel="00646568">
          <w:rPr>
            <w:color w:val="000000" w:themeColor="text1"/>
            <w:sz w:val="24"/>
            <w:szCs w:val="24"/>
            <w:shd w:val="clear" w:color="auto" w:fill="FFFFFF"/>
            <w:rPrChange w:id="2200" w:author="Homa Ahmadzia" w:date="2022-03-04T10:22:00Z">
              <w:rPr>
                <w:color w:val="000000" w:themeColor="text1"/>
                <w:shd w:val="clear" w:color="auto" w:fill="FFFFFF"/>
              </w:rPr>
            </w:rPrChange>
          </w:rPr>
          <w:delText xml:space="preserve">This study was limited by the size of the dataset and missing data as well as the age of the data. These studies should be replicated with a </w:delText>
        </w:r>
        <w:commentRangeStart w:id="2201"/>
        <w:r w:rsidRPr="00B62DF3" w:rsidDel="00646568">
          <w:rPr>
            <w:color w:val="000000" w:themeColor="text1"/>
            <w:sz w:val="24"/>
            <w:szCs w:val="24"/>
            <w:shd w:val="clear" w:color="auto" w:fill="FFFFFF"/>
            <w:rPrChange w:id="2202" w:author="Homa Ahmadzia" w:date="2022-03-04T10:22:00Z">
              <w:rPr>
                <w:color w:val="000000" w:themeColor="text1"/>
                <w:shd w:val="clear" w:color="auto" w:fill="FFFFFF"/>
              </w:rPr>
            </w:rPrChange>
          </w:rPr>
          <w:delText xml:space="preserve">larger </w:delText>
        </w:r>
        <w:commentRangeEnd w:id="2201"/>
        <w:r w:rsidR="00A43172" w:rsidRPr="00B62DF3" w:rsidDel="00646568">
          <w:rPr>
            <w:rStyle w:val="CommentReference"/>
          </w:rPr>
          <w:commentReference w:id="2201"/>
        </w:r>
        <w:r w:rsidRPr="00B62DF3" w:rsidDel="00646568">
          <w:rPr>
            <w:color w:val="000000" w:themeColor="text1"/>
            <w:sz w:val="24"/>
            <w:szCs w:val="24"/>
            <w:shd w:val="clear" w:color="auto" w:fill="FFFFFF"/>
            <w:rPrChange w:id="2203" w:author="Homa Ahmadzia" w:date="2022-03-04T10:22:00Z">
              <w:rPr>
                <w:color w:val="000000" w:themeColor="text1"/>
                <w:shd w:val="clear" w:color="auto" w:fill="FFFFFF"/>
              </w:rPr>
            </w:rPrChange>
          </w:rPr>
          <w:delText xml:space="preserve">and more current dataset. Furthermore, for validation, the models developed in the study should be applied prospectively to determine the clinical significance of machine learning and deep learning versus linear regression. The study identified tocolytics as a top predictor of postpartum hemorrhage, a relationship not heavily described in the literature. Further studies need to be performed to better define the effect of tocolytic use on hemorrhage. </w:delText>
        </w:r>
      </w:del>
    </w:p>
    <w:p w14:paraId="399190C2" w14:textId="36FC223D" w:rsidR="00814AD2" w:rsidRPr="00B62DF3" w:rsidDel="00646568" w:rsidRDefault="00814AD2">
      <w:pPr>
        <w:spacing w:line="480" w:lineRule="auto"/>
        <w:ind w:firstLine="720"/>
        <w:rPr>
          <w:del w:id="2204" w:author="Jerome Federspiel" w:date="2022-02-04T12:17:00Z"/>
          <w:color w:val="000000" w:themeColor="text1"/>
          <w:sz w:val="24"/>
          <w:szCs w:val="24"/>
          <w:shd w:val="clear" w:color="auto" w:fill="FFFFFF"/>
          <w:rPrChange w:id="2205" w:author="Homa Ahmadzia" w:date="2022-03-04T10:22:00Z">
            <w:rPr>
              <w:del w:id="2206" w:author="Jerome Federspiel" w:date="2022-02-04T12:17:00Z"/>
              <w:color w:val="000000" w:themeColor="text1"/>
              <w:shd w:val="clear" w:color="auto" w:fill="FFFFFF"/>
            </w:rPr>
          </w:rPrChange>
        </w:rPr>
        <w:pPrChange w:id="2207" w:author="Jerome Federspiel" w:date="2022-02-04T12:19:00Z">
          <w:pPr>
            <w:spacing w:line="240" w:lineRule="auto"/>
            <w:ind w:firstLine="720"/>
          </w:pPr>
        </w:pPrChange>
      </w:pPr>
    </w:p>
    <w:p w14:paraId="5008FE76" w14:textId="5B1A1048" w:rsidR="00814AD2" w:rsidRPr="00B62DF3" w:rsidRDefault="00814AD2">
      <w:pPr>
        <w:spacing w:line="480" w:lineRule="auto"/>
        <w:ind w:firstLine="720"/>
        <w:rPr>
          <w:color w:val="000000" w:themeColor="text1"/>
          <w:sz w:val="24"/>
          <w:szCs w:val="24"/>
          <w:shd w:val="clear" w:color="auto" w:fill="FFFFFF"/>
          <w:rPrChange w:id="2208" w:author="Homa Ahmadzia" w:date="2022-03-04T10:22:00Z">
            <w:rPr>
              <w:color w:val="000000" w:themeColor="text1"/>
              <w:shd w:val="clear" w:color="auto" w:fill="FFFFFF"/>
            </w:rPr>
          </w:rPrChange>
        </w:rPr>
        <w:pPrChange w:id="2209" w:author="Jerome Federspiel" w:date="2022-02-04T12:19:00Z">
          <w:pPr>
            <w:spacing w:line="240" w:lineRule="auto"/>
            <w:ind w:firstLine="720"/>
          </w:pPr>
        </w:pPrChange>
      </w:pPr>
      <w:r w:rsidRPr="00B62DF3">
        <w:rPr>
          <w:color w:val="000000" w:themeColor="text1"/>
          <w:sz w:val="24"/>
          <w:szCs w:val="24"/>
          <w:shd w:val="clear" w:color="auto" w:fill="FFFFFF"/>
          <w:rPrChange w:id="2210" w:author="Homa Ahmadzia" w:date="2022-03-04T10:22:00Z">
            <w:rPr>
              <w:color w:val="000000" w:themeColor="text1"/>
              <w:shd w:val="clear" w:color="auto" w:fill="FFFFFF"/>
            </w:rPr>
          </w:rPrChange>
        </w:rPr>
        <w:t xml:space="preserve">Strengths of this study include the use of a large, national multicenter dataset to develop a data-driven model that can </w:t>
      </w:r>
      <w:del w:id="2211" w:author="Jerome Federspiel" w:date="2022-02-04T12:20:00Z">
        <w:r w:rsidRPr="00B62DF3" w:rsidDel="00646568">
          <w:rPr>
            <w:color w:val="000000" w:themeColor="text1"/>
            <w:sz w:val="24"/>
            <w:szCs w:val="24"/>
            <w:shd w:val="clear" w:color="auto" w:fill="FFFFFF"/>
            <w:rPrChange w:id="2212" w:author="Homa Ahmadzia" w:date="2022-03-04T10:22:00Z">
              <w:rPr>
                <w:color w:val="000000" w:themeColor="text1"/>
                <w:shd w:val="clear" w:color="auto" w:fill="FFFFFF"/>
              </w:rPr>
            </w:rPrChange>
          </w:rPr>
          <w:delText xml:space="preserve">discriminatively </w:delText>
        </w:r>
      </w:del>
      <w:r w:rsidRPr="00B62DF3">
        <w:rPr>
          <w:color w:val="000000" w:themeColor="text1"/>
          <w:sz w:val="24"/>
          <w:szCs w:val="24"/>
          <w:shd w:val="clear" w:color="auto" w:fill="FFFFFF"/>
          <w:rPrChange w:id="2213" w:author="Homa Ahmadzia" w:date="2022-03-04T10:22:00Z">
            <w:rPr>
              <w:color w:val="000000" w:themeColor="text1"/>
              <w:shd w:val="clear" w:color="auto" w:fill="FFFFFF"/>
            </w:rPr>
          </w:rPrChange>
        </w:rPr>
        <w:t xml:space="preserve">predict postpartum hemorrhage using antepartum and intrapartum factors using </w:t>
      </w:r>
      <w:del w:id="2214" w:author="Jerome Federspiel" w:date="2022-02-04T12:20:00Z">
        <w:r w:rsidRPr="00B62DF3" w:rsidDel="00646568">
          <w:rPr>
            <w:color w:val="000000" w:themeColor="text1"/>
            <w:sz w:val="24"/>
            <w:szCs w:val="24"/>
            <w:shd w:val="clear" w:color="auto" w:fill="FFFFFF"/>
            <w:rPrChange w:id="2215" w:author="Homa Ahmadzia" w:date="2022-03-04T10:22:00Z">
              <w:rPr>
                <w:color w:val="000000" w:themeColor="text1"/>
                <w:shd w:val="clear" w:color="auto" w:fill="FFFFFF"/>
              </w:rPr>
            </w:rPrChange>
          </w:rPr>
          <w:delText>a relatively novel</w:delText>
        </w:r>
      </w:del>
      <w:ins w:id="2216" w:author="Jerome Federspiel" w:date="2022-02-04T12:20:00Z">
        <w:r w:rsidR="00646568" w:rsidRPr="00B62DF3">
          <w:rPr>
            <w:color w:val="000000" w:themeColor="text1"/>
            <w:sz w:val="24"/>
            <w:szCs w:val="24"/>
            <w:shd w:val="clear" w:color="auto" w:fill="FFFFFF"/>
            <w:rPrChange w:id="2217" w:author="Homa Ahmadzia" w:date="2022-03-04T10:22:00Z">
              <w:rPr>
                <w:rFonts w:ascii="Times New Roman" w:hAnsi="Times New Roman" w:cs="Times New Roman"/>
                <w:color w:val="000000" w:themeColor="text1"/>
                <w:sz w:val="24"/>
                <w:szCs w:val="24"/>
                <w:shd w:val="clear" w:color="auto" w:fill="FFFFFF"/>
              </w:rPr>
            </w:rPrChange>
          </w:rPr>
          <w:t xml:space="preserve">cutting edge machine learning </w:t>
        </w:r>
      </w:ins>
      <w:del w:id="2218" w:author="Jerome Federspiel" w:date="2022-02-04T12:20:00Z">
        <w:r w:rsidRPr="00B62DF3" w:rsidDel="00646568">
          <w:rPr>
            <w:color w:val="000000" w:themeColor="text1"/>
            <w:sz w:val="24"/>
            <w:szCs w:val="24"/>
            <w:shd w:val="clear" w:color="auto" w:fill="FFFFFF"/>
            <w:rPrChange w:id="2219" w:author="Homa Ahmadzia" w:date="2022-03-04T10:22:00Z">
              <w:rPr>
                <w:color w:val="000000" w:themeColor="text1"/>
                <w:shd w:val="clear" w:color="auto" w:fill="FFFFFF"/>
              </w:rPr>
            </w:rPrChange>
          </w:rPr>
          <w:delText xml:space="preserve"> </w:delText>
        </w:r>
      </w:del>
      <w:r w:rsidRPr="00B62DF3">
        <w:rPr>
          <w:color w:val="000000" w:themeColor="text1"/>
          <w:sz w:val="24"/>
          <w:szCs w:val="24"/>
          <w:shd w:val="clear" w:color="auto" w:fill="FFFFFF"/>
          <w:rPrChange w:id="2220" w:author="Homa Ahmadzia" w:date="2022-03-04T10:22:00Z">
            <w:rPr>
              <w:color w:val="000000" w:themeColor="text1"/>
              <w:shd w:val="clear" w:color="auto" w:fill="FFFFFF"/>
            </w:rPr>
          </w:rPrChange>
        </w:rPr>
        <w:t>technique</w:t>
      </w:r>
      <w:ins w:id="2221" w:author="Jerome Federspiel" w:date="2022-02-04T12:20:00Z">
        <w:r w:rsidR="00646568" w:rsidRPr="00B62DF3">
          <w:rPr>
            <w:color w:val="000000" w:themeColor="text1"/>
            <w:sz w:val="24"/>
            <w:szCs w:val="24"/>
            <w:shd w:val="clear" w:color="auto" w:fill="FFFFFF"/>
            <w:rPrChange w:id="2222" w:author="Homa Ahmadzia" w:date="2022-03-04T10:22:00Z">
              <w:rPr>
                <w:rFonts w:ascii="Times New Roman" w:hAnsi="Times New Roman" w:cs="Times New Roman"/>
                <w:color w:val="000000" w:themeColor="text1"/>
                <w:sz w:val="24"/>
                <w:szCs w:val="24"/>
                <w:shd w:val="clear" w:color="auto" w:fill="FFFFFF"/>
              </w:rPr>
            </w:rPrChange>
          </w:rPr>
          <w:t>s</w:t>
        </w:r>
      </w:ins>
      <w:r w:rsidRPr="00B62DF3">
        <w:rPr>
          <w:color w:val="000000" w:themeColor="text1"/>
          <w:sz w:val="24"/>
          <w:szCs w:val="24"/>
          <w:shd w:val="clear" w:color="auto" w:fill="FFFFFF"/>
          <w:rPrChange w:id="2223" w:author="Homa Ahmadzia" w:date="2022-03-04T10:22:00Z">
            <w:rPr>
              <w:color w:val="000000" w:themeColor="text1"/>
              <w:shd w:val="clear" w:color="auto" w:fill="FFFFFF"/>
            </w:rPr>
          </w:rPrChange>
        </w:rPr>
        <w:t xml:space="preserve">.  </w:t>
      </w:r>
      <w:ins w:id="2224" w:author="Homa Ahmadzia" w:date="2022-03-04T10:10:00Z">
        <w:r w:rsidR="00EE3BF4" w:rsidRPr="00B62DF3">
          <w:rPr>
            <w:color w:val="000000" w:themeColor="text1"/>
            <w:sz w:val="24"/>
            <w:szCs w:val="24"/>
            <w:shd w:val="clear" w:color="auto" w:fill="FFFFFF"/>
            <w:rPrChange w:id="2225" w:author="Homa Ahmadzia" w:date="2022-03-04T10:22:00Z">
              <w:rPr>
                <w:rFonts w:ascii="Times New Roman" w:hAnsi="Times New Roman" w:cs="Times New Roman"/>
                <w:color w:val="000000" w:themeColor="text1"/>
                <w:sz w:val="24"/>
                <w:szCs w:val="24"/>
                <w:shd w:val="clear" w:color="auto" w:fill="FFFFFF"/>
              </w:rPr>
            </w:rPrChange>
          </w:rPr>
          <w:t xml:space="preserve">Furthermore, </w:t>
        </w:r>
      </w:ins>
      <w:ins w:id="2226" w:author="Homa Ahmadzia" w:date="2022-03-04T10:11:00Z">
        <w:r w:rsidR="00B77428" w:rsidRPr="00B62DF3">
          <w:rPr>
            <w:color w:val="000000" w:themeColor="text1"/>
            <w:sz w:val="24"/>
            <w:szCs w:val="24"/>
            <w:shd w:val="clear" w:color="auto" w:fill="FFFFFF"/>
            <w:rPrChange w:id="2227" w:author="Homa Ahmadzia" w:date="2022-03-04T10:22:00Z">
              <w:rPr>
                <w:rFonts w:ascii="Times New Roman" w:hAnsi="Times New Roman" w:cs="Times New Roman"/>
                <w:color w:val="000000" w:themeColor="text1"/>
                <w:sz w:val="24"/>
                <w:szCs w:val="24"/>
                <w:shd w:val="clear" w:color="auto" w:fill="FFFFFF"/>
              </w:rPr>
            </w:rPrChange>
          </w:rPr>
          <w:t xml:space="preserve">we looked at both commonly used end points like estimated blood loss </w:t>
        </w:r>
      </w:ins>
      <w:ins w:id="2228" w:author="Homa Ahmadzia" w:date="2022-03-04T10:12:00Z">
        <w:r w:rsidR="00B77428" w:rsidRPr="00B62DF3">
          <w:rPr>
            <w:color w:val="000000" w:themeColor="text1"/>
            <w:sz w:val="24"/>
            <w:szCs w:val="24"/>
            <w:shd w:val="clear" w:color="auto" w:fill="FFFFFF"/>
            <w:rPrChange w:id="2229" w:author="Homa Ahmadzia" w:date="2022-03-04T10:22:00Z">
              <w:rPr>
                <w:rFonts w:ascii="Times New Roman" w:hAnsi="Times New Roman" w:cs="Times New Roman"/>
                <w:color w:val="000000" w:themeColor="text1"/>
                <w:sz w:val="24"/>
                <w:szCs w:val="24"/>
                <w:shd w:val="clear" w:color="auto" w:fill="FFFFFF"/>
              </w:rPr>
            </w:rPrChange>
          </w:rPr>
          <w:t xml:space="preserve">greater than one liter and </w:t>
        </w:r>
      </w:ins>
      <w:ins w:id="2230" w:author="Homa Ahmadzia" w:date="2022-03-04T10:13:00Z">
        <w:r w:rsidR="00B77428" w:rsidRPr="00B62DF3">
          <w:rPr>
            <w:color w:val="000000" w:themeColor="text1"/>
            <w:sz w:val="24"/>
            <w:szCs w:val="24"/>
            <w:shd w:val="clear" w:color="auto" w:fill="FFFFFF"/>
            <w:rPrChange w:id="2231" w:author="Homa Ahmadzia" w:date="2022-03-04T10:22:00Z">
              <w:rPr>
                <w:rFonts w:ascii="Times New Roman" w:hAnsi="Times New Roman" w:cs="Times New Roman"/>
                <w:color w:val="000000" w:themeColor="text1"/>
                <w:sz w:val="24"/>
                <w:szCs w:val="24"/>
                <w:shd w:val="clear" w:color="auto" w:fill="FFFFFF"/>
              </w:rPr>
            </w:rPrChange>
          </w:rPr>
          <w:t>clinically relevant end points like transfusion</w:t>
        </w:r>
      </w:ins>
      <w:ins w:id="2232" w:author="Homa Ahmadzia" w:date="2022-03-04T10:14:00Z">
        <w:r w:rsidR="00B77428" w:rsidRPr="00B62DF3">
          <w:rPr>
            <w:color w:val="000000" w:themeColor="text1"/>
            <w:sz w:val="24"/>
            <w:szCs w:val="24"/>
            <w:shd w:val="clear" w:color="auto" w:fill="FFFFFF"/>
            <w:rPrChange w:id="2233" w:author="Homa Ahmadzia" w:date="2022-03-04T10:22:00Z">
              <w:rPr>
                <w:rFonts w:ascii="Times New Roman" w:hAnsi="Times New Roman" w:cs="Times New Roman"/>
                <w:color w:val="000000" w:themeColor="text1"/>
                <w:sz w:val="24"/>
                <w:szCs w:val="24"/>
                <w:shd w:val="clear" w:color="auto" w:fill="FFFFFF"/>
              </w:rPr>
            </w:rPrChange>
          </w:rPr>
          <w:t>; concluding that due to a less frequent occurrence and transfusion practice variation made it more challenging to come up with reliable model for transfusion only.</w:t>
        </w:r>
      </w:ins>
      <w:ins w:id="2234" w:author="Homa Ahmadzia" w:date="2022-03-04T10:13:00Z">
        <w:r w:rsidR="00B77428" w:rsidRPr="00B62DF3">
          <w:rPr>
            <w:color w:val="000000" w:themeColor="text1"/>
            <w:sz w:val="24"/>
            <w:szCs w:val="24"/>
            <w:shd w:val="clear" w:color="auto" w:fill="FFFFFF"/>
            <w:rPrChange w:id="2235" w:author="Homa Ahmadzia" w:date="2022-03-04T10:22:00Z">
              <w:rPr>
                <w:rFonts w:ascii="Times New Roman" w:hAnsi="Times New Roman" w:cs="Times New Roman"/>
                <w:color w:val="000000" w:themeColor="text1"/>
                <w:sz w:val="24"/>
                <w:szCs w:val="24"/>
                <w:shd w:val="clear" w:color="auto" w:fill="FFFFFF"/>
              </w:rPr>
            </w:rPrChange>
          </w:rPr>
          <w:t xml:space="preserve"> </w:t>
        </w:r>
      </w:ins>
      <w:commentRangeStart w:id="2236"/>
      <w:del w:id="2237" w:author="Homa Ahmadzia" w:date="2022-03-04T10:10:00Z">
        <w:r w:rsidRPr="00B62DF3" w:rsidDel="00EE3BF4">
          <w:rPr>
            <w:color w:val="000000" w:themeColor="text1"/>
            <w:sz w:val="24"/>
            <w:szCs w:val="24"/>
            <w:shd w:val="clear" w:color="auto" w:fill="FFFFFF"/>
            <w:rPrChange w:id="2238" w:author="Homa Ahmadzia" w:date="2022-03-04T10:22:00Z">
              <w:rPr>
                <w:color w:val="000000" w:themeColor="text1"/>
                <w:shd w:val="clear" w:color="auto" w:fill="FFFFFF"/>
              </w:rPr>
            </w:rPrChange>
          </w:rPr>
          <w:delText xml:space="preserve">Furthermore, our study indicates that GB or RF models can outperform currently used risk stratification algorithms developed with expert opinion. </w:delText>
        </w:r>
        <w:commentRangeEnd w:id="2236"/>
        <w:r w:rsidR="00646568" w:rsidRPr="00B62DF3" w:rsidDel="00EE3BF4">
          <w:rPr>
            <w:rStyle w:val="CommentReference"/>
          </w:rPr>
          <w:commentReference w:id="2236"/>
        </w:r>
      </w:del>
    </w:p>
    <w:p w14:paraId="4B2CB5A9" w14:textId="3228ACFD" w:rsidR="00814AD2" w:rsidRPr="00B62DF3" w:rsidDel="00646568" w:rsidRDefault="00814AD2" w:rsidP="00814AD2">
      <w:pPr>
        <w:spacing w:line="240" w:lineRule="auto"/>
        <w:ind w:firstLine="720"/>
        <w:rPr>
          <w:del w:id="2239" w:author="Jerome Federspiel" w:date="2022-02-04T12:20:00Z"/>
          <w:color w:val="000000" w:themeColor="text1"/>
          <w:sz w:val="24"/>
          <w:szCs w:val="24"/>
          <w:shd w:val="clear" w:color="auto" w:fill="FFFFFF"/>
          <w:rPrChange w:id="2240" w:author="Homa Ahmadzia" w:date="2022-03-04T10:22:00Z">
            <w:rPr>
              <w:del w:id="2241" w:author="Jerome Federspiel" w:date="2022-02-04T12:20:00Z"/>
              <w:color w:val="000000" w:themeColor="text1"/>
              <w:shd w:val="clear" w:color="auto" w:fill="FFFFFF"/>
            </w:rPr>
          </w:rPrChange>
        </w:rPr>
      </w:pPr>
    </w:p>
    <w:p w14:paraId="0416C1F9" w14:textId="753ABCD9" w:rsidR="00814AD2" w:rsidRPr="00B62DF3" w:rsidDel="00646568" w:rsidRDefault="00814AD2">
      <w:pPr>
        <w:spacing w:line="480" w:lineRule="auto"/>
        <w:ind w:firstLine="720"/>
        <w:rPr>
          <w:del w:id="2242" w:author="Jerome Federspiel" w:date="2022-02-04T12:20:00Z"/>
          <w:color w:val="000000" w:themeColor="text1"/>
          <w:sz w:val="24"/>
          <w:szCs w:val="24"/>
          <w:shd w:val="clear" w:color="auto" w:fill="FFFFFF"/>
          <w:rPrChange w:id="2243" w:author="Homa Ahmadzia" w:date="2022-03-04T10:22:00Z">
            <w:rPr>
              <w:del w:id="2244" w:author="Jerome Federspiel" w:date="2022-02-04T12:20:00Z"/>
              <w:color w:val="000000" w:themeColor="text1"/>
              <w:shd w:val="clear" w:color="auto" w:fill="FFFFFF"/>
            </w:rPr>
          </w:rPrChange>
        </w:rPr>
        <w:pPrChange w:id="2245" w:author="Jerome Federspiel" w:date="2022-02-04T12:20:00Z">
          <w:pPr>
            <w:spacing w:line="240" w:lineRule="auto"/>
            <w:ind w:firstLine="720"/>
          </w:pPr>
        </w:pPrChange>
      </w:pPr>
      <w:r w:rsidRPr="00B62DF3">
        <w:rPr>
          <w:color w:val="000000" w:themeColor="text1"/>
          <w:sz w:val="24"/>
          <w:szCs w:val="24"/>
          <w:shd w:val="clear" w:color="auto" w:fill="FFFFFF"/>
          <w:rPrChange w:id="2246" w:author="Homa Ahmadzia" w:date="2022-03-04T10:22:00Z">
            <w:rPr>
              <w:color w:val="000000" w:themeColor="text1"/>
              <w:shd w:val="clear" w:color="auto" w:fill="FFFFFF"/>
            </w:rPr>
          </w:rPrChange>
        </w:rPr>
        <w:t>Limitations of the study include</w:t>
      </w:r>
      <w:ins w:id="2247" w:author="Jerome Federspiel" w:date="2022-02-04T12:18:00Z">
        <w:r w:rsidR="00646568" w:rsidRPr="00B62DF3">
          <w:rPr>
            <w:color w:val="000000" w:themeColor="text1"/>
            <w:sz w:val="24"/>
            <w:szCs w:val="24"/>
            <w:shd w:val="clear" w:color="auto" w:fill="FFFFFF"/>
            <w:rPrChange w:id="2248" w:author="Homa Ahmadzia" w:date="2022-03-04T10:22:00Z">
              <w:rPr>
                <w:rFonts w:ascii="Times New Roman" w:hAnsi="Times New Roman" w:cs="Times New Roman"/>
                <w:color w:val="000000" w:themeColor="text1"/>
                <w:sz w:val="24"/>
                <w:szCs w:val="24"/>
                <w:shd w:val="clear" w:color="auto" w:fill="FFFFFF"/>
              </w:rPr>
            </w:rPrChange>
          </w:rPr>
          <w:t xml:space="preserve"> the</w:t>
        </w:r>
      </w:ins>
      <w:r w:rsidRPr="00B62DF3">
        <w:rPr>
          <w:color w:val="000000" w:themeColor="text1"/>
          <w:sz w:val="24"/>
          <w:szCs w:val="24"/>
          <w:shd w:val="clear" w:color="auto" w:fill="FFFFFF"/>
          <w:rPrChange w:id="2249" w:author="Homa Ahmadzia" w:date="2022-03-04T10:22:00Z">
            <w:rPr>
              <w:color w:val="000000" w:themeColor="text1"/>
              <w:shd w:val="clear" w:color="auto" w:fill="FFFFFF"/>
            </w:rPr>
          </w:rPrChange>
        </w:rPr>
        <w:t xml:space="preserve"> low </w:t>
      </w:r>
      <w:ins w:id="2250" w:author="Jerome Federspiel" w:date="2022-02-04T12:18:00Z">
        <w:r w:rsidR="00646568" w:rsidRPr="00B62DF3">
          <w:rPr>
            <w:color w:val="000000" w:themeColor="text1"/>
            <w:sz w:val="24"/>
            <w:szCs w:val="24"/>
            <w:shd w:val="clear" w:color="auto" w:fill="FFFFFF"/>
            <w:rPrChange w:id="2251" w:author="Homa Ahmadzia" w:date="2022-03-04T10:22:00Z">
              <w:rPr>
                <w:rFonts w:ascii="Times New Roman" w:hAnsi="Times New Roman" w:cs="Times New Roman"/>
                <w:color w:val="000000" w:themeColor="text1"/>
                <w:sz w:val="24"/>
                <w:szCs w:val="24"/>
                <w:shd w:val="clear" w:color="auto" w:fill="FFFFFF"/>
              </w:rPr>
            </w:rPrChange>
          </w:rPr>
          <w:t xml:space="preserve">reported </w:t>
        </w:r>
      </w:ins>
      <w:r w:rsidRPr="00B62DF3">
        <w:rPr>
          <w:color w:val="000000" w:themeColor="text1"/>
          <w:sz w:val="24"/>
          <w:szCs w:val="24"/>
          <w:shd w:val="clear" w:color="auto" w:fill="FFFFFF"/>
          <w:rPrChange w:id="2252" w:author="Homa Ahmadzia" w:date="2022-03-04T10:22:00Z">
            <w:rPr>
              <w:color w:val="000000" w:themeColor="text1"/>
              <w:shd w:val="clear" w:color="auto" w:fill="FFFFFF"/>
            </w:rPr>
          </w:rPrChange>
        </w:rPr>
        <w:t>precision of algorithms. Sensitivity is prioritized for prediction, as clinically</w:t>
      </w:r>
      <w:del w:id="2253" w:author="Homa Ahmadzia" w:date="2022-03-04T10:19:00Z">
        <w:r w:rsidRPr="00B62DF3" w:rsidDel="002978F5">
          <w:rPr>
            <w:color w:val="000000" w:themeColor="text1"/>
            <w:sz w:val="24"/>
            <w:szCs w:val="24"/>
            <w:shd w:val="clear" w:color="auto" w:fill="FFFFFF"/>
            <w:rPrChange w:id="2254" w:author="Homa Ahmadzia" w:date="2022-03-04T10:22:00Z">
              <w:rPr>
                <w:color w:val="000000" w:themeColor="text1"/>
                <w:shd w:val="clear" w:color="auto" w:fill="FFFFFF"/>
              </w:rPr>
            </w:rPrChange>
          </w:rPr>
          <w:delText>,</w:delText>
        </w:r>
      </w:del>
      <w:r w:rsidRPr="00B62DF3">
        <w:rPr>
          <w:color w:val="000000" w:themeColor="text1"/>
          <w:sz w:val="24"/>
          <w:szCs w:val="24"/>
          <w:shd w:val="clear" w:color="auto" w:fill="FFFFFF"/>
          <w:rPrChange w:id="2255" w:author="Homa Ahmadzia" w:date="2022-03-04T10:22:00Z">
            <w:rPr>
              <w:color w:val="000000" w:themeColor="text1"/>
              <w:shd w:val="clear" w:color="auto" w:fill="FFFFFF"/>
            </w:rPr>
          </w:rPrChange>
        </w:rPr>
        <w:t xml:space="preserve"> missing </w:t>
      </w:r>
      <w:del w:id="2256" w:author="Homa Ahmadzia" w:date="2022-03-04T10:47:00Z">
        <w:r w:rsidRPr="00B62DF3" w:rsidDel="00542D09">
          <w:rPr>
            <w:color w:val="000000" w:themeColor="text1"/>
            <w:sz w:val="24"/>
            <w:szCs w:val="24"/>
            <w:shd w:val="clear" w:color="auto" w:fill="FFFFFF"/>
            <w:rPrChange w:id="2257" w:author="Homa Ahmadzia" w:date="2022-03-04T10:22:00Z">
              <w:rPr>
                <w:color w:val="000000" w:themeColor="text1"/>
                <w:shd w:val="clear" w:color="auto" w:fill="FFFFFF"/>
              </w:rPr>
            </w:rPrChange>
          </w:rPr>
          <w:delText xml:space="preserve">postpartum hemorrhage </w:delText>
        </w:r>
      </w:del>
      <w:ins w:id="2258" w:author="Homa Ahmadzia" w:date="2022-03-04T10:47:00Z">
        <w:r w:rsidR="00542D09">
          <w:rPr>
            <w:color w:val="000000" w:themeColor="text1"/>
            <w:sz w:val="24"/>
            <w:szCs w:val="24"/>
            <w:shd w:val="clear" w:color="auto" w:fill="FFFFFF"/>
          </w:rPr>
          <w:t xml:space="preserve">PPH </w:t>
        </w:r>
      </w:ins>
      <w:r w:rsidRPr="00B62DF3">
        <w:rPr>
          <w:color w:val="000000" w:themeColor="text1"/>
          <w:sz w:val="24"/>
          <w:szCs w:val="24"/>
          <w:shd w:val="clear" w:color="auto" w:fill="FFFFFF"/>
          <w:rPrChange w:id="2259" w:author="Homa Ahmadzia" w:date="2022-03-04T10:22:00Z">
            <w:rPr>
              <w:color w:val="000000" w:themeColor="text1"/>
              <w:shd w:val="clear" w:color="auto" w:fill="FFFFFF"/>
            </w:rPr>
          </w:rPrChange>
        </w:rPr>
        <w:t xml:space="preserve">has more consequences than a false positive. Therefore, the algorithms are trained to be biased towards predicting positives resulting in lower false negative rates at the risk of higher false positive rates and decreased precision. </w:t>
      </w:r>
      <w:del w:id="2260" w:author="Jerome Federspiel" w:date="2022-02-04T12:18:00Z">
        <w:r w:rsidRPr="00B62DF3" w:rsidDel="00646568">
          <w:rPr>
            <w:color w:val="000000" w:themeColor="text1"/>
            <w:sz w:val="24"/>
            <w:szCs w:val="24"/>
            <w:shd w:val="clear" w:color="auto" w:fill="FFFFFF"/>
            <w:rPrChange w:id="2261" w:author="Homa Ahmadzia" w:date="2022-03-04T10:22:00Z">
              <w:rPr>
                <w:color w:val="000000" w:themeColor="text1"/>
                <w:shd w:val="clear" w:color="auto" w:fill="FFFFFF"/>
              </w:rPr>
            </w:rPrChange>
          </w:rPr>
          <w:delText xml:space="preserve">Larger datasets will be necessary to further validate the findings described in this study. </w:delText>
        </w:r>
      </w:del>
      <w:ins w:id="2262" w:author="Jerome Federspiel" w:date="2022-02-04T12:18:00Z">
        <w:r w:rsidR="00646568" w:rsidRPr="00B62DF3">
          <w:rPr>
            <w:color w:val="000000" w:themeColor="text1"/>
            <w:sz w:val="24"/>
            <w:szCs w:val="24"/>
            <w:shd w:val="clear" w:color="auto" w:fill="FFFFFF"/>
            <w:rPrChange w:id="2263" w:author="Homa Ahmadzia" w:date="2022-03-04T10:22:00Z">
              <w:rPr>
                <w:rFonts w:ascii="Times New Roman" w:hAnsi="Times New Roman" w:cs="Times New Roman"/>
                <w:color w:val="000000" w:themeColor="text1"/>
                <w:sz w:val="24"/>
                <w:szCs w:val="24"/>
                <w:shd w:val="clear" w:color="auto" w:fill="FFFFFF"/>
              </w:rPr>
            </w:rPrChange>
          </w:rPr>
          <w:t>As a result, as shown in the calibration plots, the models systematically overstate hemorrhage risk.</w:t>
        </w:r>
      </w:ins>
    </w:p>
    <w:p w14:paraId="35C1E0F1" w14:textId="335B98B1" w:rsidR="00814AD2" w:rsidRPr="00B62DF3" w:rsidDel="00646568" w:rsidRDefault="00814AD2">
      <w:pPr>
        <w:spacing w:line="480" w:lineRule="auto"/>
        <w:ind w:firstLine="720"/>
        <w:rPr>
          <w:del w:id="2264" w:author="Jerome Federspiel" w:date="2022-02-04T12:20:00Z"/>
          <w:color w:val="000000" w:themeColor="text1"/>
          <w:sz w:val="24"/>
          <w:szCs w:val="24"/>
          <w:shd w:val="clear" w:color="auto" w:fill="FFFFFF"/>
          <w:rPrChange w:id="2265" w:author="Homa Ahmadzia" w:date="2022-03-04T10:22:00Z">
            <w:rPr>
              <w:del w:id="2266" w:author="Jerome Federspiel" w:date="2022-02-04T12:20:00Z"/>
              <w:color w:val="000000" w:themeColor="text1"/>
              <w:shd w:val="clear" w:color="auto" w:fill="FFFFFF"/>
            </w:rPr>
          </w:rPrChange>
        </w:rPr>
        <w:pPrChange w:id="2267" w:author="Jerome Federspiel" w:date="2022-02-04T12:20:00Z">
          <w:pPr>
            <w:spacing w:line="240" w:lineRule="auto"/>
            <w:ind w:firstLine="720"/>
          </w:pPr>
        </w:pPrChange>
      </w:pPr>
    </w:p>
    <w:p w14:paraId="781C1D68" w14:textId="123F9865" w:rsidR="00814AD2" w:rsidRPr="00B62DF3" w:rsidRDefault="00646568">
      <w:pPr>
        <w:spacing w:line="480" w:lineRule="auto"/>
        <w:ind w:firstLine="720"/>
        <w:rPr>
          <w:color w:val="000000" w:themeColor="text1"/>
          <w:sz w:val="24"/>
          <w:szCs w:val="24"/>
          <w:shd w:val="clear" w:color="auto" w:fill="FFFFFF"/>
          <w:rPrChange w:id="2268" w:author="Homa Ahmadzia" w:date="2022-03-04T10:22:00Z">
            <w:rPr>
              <w:color w:val="000000" w:themeColor="text1"/>
              <w:shd w:val="clear" w:color="auto" w:fill="FFFFFF"/>
            </w:rPr>
          </w:rPrChange>
        </w:rPr>
        <w:pPrChange w:id="2269" w:author="Jerome Federspiel" w:date="2022-02-04T12:20:00Z">
          <w:pPr>
            <w:spacing w:line="240" w:lineRule="auto"/>
            <w:ind w:firstLine="720"/>
          </w:pPr>
        </w:pPrChange>
      </w:pPr>
      <w:ins w:id="2270" w:author="Jerome Federspiel" w:date="2022-02-04T12:20:00Z">
        <w:r w:rsidRPr="00B62DF3">
          <w:rPr>
            <w:color w:val="000000" w:themeColor="text1"/>
            <w:sz w:val="24"/>
            <w:szCs w:val="24"/>
            <w:shd w:val="clear" w:color="auto" w:fill="FFFFFF"/>
            <w:rPrChange w:id="2271" w:author="Homa Ahmadzia" w:date="2022-03-04T10:22:00Z">
              <w:rPr>
                <w:rFonts w:ascii="Times New Roman" w:hAnsi="Times New Roman" w:cs="Times New Roman"/>
                <w:color w:val="000000" w:themeColor="text1"/>
                <w:sz w:val="24"/>
                <w:szCs w:val="24"/>
                <w:shd w:val="clear" w:color="auto" w:fill="FFFFFF"/>
              </w:rPr>
            </w:rPrChange>
          </w:rPr>
          <w:t xml:space="preserve"> </w:t>
        </w:r>
      </w:ins>
      <w:r w:rsidR="00814AD2" w:rsidRPr="00B62DF3">
        <w:rPr>
          <w:color w:val="000000" w:themeColor="text1"/>
          <w:sz w:val="24"/>
          <w:szCs w:val="24"/>
          <w:shd w:val="clear" w:color="auto" w:fill="FFFFFF"/>
          <w:rPrChange w:id="2272" w:author="Homa Ahmadzia" w:date="2022-03-04T10:22:00Z">
            <w:rPr>
              <w:color w:val="000000" w:themeColor="text1"/>
              <w:shd w:val="clear" w:color="auto" w:fill="FFFFFF"/>
            </w:rPr>
          </w:rPrChange>
        </w:rPr>
        <w:t xml:space="preserve">In this study, the outcomes of interest were either </w:t>
      </w:r>
      <w:del w:id="2273" w:author="Homa Ahmadzia" w:date="2022-03-04T10:20:00Z">
        <w:r w:rsidR="00814AD2" w:rsidRPr="00B62DF3" w:rsidDel="002978F5">
          <w:rPr>
            <w:color w:val="000000" w:themeColor="text1"/>
            <w:sz w:val="24"/>
            <w:szCs w:val="24"/>
            <w:shd w:val="clear" w:color="auto" w:fill="FFFFFF"/>
            <w:rPrChange w:id="2274" w:author="Homa Ahmadzia" w:date="2022-03-04T10:22:00Z">
              <w:rPr>
                <w:color w:val="000000" w:themeColor="text1"/>
                <w:shd w:val="clear" w:color="auto" w:fill="FFFFFF"/>
              </w:rPr>
            </w:rPrChange>
          </w:rPr>
          <w:delText xml:space="preserve">transfusion or </w:delText>
        </w:r>
      </w:del>
      <w:r w:rsidR="00814AD2" w:rsidRPr="00B62DF3">
        <w:rPr>
          <w:color w:val="000000" w:themeColor="text1"/>
          <w:sz w:val="24"/>
          <w:szCs w:val="24"/>
          <w:shd w:val="clear" w:color="auto" w:fill="FFFFFF"/>
          <w:rPrChange w:id="2275" w:author="Homa Ahmadzia" w:date="2022-03-04T10:22:00Z">
            <w:rPr>
              <w:color w:val="000000" w:themeColor="text1"/>
              <w:shd w:val="clear" w:color="auto" w:fill="FFFFFF"/>
            </w:rPr>
          </w:rPrChange>
        </w:rPr>
        <w:t xml:space="preserve">a composite of transfusion or </w:t>
      </w:r>
      <w:del w:id="2276" w:author="Homa Ahmadzia" w:date="2022-03-04T10:20:00Z">
        <w:r w:rsidR="00814AD2" w:rsidRPr="00B62DF3" w:rsidDel="002978F5">
          <w:rPr>
            <w:color w:val="000000" w:themeColor="text1"/>
            <w:sz w:val="24"/>
            <w:szCs w:val="24"/>
            <w:shd w:val="clear" w:color="auto" w:fill="FFFFFF"/>
            <w:rPrChange w:id="2277" w:author="Homa Ahmadzia" w:date="2022-03-04T10:22:00Z">
              <w:rPr>
                <w:color w:val="000000" w:themeColor="text1"/>
                <w:shd w:val="clear" w:color="auto" w:fill="FFFFFF"/>
              </w:rPr>
            </w:rPrChange>
          </w:rPr>
          <w:delText xml:space="preserve">EBL </w:delText>
        </w:r>
      </w:del>
      <w:ins w:id="2278" w:author="Homa Ahmadzia" w:date="2022-03-04T10:20:00Z">
        <w:r w:rsidR="002978F5" w:rsidRPr="00B62DF3">
          <w:rPr>
            <w:color w:val="000000" w:themeColor="text1"/>
            <w:sz w:val="24"/>
            <w:szCs w:val="24"/>
            <w:shd w:val="clear" w:color="auto" w:fill="FFFFFF"/>
            <w:rPrChange w:id="2279" w:author="Homa Ahmadzia" w:date="2022-03-04T10:22:00Z">
              <w:rPr>
                <w:rFonts w:ascii="Times New Roman" w:hAnsi="Times New Roman" w:cs="Times New Roman"/>
                <w:color w:val="000000" w:themeColor="text1"/>
                <w:sz w:val="24"/>
                <w:szCs w:val="24"/>
                <w:shd w:val="clear" w:color="auto" w:fill="FFFFFF"/>
              </w:rPr>
            </w:rPrChange>
          </w:rPr>
          <w:t xml:space="preserve">blood loss </w:t>
        </w:r>
      </w:ins>
      <w:r w:rsidR="00814AD2" w:rsidRPr="00B62DF3">
        <w:rPr>
          <w:color w:val="000000" w:themeColor="text1"/>
          <w:sz w:val="24"/>
          <w:szCs w:val="24"/>
          <w:shd w:val="clear" w:color="auto" w:fill="FFFFFF"/>
          <w:rPrChange w:id="2280" w:author="Homa Ahmadzia" w:date="2022-03-04T10:22:00Z">
            <w:rPr>
              <w:color w:val="000000" w:themeColor="text1"/>
              <w:shd w:val="clear" w:color="auto" w:fill="FFFFFF"/>
            </w:rPr>
          </w:rPrChange>
        </w:rPr>
        <w:t xml:space="preserve">greater than or equal to </w:t>
      </w:r>
      <w:del w:id="2281" w:author="Homa Ahmadzia" w:date="2022-03-04T09:56:00Z">
        <w:r w:rsidR="00814AD2" w:rsidRPr="00B62DF3" w:rsidDel="009120EF">
          <w:rPr>
            <w:color w:val="000000" w:themeColor="text1"/>
            <w:sz w:val="24"/>
            <w:szCs w:val="24"/>
            <w:shd w:val="clear" w:color="auto" w:fill="FFFFFF"/>
            <w:rPrChange w:id="2282" w:author="Homa Ahmadzia" w:date="2022-03-04T10:22:00Z">
              <w:rPr>
                <w:color w:val="000000" w:themeColor="text1"/>
                <w:shd w:val="clear" w:color="auto" w:fill="FFFFFF"/>
              </w:rPr>
            </w:rPrChange>
          </w:rPr>
          <w:delText>1 L</w:delText>
        </w:r>
      </w:del>
      <w:ins w:id="2283" w:author="Homa Ahmadzia" w:date="2022-03-04T09:56:00Z">
        <w:r w:rsidR="009120EF" w:rsidRPr="00B62DF3">
          <w:rPr>
            <w:color w:val="000000" w:themeColor="text1"/>
            <w:sz w:val="24"/>
            <w:szCs w:val="24"/>
            <w:shd w:val="clear" w:color="auto" w:fill="FFFFFF"/>
            <w:rPrChange w:id="2284" w:author="Homa Ahmadzia" w:date="2022-03-04T10:22:00Z">
              <w:rPr>
                <w:rFonts w:ascii="Times New Roman" w:hAnsi="Times New Roman" w:cs="Times New Roman"/>
                <w:color w:val="000000" w:themeColor="text1"/>
                <w:sz w:val="24"/>
                <w:szCs w:val="24"/>
                <w:shd w:val="clear" w:color="auto" w:fill="FFFFFF"/>
              </w:rPr>
            </w:rPrChange>
          </w:rPr>
          <w:t>one liter</w:t>
        </w:r>
      </w:ins>
      <w:ins w:id="2285" w:author="Homa Ahmadzia" w:date="2022-03-04T10:20:00Z">
        <w:r w:rsidR="002978F5" w:rsidRPr="00B62DF3">
          <w:rPr>
            <w:color w:val="000000" w:themeColor="text1"/>
            <w:sz w:val="24"/>
            <w:szCs w:val="24"/>
            <w:shd w:val="clear" w:color="auto" w:fill="FFFFFF"/>
            <w:rPrChange w:id="2286" w:author="Homa Ahmadzia" w:date="2022-03-04T10:22:00Z">
              <w:rPr>
                <w:rFonts w:ascii="Times New Roman" w:hAnsi="Times New Roman" w:cs="Times New Roman"/>
                <w:color w:val="000000" w:themeColor="text1"/>
                <w:sz w:val="24"/>
                <w:szCs w:val="24"/>
                <w:shd w:val="clear" w:color="auto" w:fill="FFFFFF"/>
              </w:rPr>
            </w:rPrChange>
          </w:rPr>
          <w:t xml:space="preserve"> or transfusion only</w:t>
        </w:r>
      </w:ins>
      <w:r w:rsidR="00814AD2" w:rsidRPr="00B62DF3">
        <w:rPr>
          <w:color w:val="000000" w:themeColor="text1"/>
          <w:sz w:val="24"/>
          <w:szCs w:val="24"/>
          <w:shd w:val="clear" w:color="auto" w:fill="FFFFFF"/>
          <w:rPrChange w:id="2287" w:author="Homa Ahmadzia" w:date="2022-03-04T10:22:00Z">
            <w:rPr>
              <w:color w:val="000000" w:themeColor="text1"/>
              <w:shd w:val="clear" w:color="auto" w:fill="FFFFFF"/>
            </w:rPr>
          </w:rPrChange>
        </w:rPr>
        <w:t xml:space="preserve">. </w:t>
      </w:r>
      <w:del w:id="2288" w:author="Jerome Federspiel" w:date="2022-02-04T12:21:00Z">
        <w:r w:rsidR="00814AD2" w:rsidRPr="00B62DF3" w:rsidDel="00646568">
          <w:rPr>
            <w:color w:val="000000" w:themeColor="text1"/>
            <w:sz w:val="24"/>
            <w:szCs w:val="24"/>
            <w:shd w:val="clear" w:color="auto" w:fill="FFFFFF"/>
            <w:rPrChange w:id="2289" w:author="Homa Ahmadzia" w:date="2022-03-04T10:22:00Z">
              <w:rPr>
                <w:color w:val="000000" w:themeColor="text1"/>
                <w:shd w:val="clear" w:color="auto" w:fill="FFFFFF"/>
              </w:rPr>
            </w:rPrChange>
          </w:rPr>
          <w:delText xml:space="preserve">As this dataset is older, the definition of postpartum hemorrhage has changed since this data were collected. </w:delText>
        </w:r>
      </w:del>
      <w:r w:rsidR="00814AD2" w:rsidRPr="00B62DF3">
        <w:rPr>
          <w:color w:val="000000" w:themeColor="text1"/>
          <w:sz w:val="24"/>
          <w:szCs w:val="24"/>
          <w:shd w:val="clear" w:color="auto" w:fill="FFFFFF"/>
          <w:rPrChange w:id="2290" w:author="Homa Ahmadzia" w:date="2022-03-04T10:22:00Z">
            <w:rPr>
              <w:color w:val="000000" w:themeColor="text1"/>
              <w:shd w:val="clear" w:color="auto" w:fill="FFFFFF"/>
            </w:rPr>
          </w:rPrChange>
        </w:rPr>
        <w:t xml:space="preserve">Our </w:t>
      </w:r>
      <w:ins w:id="2291" w:author="Jerome Federspiel" w:date="2022-02-04T12:21:00Z">
        <w:r w:rsidRPr="00B62DF3">
          <w:rPr>
            <w:color w:val="000000" w:themeColor="text1"/>
            <w:sz w:val="24"/>
            <w:szCs w:val="24"/>
            <w:shd w:val="clear" w:color="auto" w:fill="FFFFFF"/>
            <w:rPrChange w:id="2292" w:author="Homa Ahmadzia" w:date="2022-03-04T10:22:00Z">
              <w:rPr>
                <w:rFonts w:ascii="Times New Roman" w:hAnsi="Times New Roman" w:cs="Times New Roman"/>
                <w:color w:val="000000" w:themeColor="text1"/>
                <w:sz w:val="24"/>
                <w:szCs w:val="24"/>
                <w:shd w:val="clear" w:color="auto" w:fill="FFFFFF"/>
              </w:rPr>
            </w:rPrChange>
          </w:rPr>
          <w:t xml:space="preserve">PPH </w:t>
        </w:r>
      </w:ins>
      <w:r w:rsidR="00814AD2" w:rsidRPr="00B62DF3">
        <w:rPr>
          <w:color w:val="000000" w:themeColor="text1"/>
          <w:sz w:val="24"/>
          <w:szCs w:val="24"/>
          <w:shd w:val="clear" w:color="auto" w:fill="FFFFFF"/>
          <w:rPrChange w:id="2293" w:author="Homa Ahmadzia" w:date="2022-03-04T10:22:00Z">
            <w:rPr>
              <w:color w:val="000000" w:themeColor="text1"/>
              <w:shd w:val="clear" w:color="auto" w:fill="FFFFFF"/>
            </w:rPr>
          </w:rPrChange>
        </w:rPr>
        <w:t xml:space="preserve">definition was based on the American College of Obstetricians and Gynecologists’ reVITALize program that defined postpartum hemorrhage as blood loss greater than or equal to </w:t>
      </w:r>
      <w:del w:id="2294" w:author="Homa Ahmadzia" w:date="2022-03-04T09:56:00Z">
        <w:r w:rsidR="00814AD2" w:rsidRPr="00B62DF3" w:rsidDel="009120EF">
          <w:rPr>
            <w:color w:val="000000" w:themeColor="text1"/>
            <w:sz w:val="24"/>
            <w:szCs w:val="24"/>
            <w:shd w:val="clear" w:color="auto" w:fill="FFFFFF"/>
            <w:rPrChange w:id="2295" w:author="Homa Ahmadzia" w:date="2022-03-04T10:22:00Z">
              <w:rPr>
                <w:color w:val="000000" w:themeColor="text1"/>
                <w:shd w:val="clear" w:color="auto" w:fill="FFFFFF"/>
              </w:rPr>
            </w:rPrChange>
          </w:rPr>
          <w:delText xml:space="preserve">1,000 mL </w:delText>
        </w:r>
      </w:del>
      <w:ins w:id="2296" w:author="Homa Ahmadzia" w:date="2022-03-04T09:56:00Z">
        <w:r w:rsidR="009120EF" w:rsidRPr="00B62DF3">
          <w:rPr>
            <w:color w:val="000000" w:themeColor="text1"/>
            <w:sz w:val="24"/>
            <w:szCs w:val="24"/>
            <w:shd w:val="clear" w:color="auto" w:fill="FFFFFF"/>
            <w:rPrChange w:id="2297" w:author="Homa Ahmadzia" w:date="2022-03-04T10:22:00Z">
              <w:rPr>
                <w:rFonts w:ascii="Times New Roman" w:hAnsi="Times New Roman" w:cs="Times New Roman"/>
                <w:color w:val="000000" w:themeColor="text1"/>
                <w:sz w:val="24"/>
                <w:szCs w:val="24"/>
                <w:shd w:val="clear" w:color="auto" w:fill="FFFFFF"/>
              </w:rPr>
            </w:rPrChange>
          </w:rPr>
          <w:t xml:space="preserve">one liter </w:t>
        </w:r>
      </w:ins>
      <w:r w:rsidR="00814AD2" w:rsidRPr="00B62DF3">
        <w:rPr>
          <w:color w:val="000000" w:themeColor="text1"/>
          <w:sz w:val="24"/>
          <w:szCs w:val="24"/>
          <w:shd w:val="clear" w:color="auto" w:fill="FFFFFF"/>
          <w:rPrChange w:id="2298" w:author="Homa Ahmadzia" w:date="2022-03-04T10:22:00Z">
            <w:rPr>
              <w:color w:val="000000" w:themeColor="text1"/>
              <w:shd w:val="clear" w:color="auto" w:fill="FFFFFF"/>
            </w:rPr>
          </w:rPrChange>
        </w:rPr>
        <w:t>or loss of blood with clinical signs of hypovolemia within 24 hours of delivery. This definition deviates from older traditional definitions that defined PPH as greater than or equal to 500 mL for vaginal delivery and 1000 mL for cesarean delivery</w:t>
      </w:r>
      <w:ins w:id="2299" w:author="Jerome Federspiel" w:date="2022-02-04T12:21:00Z">
        <w:r w:rsidR="00996C6B" w:rsidRPr="00B62DF3">
          <w:rPr>
            <w:color w:val="000000" w:themeColor="text1"/>
            <w:sz w:val="24"/>
            <w:szCs w:val="24"/>
            <w:shd w:val="clear" w:color="auto" w:fill="FFFFFF"/>
            <w:rPrChange w:id="2300" w:author="Homa Ahmadzia" w:date="2022-03-04T10:22:00Z">
              <w:rPr>
                <w:rFonts w:ascii="Times New Roman" w:hAnsi="Times New Roman" w:cs="Times New Roman"/>
                <w:color w:val="000000" w:themeColor="text1"/>
                <w:sz w:val="24"/>
                <w:szCs w:val="24"/>
                <w:shd w:val="clear" w:color="auto" w:fill="FFFFFF"/>
              </w:rPr>
            </w:rPrChange>
          </w:rPr>
          <w:t>.</w:t>
        </w:r>
      </w:ins>
      <w:r w:rsidR="00814AD2" w:rsidRPr="00B62DF3">
        <w:rPr>
          <w:color w:val="000000" w:themeColor="text1"/>
          <w:sz w:val="24"/>
          <w:szCs w:val="24"/>
          <w:shd w:val="clear" w:color="auto" w:fill="FFFFFF"/>
          <w:vertAlign w:val="superscript"/>
          <w:rPrChange w:id="2301" w:author="Homa Ahmadzia" w:date="2022-03-04T10:22:00Z">
            <w:rPr>
              <w:color w:val="000000" w:themeColor="text1"/>
              <w:shd w:val="clear" w:color="auto" w:fill="FFFFFF"/>
              <w:vertAlign w:val="superscript"/>
            </w:rPr>
          </w:rPrChange>
        </w:rPr>
        <w:t>25</w:t>
      </w:r>
      <w:del w:id="2302" w:author="Jerome Federspiel" w:date="2022-02-04T12:21:00Z">
        <w:r w:rsidR="00814AD2" w:rsidRPr="00B62DF3" w:rsidDel="00996C6B">
          <w:rPr>
            <w:color w:val="000000" w:themeColor="text1"/>
            <w:sz w:val="24"/>
            <w:szCs w:val="24"/>
            <w:shd w:val="clear" w:color="auto" w:fill="FFFFFF"/>
            <w:rPrChange w:id="2303" w:author="Homa Ahmadzia" w:date="2022-03-04T10:22:00Z">
              <w:rPr>
                <w:color w:val="000000" w:themeColor="text1"/>
                <w:shd w:val="clear" w:color="auto" w:fill="FFFFFF"/>
              </w:rPr>
            </w:rPrChange>
          </w:rPr>
          <w:delText>.</w:delText>
        </w:r>
      </w:del>
      <w:r w:rsidR="00814AD2" w:rsidRPr="00B62DF3">
        <w:rPr>
          <w:color w:val="000000" w:themeColor="text1"/>
          <w:sz w:val="24"/>
          <w:szCs w:val="24"/>
          <w:shd w:val="clear" w:color="auto" w:fill="FFFFFF"/>
          <w:rPrChange w:id="2304" w:author="Homa Ahmadzia" w:date="2022-03-04T10:22:00Z">
            <w:rPr>
              <w:color w:val="000000" w:themeColor="text1"/>
              <w:shd w:val="clear" w:color="auto" w:fill="FFFFFF"/>
            </w:rPr>
          </w:rPrChange>
        </w:rPr>
        <w:t xml:space="preserve"> Therefore, the recording of EBL and </w:t>
      </w:r>
      <w:r w:rsidR="00814AD2" w:rsidRPr="00B62DF3">
        <w:rPr>
          <w:color w:val="000000" w:themeColor="text1"/>
          <w:sz w:val="24"/>
          <w:szCs w:val="24"/>
          <w:shd w:val="clear" w:color="auto" w:fill="FFFFFF"/>
          <w:rPrChange w:id="2305" w:author="Homa Ahmadzia" w:date="2022-03-04T10:22:00Z">
            <w:rPr>
              <w:color w:val="000000" w:themeColor="text1"/>
              <w:shd w:val="clear" w:color="auto" w:fill="FFFFFF"/>
            </w:rPr>
          </w:rPrChange>
        </w:rPr>
        <w:lastRenderedPageBreak/>
        <w:t>transfusions could have been guided by older definitions, as the Consortium of Safe Labor data set was collected between 2002 and 2008</w:t>
      </w:r>
      <w:ins w:id="2306" w:author="Homa Ahmadzia" w:date="2022-03-04T10:21:00Z">
        <w:r w:rsidR="002978F5" w:rsidRPr="00B62DF3">
          <w:rPr>
            <w:color w:val="000000" w:themeColor="text1"/>
            <w:sz w:val="24"/>
            <w:szCs w:val="24"/>
            <w:shd w:val="clear" w:color="auto" w:fill="FFFFFF"/>
            <w:rPrChange w:id="2307" w:author="Homa Ahmadzia" w:date="2022-03-04T10:22:00Z">
              <w:rPr>
                <w:rFonts w:ascii="Times New Roman" w:hAnsi="Times New Roman" w:cs="Times New Roman"/>
                <w:color w:val="000000" w:themeColor="text1"/>
                <w:sz w:val="24"/>
                <w:szCs w:val="24"/>
                <w:shd w:val="clear" w:color="auto" w:fill="FFFFFF"/>
              </w:rPr>
            </w:rPrChange>
          </w:rPr>
          <w:t>.</w:t>
        </w:r>
      </w:ins>
      <w:r w:rsidR="00814AD2" w:rsidRPr="00B62DF3">
        <w:rPr>
          <w:color w:val="000000" w:themeColor="text1"/>
          <w:sz w:val="24"/>
          <w:szCs w:val="24"/>
          <w:shd w:val="clear" w:color="auto" w:fill="FFFFFF"/>
          <w:vertAlign w:val="superscript"/>
          <w:rPrChange w:id="2308" w:author="Homa Ahmadzia" w:date="2022-03-04T10:22:00Z">
            <w:rPr>
              <w:color w:val="000000" w:themeColor="text1"/>
              <w:shd w:val="clear" w:color="auto" w:fill="FFFFFF"/>
              <w:vertAlign w:val="superscript"/>
            </w:rPr>
          </w:rPrChange>
        </w:rPr>
        <w:t>26</w:t>
      </w:r>
      <w:del w:id="2309" w:author="Homa Ahmadzia" w:date="2022-03-04T10:21:00Z">
        <w:r w:rsidR="00814AD2" w:rsidRPr="00B62DF3" w:rsidDel="002978F5">
          <w:rPr>
            <w:color w:val="000000" w:themeColor="text1"/>
            <w:sz w:val="24"/>
            <w:szCs w:val="24"/>
            <w:shd w:val="clear" w:color="auto" w:fill="FFFFFF"/>
            <w:rPrChange w:id="2310" w:author="Homa Ahmadzia" w:date="2022-03-04T10:22:00Z">
              <w:rPr>
                <w:color w:val="000000" w:themeColor="text1"/>
                <w:shd w:val="clear" w:color="auto" w:fill="FFFFFF"/>
              </w:rPr>
            </w:rPrChange>
          </w:rPr>
          <w:delText>.</w:delText>
        </w:r>
      </w:del>
      <w:r w:rsidR="00814AD2" w:rsidRPr="00B62DF3">
        <w:rPr>
          <w:color w:val="000000" w:themeColor="text1"/>
          <w:sz w:val="24"/>
          <w:szCs w:val="24"/>
          <w:shd w:val="clear" w:color="auto" w:fill="FFFFFF"/>
          <w:rPrChange w:id="2311" w:author="Homa Ahmadzia" w:date="2022-03-04T10:22:00Z">
            <w:rPr>
              <w:color w:val="000000" w:themeColor="text1"/>
              <w:shd w:val="clear" w:color="auto" w:fill="FFFFFF"/>
            </w:rPr>
          </w:rPrChange>
        </w:rPr>
        <w:t xml:space="preserve"> Beyond that, measures of </w:t>
      </w:r>
      <w:del w:id="2312" w:author="Homa Ahmadzia" w:date="2022-03-04T10:21:00Z">
        <w:r w:rsidR="00814AD2" w:rsidRPr="00B62DF3" w:rsidDel="002978F5">
          <w:rPr>
            <w:color w:val="000000" w:themeColor="text1"/>
            <w:sz w:val="24"/>
            <w:szCs w:val="24"/>
            <w:shd w:val="clear" w:color="auto" w:fill="FFFFFF"/>
            <w:rPrChange w:id="2313" w:author="Homa Ahmadzia" w:date="2022-03-04T10:22:00Z">
              <w:rPr>
                <w:color w:val="000000" w:themeColor="text1"/>
                <w:shd w:val="clear" w:color="auto" w:fill="FFFFFF"/>
              </w:rPr>
            </w:rPrChange>
          </w:rPr>
          <w:delText xml:space="preserve">estimated blood loss </w:delText>
        </w:r>
      </w:del>
      <w:ins w:id="2314" w:author="Homa Ahmadzia" w:date="2022-03-04T10:21:00Z">
        <w:r w:rsidR="002978F5" w:rsidRPr="00B62DF3">
          <w:rPr>
            <w:color w:val="000000" w:themeColor="text1"/>
            <w:sz w:val="24"/>
            <w:szCs w:val="24"/>
            <w:shd w:val="clear" w:color="auto" w:fill="FFFFFF"/>
            <w:rPrChange w:id="2315" w:author="Homa Ahmadzia" w:date="2022-03-04T10:22:00Z">
              <w:rPr>
                <w:rFonts w:ascii="Times New Roman" w:hAnsi="Times New Roman" w:cs="Times New Roman"/>
                <w:color w:val="000000" w:themeColor="text1"/>
                <w:sz w:val="24"/>
                <w:szCs w:val="24"/>
                <w:shd w:val="clear" w:color="auto" w:fill="FFFFFF"/>
              </w:rPr>
            </w:rPrChange>
          </w:rPr>
          <w:t xml:space="preserve">EBL </w:t>
        </w:r>
      </w:ins>
      <w:r w:rsidR="00814AD2" w:rsidRPr="00B62DF3">
        <w:rPr>
          <w:color w:val="000000" w:themeColor="text1"/>
          <w:sz w:val="24"/>
          <w:szCs w:val="24"/>
          <w:shd w:val="clear" w:color="auto" w:fill="FFFFFF"/>
          <w:rPrChange w:id="2316" w:author="Homa Ahmadzia" w:date="2022-03-04T10:22:00Z">
            <w:rPr>
              <w:color w:val="000000" w:themeColor="text1"/>
              <w:shd w:val="clear" w:color="auto" w:fill="FFFFFF"/>
            </w:rPr>
          </w:rPrChange>
        </w:rPr>
        <w:t>have been shown to be imprecise with low volumes overestimated and high volumes of blood loss underestimated</w:t>
      </w:r>
      <w:r w:rsidR="00814AD2" w:rsidRPr="00B62DF3">
        <w:rPr>
          <w:color w:val="000000" w:themeColor="text1"/>
          <w:sz w:val="24"/>
          <w:szCs w:val="24"/>
          <w:shd w:val="clear" w:color="auto" w:fill="FFFFFF"/>
          <w:vertAlign w:val="superscript"/>
          <w:rPrChange w:id="2317" w:author="Homa Ahmadzia" w:date="2022-03-04T10:22:00Z">
            <w:rPr>
              <w:color w:val="000000" w:themeColor="text1"/>
              <w:shd w:val="clear" w:color="auto" w:fill="FFFFFF"/>
              <w:vertAlign w:val="superscript"/>
            </w:rPr>
          </w:rPrChange>
        </w:rPr>
        <w:t>27</w:t>
      </w:r>
      <w:r w:rsidR="00814AD2" w:rsidRPr="00B62DF3">
        <w:rPr>
          <w:color w:val="000000" w:themeColor="text1"/>
          <w:sz w:val="24"/>
          <w:szCs w:val="24"/>
          <w:shd w:val="clear" w:color="auto" w:fill="FFFFFF"/>
          <w:rPrChange w:id="2318" w:author="Homa Ahmadzia" w:date="2022-03-04T10:22:00Z">
            <w:rPr>
              <w:color w:val="000000" w:themeColor="text1"/>
              <w:shd w:val="clear" w:color="auto" w:fill="FFFFFF"/>
            </w:rPr>
          </w:rPrChange>
        </w:rPr>
        <w:t xml:space="preserve">. Furthermore, transfusion was used as a proxy for </w:t>
      </w:r>
      <w:del w:id="2319" w:author="Homa Ahmadzia" w:date="2022-03-04T10:47:00Z">
        <w:r w:rsidR="00814AD2" w:rsidRPr="00B62DF3" w:rsidDel="00542D09">
          <w:rPr>
            <w:color w:val="000000" w:themeColor="text1"/>
            <w:sz w:val="24"/>
            <w:szCs w:val="24"/>
            <w:shd w:val="clear" w:color="auto" w:fill="FFFFFF"/>
            <w:rPrChange w:id="2320" w:author="Homa Ahmadzia" w:date="2022-03-04T10:22:00Z">
              <w:rPr>
                <w:color w:val="000000" w:themeColor="text1"/>
                <w:shd w:val="clear" w:color="auto" w:fill="FFFFFF"/>
              </w:rPr>
            </w:rPrChange>
          </w:rPr>
          <w:delText>postpartum hemorrhage</w:delText>
        </w:r>
      </w:del>
      <w:ins w:id="2321" w:author="Homa Ahmadzia" w:date="2022-03-04T10:47:00Z">
        <w:r w:rsidR="00542D09">
          <w:rPr>
            <w:color w:val="000000" w:themeColor="text1"/>
            <w:sz w:val="24"/>
            <w:szCs w:val="24"/>
            <w:shd w:val="clear" w:color="auto" w:fill="FFFFFF"/>
          </w:rPr>
          <w:t>PPH</w:t>
        </w:r>
      </w:ins>
      <w:r w:rsidR="00814AD2" w:rsidRPr="00B62DF3">
        <w:rPr>
          <w:color w:val="000000" w:themeColor="text1"/>
          <w:sz w:val="24"/>
          <w:szCs w:val="24"/>
          <w:shd w:val="clear" w:color="auto" w:fill="FFFFFF"/>
          <w:rPrChange w:id="2322" w:author="Homa Ahmadzia" w:date="2022-03-04T10:22:00Z">
            <w:rPr>
              <w:color w:val="000000" w:themeColor="text1"/>
              <w:shd w:val="clear" w:color="auto" w:fill="FFFFFF"/>
            </w:rPr>
          </w:rPrChange>
        </w:rPr>
        <w:t xml:space="preserve">, and transfusion thresholds vary depending on institution and provider. In addition, the machine learning algorithms are limited by the variables measured and accurately recorded in the data set. </w:t>
      </w:r>
    </w:p>
    <w:p w14:paraId="69A12892" w14:textId="77777777" w:rsidR="00814AD2" w:rsidRPr="00B62DF3" w:rsidRDefault="00814AD2" w:rsidP="00814AD2">
      <w:pPr>
        <w:spacing w:line="240" w:lineRule="auto"/>
        <w:rPr>
          <w:color w:val="000000" w:themeColor="text1"/>
          <w:sz w:val="24"/>
          <w:szCs w:val="24"/>
          <w:shd w:val="clear" w:color="auto" w:fill="FFFFFF"/>
          <w:rPrChange w:id="2323" w:author="Homa Ahmadzia" w:date="2022-03-04T10:22:00Z">
            <w:rPr>
              <w:color w:val="000000" w:themeColor="text1"/>
              <w:shd w:val="clear" w:color="auto" w:fill="FFFFFF"/>
            </w:rPr>
          </w:rPrChange>
        </w:rPr>
      </w:pPr>
    </w:p>
    <w:p w14:paraId="669E6ABD" w14:textId="77777777" w:rsidR="00814AD2" w:rsidRPr="00B62DF3" w:rsidRDefault="00814AD2" w:rsidP="00814AD2">
      <w:pPr>
        <w:spacing w:line="240" w:lineRule="auto"/>
        <w:rPr>
          <w:color w:val="000000" w:themeColor="text1"/>
          <w:sz w:val="24"/>
          <w:szCs w:val="24"/>
          <w:u w:val="single"/>
          <w:shd w:val="clear" w:color="auto" w:fill="FFFFFF"/>
          <w:rPrChange w:id="2324" w:author="Homa Ahmadzia" w:date="2022-03-04T10:22:00Z">
            <w:rPr>
              <w:color w:val="000000" w:themeColor="text1"/>
              <w:u w:val="single"/>
              <w:shd w:val="clear" w:color="auto" w:fill="FFFFFF"/>
            </w:rPr>
          </w:rPrChange>
        </w:rPr>
      </w:pPr>
      <w:r w:rsidRPr="00B62DF3">
        <w:rPr>
          <w:color w:val="000000" w:themeColor="text1"/>
          <w:sz w:val="24"/>
          <w:szCs w:val="24"/>
          <w:u w:val="single"/>
          <w:shd w:val="clear" w:color="auto" w:fill="FFFFFF"/>
          <w:rPrChange w:id="2325" w:author="Homa Ahmadzia" w:date="2022-03-04T10:22:00Z">
            <w:rPr>
              <w:color w:val="000000" w:themeColor="text1"/>
              <w:u w:val="single"/>
              <w:shd w:val="clear" w:color="auto" w:fill="FFFFFF"/>
            </w:rPr>
          </w:rPrChange>
        </w:rPr>
        <w:t>Conclusions</w:t>
      </w:r>
    </w:p>
    <w:p w14:paraId="6671BE9B" w14:textId="77777777" w:rsidR="00814AD2" w:rsidRPr="00B62DF3" w:rsidRDefault="00814AD2" w:rsidP="00814AD2">
      <w:pPr>
        <w:spacing w:line="240" w:lineRule="auto"/>
        <w:rPr>
          <w:color w:val="000000" w:themeColor="text1"/>
          <w:sz w:val="24"/>
          <w:szCs w:val="24"/>
          <w:shd w:val="clear" w:color="auto" w:fill="FFFFFF"/>
          <w:rPrChange w:id="2326" w:author="Homa Ahmadzia" w:date="2022-03-04T10:22:00Z">
            <w:rPr>
              <w:color w:val="000000" w:themeColor="text1"/>
              <w:shd w:val="clear" w:color="auto" w:fill="FFFFFF"/>
            </w:rPr>
          </w:rPrChange>
        </w:rPr>
      </w:pPr>
    </w:p>
    <w:p w14:paraId="34AA3A5E" w14:textId="632C235A" w:rsidR="00814AD2" w:rsidRPr="00B62DF3" w:rsidRDefault="00814AD2">
      <w:pPr>
        <w:spacing w:line="480" w:lineRule="auto"/>
        <w:ind w:firstLine="720"/>
        <w:rPr>
          <w:sz w:val="24"/>
          <w:szCs w:val="24"/>
          <w:rPrChange w:id="2327" w:author="Homa Ahmadzia" w:date="2022-03-04T10:22:00Z">
            <w:rPr/>
          </w:rPrChange>
        </w:rPr>
        <w:pPrChange w:id="2328" w:author="Jerome Federspiel" w:date="2022-02-04T12:22:00Z">
          <w:pPr>
            <w:spacing w:line="240" w:lineRule="auto"/>
            <w:ind w:firstLine="720"/>
          </w:pPr>
        </w:pPrChange>
      </w:pPr>
      <w:r w:rsidRPr="00B62DF3">
        <w:rPr>
          <w:sz w:val="24"/>
          <w:szCs w:val="24"/>
          <w:rPrChange w:id="2329" w:author="Homa Ahmadzia" w:date="2022-03-04T10:22:00Z">
            <w:rPr/>
          </w:rPrChange>
        </w:rPr>
        <w:t xml:space="preserve">In conclusion, machine learning and data-driven statistical modeling </w:t>
      </w:r>
      <w:ins w:id="2330" w:author="Jerome Federspiel" w:date="2022-02-04T12:22:00Z">
        <w:r w:rsidR="00996C6B" w:rsidRPr="00B62DF3">
          <w:rPr>
            <w:sz w:val="24"/>
            <w:szCs w:val="24"/>
            <w:rPrChange w:id="2331" w:author="Homa Ahmadzia" w:date="2022-03-04T10:22:00Z">
              <w:rPr>
                <w:rFonts w:ascii="Times New Roman" w:hAnsi="Times New Roman" w:cs="Times New Roman"/>
                <w:sz w:val="24"/>
                <w:szCs w:val="24"/>
              </w:rPr>
            </w:rPrChange>
          </w:rPr>
          <w:t xml:space="preserve">may </w:t>
        </w:r>
      </w:ins>
      <w:r w:rsidRPr="00B62DF3">
        <w:rPr>
          <w:sz w:val="24"/>
          <w:szCs w:val="24"/>
          <w:rPrChange w:id="2332" w:author="Homa Ahmadzia" w:date="2022-03-04T10:22:00Z">
            <w:rPr/>
          </w:rPrChange>
        </w:rPr>
        <w:t>offer</w:t>
      </w:r>
      <w:del w:id="2333" w:author="Jerome Federspiel" w:date="2022-02-04T12:22:00Z">
        <w:r w:rsidRPr="00B62DF3" w:rsidDel="00996C6B">
          <w:rPr>
            <w:sz w:val="24"/>
            <w:szCs w:val="24"/>
            <w:rPrChange w:id="2334" w:author="Homa Ahmadzia" w:date="2022-03-04T10:22:00Z">
              <w:rPr/>
            </w:rPrChange>
          </w:rPr>
          <w:delText>s</w:delText>
        </w:r>
      </w:del>
      <w:r w:rsidRPr="00B62DF3">
        <w:rPr>
          <w:sz w:val="24"/>
          <w:szCs w:val="24"/>
          <w:rPrChange w:id="2335" w:author="Homa Ahmadzia" w:date="2022-03-04T10:22:00Z">
            <w:rPr/>
          </w:rPrChange>
        </w:rPr>
        <w:t xml:space="preserve"> more objective and discriminative prediction of postpartum hemorrhage based on individual antepartum and intrapartum patient features, compared to expert opinion and may improve upon traditional regression models. This can increase the opportunity for precision medicine and improved clinical care to reduce the burden of postpartum hemorrhage as a leading cause of maternal morbidity and mortality. </w:t>
      </w:r>
    </w:p>
    <w:p w14:paraId="4493D9F6" w14:textId="77777777" w:rsidR="00AB6DEC" w:rsidRPr="00B62DF3" w:rsidRDefault="00AB6DEC" w:rsidP="00F43E6B">
      <w:pPr>
        <w:spacing w:line="240" w:lineRule="auto"/>
        <w:rPr>
          <w:rFonts w:eastAsia="Times New Roman"/>
          <w:b/>
          <w:bCs/>
          <w:sz w:val="24"/>
          <w:szCs w:val="24"/>
          <w:rPrChange w:id="2336" w:author="Homa Ahmadzia" w:date="2022-03-04T10:22:00Z">
            <w:rPr>
              <w:rFonts w:eastAsia="Times New Roman"/>
              <w:b/>
              <w:bCs/>
            </w:rPr>
          </w:rPrChange>
        </w:rPr>
      </w:pPr>
    </w:p>
    <w:p w14:paraId="3C627642" w14:textId="77777777" w:rsidR="00814AD2" w:rsidRPr="00B62DF3" w:rsidRDefault="00814AD2">
      <w:pPr>
        <w:rPr>
          <w:color w:val="000000" w:themeColor="text1"/>
          <w:sz w:val="24"/>
          <w:szCs w:val="24"/>
          <w:rPrChange w:id="2337" w:author="Homa Ahmadzia" w:date="2022-03-04T10:22:00Z">
            <w:rPr>
              <w:color w:val="000000" w:themeColor="text1"/>
            </w:rPr>
          </w:rPrChange>
        </w:rPr>
      </w:pPr>
      <w:r w:rsidRPr="00B62DF3">
        <w:rPr>
          <w:color w:val="000000" w:themeColor="text1"/>
          <w:sz w:val="24"/>
          <w:szCs w:val="24"/>
          <w:rPrChange w:id="2338" w:author="Homa Ahmadzia" w:date="2022-03-04T10:22:00Z">
            <w:rPr>
              <w:color w:val="000000" w:themeColor="text1"/>
            </w:rPr>
          </w:rPrChange>
        </w:rPr>
        <w:br w:type="page"/>
      </w:r>
    </w:p>
    <w:p w14:paraId="76037CF1" w14:textId="361373F2" w:rsidR="00814AD2" w:rsidRPr="00B62DF3" w:rsidDel="00C477A1" w:rsidRDefault="00814AD2">
      <w:pPr>
        <w:rPr>
          <w:del w:id="2339" w:author="Jerome Federspiel" w:date="2022-02-03T14:19:00Z"/>
          <w:color w:val="000000" w:themeColor="text1"/>
          <w:sz w:val="24"/>
          <w:szCs w:val="24"/>
          <w:rPrChange w:id="2340" w:author="Homa Ahmadzia" w:date="2022-03-04T10:22:00Z">
            <w:rPr>
              <w:del w:id="2341" w:author="Jerome Federspiel" w:date="2022-02-03T14:19:00Z"/>
              <w:color w:val="000000" w:themeColor="text1"/>
            </w:rPr>
          </w:rPrChange>
        </w:rPr>
      </w:pPr>
      <w:del w:id="2342" w:author="Jerome Federspiel" w:date="2022-02-03T14:19:00Z">
        <w:r w:rsidRPr="00B62DF3" w:rsidDel="00C477A1">
          <w:rPr>
            <w:color w:val="000000" w:themeColor="text1"/>
            <w:sz w:val="24"/>
            <w:szCs w:val="24"/>
            <w:rPrChange w:id="2343" w:author="Homa Ahmadzia" w:date="2022-03-04T10:22:00Z">
              <w:rPr>
                <w:color w:val="000000" w:themeColor="text1"/>
              </w:rPr>
            </w:rPrChange>
          </w:rPr>
          <w:lastRenderedPageBreak/>
          <w:br w:type="page"/>
        </w:r>
      </w:del>
    </w:p>
    <w:p w14:paraId="771D9BB7" w14:textId="558E1D85" w:rsidR="00A94665" w:rsidRPr="00B62DF3" w:rsidDel="00996C6B" w:rsidRDefault="00A94665" w:rsidP="00F43E6B">
      <w:pPr>
        <w:spacing w:line="240" w:lineRule="auto"/>
        <w:ind w:firstLine="720"/>
        <w:rPr>
          <w:del w:id="2344" w:author="Jerome Federspiel" w:date="2022-02-04T12:22:00Z"/>
          <w:color w:val="000000" w:themeColor="text1"/>
          <w:sz w:val="24"/>
          <w:szCs w:val="24"/>
          <w:rPrChange w:id="2345" w:author="Homa Ahmadzia" w:date="2022-03-04T10:22:00Z">
            <w:rPr>
              <w:del w:id="2346" w:author="Jerome Federspiel" w:date="2022-02-04T12:22:00Z"/>
              <w:color w:val="000000" w:themeColor="text1"/>
            </w:rPr>
          </w:rPrChange>
        </w:rPr>
      </w:pPr>
      <w:del w:id="2347" w:author="Jerome Federspiel" w:date="2022-02-04T12:22:00Z">
        <w:r w:rsidRPr="00B62DF3" w:rsidDel="00996C6B">
          <w:rPr>
            <w:color w:val="000000" w:themeColor="text1"/>
            <w:sz w:val="24"/>
            <w:szCs w:val="24"/>
            <w:rPrChange w:id="2348" w:author="Homa Ahmadzia" w:date="2022-03-04T10:22:00Z">
              <w:rPr>
                <w:color w:val="000000" w:themeColor="text1"/>
              </w:rPr>
            </w:rPrChange>
          </w:rPr>
          <w:delText xml:space="preserve">In this study, logistic regression, machine learning, and deep learning techniques were analyzed and compared to determine the best method of prediction modeling for postpartum hemorrhage and transfusions. We found that the machine learning techniques </w:delText>
        </w:r>
        <w:r w:rsidR="004162BD" w:rsidRPr="00B62DF3" w:rsidDel="00996C6B">
          <w:rPr>
            <w:color w:val="000000" w:themeColor="text1"/>
            <w:sz w:val="24"/>
            <w:szCs w:val="24"/>
            <w:rPrChange w:id="2349" w:author="Homa Ahmadzia" w:date="2022-03-04T10:22:00Z">
              <w:rPr>
                <w:color w:val="000000" w:themeColor="text1"/>
              </w:rPr>
            </w:rPrChange>
          </w:rPr>
          <w:delText>g</w:delText>
        </w:r>
        <w:r w:rsidRPr="00B62DF3" w:rsidDel="00996C6B">
          <w:rPr>
            <w:color w:val="000000" w:themeColor="text1"/>
            <w:sz w:val="24"/>
            <w:szCs w:val="24"/>
            <w:rPrChange w:id="2350" w:author="Homa Ahmadzia" w:date="2022-03-04T10:22:00Z">
              <w:rPr>
                <w:color w:val="000000" w:themeColor="text1"/>
              </w:rPr>
            </w:rPrChange>
          </w:rPr>
          <w:delText xml:space="preserve">radient </w:delText>
        </w:r>
        <w:r w:rsidR="004162BD" w:rsidRPr="00B62DF3" w:rsidDel="00996C6B">
          <w:rPr>
            <w:color w:val="000000" w:themeColor="text1"/>
            <w:sz w:val="24"/>
            <w:szCs w:val="24"/>
            <w:rPrChange w:id="2351" w:author="Homa Ahmadzia" w:date="2022-03-04T10:22:00Z">
              <w:rPr>
                <w:color w:val="000000" w:themeColor="text1"/>
              </w:rPr>
            </w:rPrChange>
          </w:rPr>
          <w:delText>b</w:delText>
        </w:r>
        <w:r w:rsidRPr="00B62DF3" w:rsidDel="00996C6B">
          <w:rPr>
            <w:color w:val="000000" w:themeColor="text1"/>
            <w:sz w:val="24"/>
            <w:szCs w:val="24"/>
            <w:rPrChange w:id="2352" w:author="Homa Ahmadzia" w:date="2022-03-04T10:22:00Z">
              <w:rPr>
                <w:color w:val="000000" w:themeColor="text1"/>
              </w:rPr>
            </w:rPrChange>
          </w:rPr>
          <w:delText xml:space="preserve">oosting and </w:delText>
        </w:r>
        <w:r w:rsidR="004162BD" w:rsidRPr="00B62DF3" w:rsidDel="00996C6B">
          <w:rPr>
            <w:color w:val="000000" w:themeColor="text1"/>
            <w:sz w:val="24"/>
            <w:szCs w:val="24"/>
            <w:rPrChange w:id="2353" w:author="Homa Ahmadzia" w:date="2022-03-04T10:22:00Z">
              <w:rPr>
                <w:color w:val="000000" w:themeColor="text1"/>
              </w:rPr>
            </w:rPrChange>
          </w:rPr>
          <w:delText>r</w:delText>
        </w:r>
        <w:r w:rsidRPr="00B62DF3" w:rsidDel="00996C6B">
          <w:rPr>
            <w:color w:val="000000" w:themeColor="text1"/>
            <w:sz w:val="24"/>
            <w:szCs w:val="24"/>
            <w:rPrChange w:id="2354" w:author="Homa Ahmadzia" w:date="2022-03-04T10:22:00Z">
              <w:rPr>
                <w:color w:val="000000" w:themeColor="text1"/>
              </w:rPr>
            </w:rPrChange>
          </w:rPr>
          <w:delText xml:space="preserve">andom </w:delText>
        </w:r>
        <w:r w:rsidR="004162BD" w:rsidRPr="00B62DF3" w:rsidDel="00996C6B">
          <w:rPr>
            <w:color w:val="000000" w:themeColor="text1"/>
            <w:sz w:val="24"/>
            <w:szCs w:val="24"/>
            <w:rPrChange w:id="2355" w:author="Homa Ahmadzia" w:date="2022-03-04T10:22:00Z">
              <w:rPr>
                <w:color w:val="000000" w:themeColor="text1"/>
              </w:rPr>
            </w:rPrChange>
          </w:rPr>
          <w:delText>f</w:delText>
        </w:r>
        <w:r w:rsidRPr="00B62DF3" w:rsidDel="00996C6B">
          <w:rPr>
            <w:color w:val="000000" w:themeColor="text1"/>
            <w:sz w:val="24"/>
            <w:szCs w:val="24"/>
            <w:rPrChange w:id="2356" w:author="Homa Ahmadzia" w:date="2022-03-04T10:22:00Z">
              <w:rPr>
                <w:color w:val="000000" w:themeColor="text1"/>
              </w:rPr>
            </w:rPrChange>
          </w:rPr>
          <w:delText xml:space="preserve">orest performed the best to predict postpartum hemorrhage consistently. The models had superior discriminative ability using </w:delText>
        </w:r>
        <w:r w:rsidR="00B1691D" w:rsidRPr="00B62DF3" w:rsidDel="00996C6B">
          <w:rPr>
            <w:color w:val="000000" w:themeColor="text1"/>
            <w:sz w:val="24"/>
            <w:szCs w:val="24"/>
            <w:rPrChange w:id="2357" w:author="Homa Ahmadzia" w:date="2022-03-04T10:22:00Z">
              <w:rPr>
                <w:color w:val="000000" w:themeColor="text1"/>
              </w:rPr>
            </w:rPrChange>
          </w:rPr>
          <w:delText xml:space="preserve">combined antepartum and </w:delText>
        </w:r>
        <w:r w:rsidR="001E0D51" w:rsidRPr="00B62DF3" w:rsidDel="00996C6B">
          <w:rPr>
            <w:color w:val="000000" w:themeColor="text1"/>
            <w:sz w:val="24"/>
            <w:szCs w:val="24"/>
            <w:rPrChange w:id="2358" w:author="Homa Ahmadzia" w:date="2022-03-04T10:22:00Z">
              <w:rPr>
                <w:color w:val="000000" w:themeColor="text1"/>
              </w:rPr>
            </w:rPrChange>
          </w:rPr>
          <w:delText xml:space="preserve">intrapartum </w:delText>
        </w:r>
        <w:r w:rsidR="00B1691D" w:rsidRPr="00B62DF3" w:rsidDel="00996C6B">
          <w:rPr>
            <w:color w:val="000000" w:themeColor="text1"/>
            <w:sz w:val="24"/>
            <w:szCs w:val="24"/>
            <w:rPrChange w:id="2359" w:author="Homa Ahmadzia" w:date="2022-03-04T10:22:00Z">
              <w:rPr>
                <w:color w:val="000000" w:themeColor="text1"/>
              </w:rPr>
            </w:rPrChange>
          </w:rPr>
          <w:delText xml:space="preserve">data </w:delText>
        </w:r>
        <w:r w:rsidRPr="00B62DF3" w:rsidDel="00996C6B">
          <w:rPr>
            <w:color w:val="000000" w:themeColor="text1"/>
            <w:sz w:val="24"/>
            <w:szCs w:val="24"/>
            <w:rPrChange w:id="2360" w:author="Homa Ahmadzia" w:date="2022-03-04T10:22:00Z">
              <w:rPr>
                <w:color w:val="000000" w:themeColor="text1"/>
              </w:rPr>
            </w:rPrChange>
          </w:rPr>
          <w:delText xml:space="preserve">compared </w:delText>
        </w:r>
        <w:r w:rsidR="002F3128" w:rsidRPr="00B62DF3" w:rsidDel="00996C6B">
          <w:rPr>
            <w:color w:val="000000" w:themeColor="text1"/>
            <w:sz w:val="24"/>
            <w:szCs w:val="24"/>
            <w:rPrChange w:id="2361" w:author="Homa Ahmadzia" w:date="2022-03-04T10:22:00Z">
              <w:rPr>
                <w:color w:val="000000" w:themeColor="text1"/>
              </w:rPr>
            </w:rPrChange>
          </w:rPr>
          <w:delText xml:space="preserve">with </w:delText>
        </w:r>
        <w:r w:rsidRPr="00B62DF3" w:rsidDel="00996C6B">
          <w:rPr>
            <w:color w:val="000000" w:themeColor="text1"/>
            <w:sz w:val="24"/>
            <w:szCs w:val="24"/>
            <w:rPrChange w:id="2362" w:author="Homa Ahmadzia" w:date="2022-03-04T10:22:00Z">
              <w:rPr>
                <w:color w:val="000000" w:themeColor="text1"/>
              </w:rPr>
            </w:rPrChange>
          </w:rPr>
          <w:delText xml:space="preserve">only </w:delText>
        </w:r>
        <w:r w:rsidR="002B44EB" w:rsidRPr="00B62DF3" w:rsidDel="00996C6B">
          <w:rPr>
            <w:color w:val="000000" w:themeColor="text1"/>
            <w:sz w:val="24"/>
            <w:szCs w:val="24"/>
            <w:rPrChange w:id="2363" w:author="Homa Ahmadzia" w:date="2022-03-04T10:22:00Z">
              <w:rPr>
                <w:color w:val="000000" w:themeColor="text1"/>
              </w:rPr>
            </w:rPrChange>
          </w:rPr>
          <w:delText>ante</w:delText>
        </w:r>
        <w:r w:rsidRPr="00B62DF3" w:rsidDel="00996C6B">
          <w:rPr>
            <w:color w:val="000000" w:themeColor="text1"/>
            <w:sz w:val="24"/>
            <w:szCs w:val="24"/>
            <w:rPrChange w:id="2364" w:author="Homa Ahmadzia" w:date="2022-03-04T10:22:00Z">
              <w:rPr>
                <w:color w:val="000000" w:themeColor="text1"/>
              </w:rPr>
            </w:rPrChange>
          </w:rPr>
          <w:delText xml:space="preserve">partum data.  </w:delText>
        </w:r>
      </w:del>
    </w:p>
    <w:p w14:paraId="45EBA428" w14:textId="087C3DC6" w:rsidR="00A94665" w:rsidRPr="00B62DF3" w:rsidDel="00996C6B" w:rsidRDefault="00A94665" w:rsidP="006D092E">
      <w:pPr>
        <w:spacing w:line="240" w:lineRule="auto"/>
        <w:ind w:firstLine="720"/>
        <w:rPr>
          <w:ins w:id="2365" w:author="Richard Amdur" w:date="2021-08-30T11:55:00Z"/>
          <w:del w:id="2366" w:author="Jerome Federspiel" w:date="2022-02-04T12:22:00Z"/>
          <w:color w:val="000000" w:themeColor="text1"/>
          <w:sz w:val="24"/>
          <w:szCs w:val="24"/>
          <w:rPrChange w:id="2367" w:author="Homa Ahmadzia" w:date="2022-03-04T10:22:00Z">
            <w:rPr>
              <w:ins w:id="2368" w:author="Richard Amdur" w:date="2021-08-30T11:55:00Z"/>
              <w:del w:id="2369" w:author="Jerome Federspiel" w:date="2022-02-04T12:22:00Z"/>
              <w:color w:val="000000" w:themeColor="text1"/>
            </w:rPr>
          </w:rPrChange>
        </w:rPr>
      </w:pPr>
      <w:del w:id="2370" w:author="Jerome Federspiel" w:date="2022-02-04T12:22:00Z">
        <w:r w:rsidRPr="00B62DF3" w:rsidDel="00996C6B">
          <w:rPr>
            <w:color w:val="000000" w:themeColor="text1"/>
            <w:sz w:val="24"/>
            <w:szCs w:val="24"/>
            <w:rPrChange w:id="2371" w:author="Homa Ahmadzia" w:date="2022-03-04T10:22:00Z">
              <w:rPr>
                <w:color w:val="000000" w:themeColor="text1"/>
              </w:rPr>
            </w:rPrChange>
          </w:rPr>
          <w:delText xml:space="preserve">The precision/recall plots were used provide a more accurate representation of positive predictive value given the imbalanced data set where negatives greatly outweighed the number of positives. </w:delText>
        </w:r>
        <w:commentRangeStart w:id="2372"/>
        <w:r w:rsidRPr="00B62DF3" w:rsidDel="00996C6B">
          <w:rPr>
            <w:color w:val="000000" w:themeColor="text1"/>
            <w:sz w:val="24"/>
            <w:szCs w:val="24"/>
            <w:rPrChange w:id="2373" w:author="Homa Ahmadzia" w:date="2022-03-04T10:22:00Z">
              <w:rPr>
                <w:color w:val="000000" w:themeColor="text1"/>
              </w:rPr>
            </w:rPrChange>
          </w:rPr>
          <w:delText xml:space="preserve">PRC </w:delText>
        </w:r>
        <w:commentRangeEnd w:id="2372"/>
        <w:r w:rsidR="003E2C4C" w:rsidRPr="00B62DF3" w:rsidDel="00996C6B">
          <w:rPr>
            <w:rStyle w:val="CommentReference"/>
            <w:sz w:val="24"/>
            <w:szCs w:val="24"/>
            <w:rPrChange w:id="2374" w:author="Homa Ahmadzia" w:date="2022-03-04T10:22:00Z">
              <w:rPr>
                <w:rStyle w:val="CommentReference"/>
              </w:rPr>
            </w:rPrChange>
          </w:rPr>
          <w:commentReference w:id="2372"/>
        </w:r>
        <w:r w:rsidRPr="00B62DF3" w:rsidDel="00996C6B">
          <w:rPr>
            <w:color w:val="000000" w:themeColor="text1"/>
            <w:sz w:val="24"/>
            <w:szCs w:val="24"/>
            <w:rPrChange w:id="2375" w:author="Homa Ahmadzia" w:date="2022-03-04T10:22:00Z">
              <w:rPr>
                <w:color w:val="000000" w:themeColor="text1"/>
              </w:rPr>
            </w:rPrChange>
          </w:rPr>
          <w:delText>plots measure precision as a function of sensitivity values. The PRC was thought to be advantageous, because it evaluates the ratio of true positives among positive predictions, whereas the ROC offers a measurement of specificity that can appear inappropriately high when true positives are rare in a data set</w:delText>
        </w:r>
        <w:r w:rsidR="00541E0A" w:rsidRPr="00B62DF3" w:rsidDel="00996C6B">
          <w:rPr>
            <w:color w:val="000000" w:themeColor="text1"/>
            <w:sz w:val="24"/>
            <w:szCs w:val="24"/>
            <w:vertAlign w:val="superscript"/>
            <w:rPrChange w:id="2376" w:author="Homa Ahmadzia" w:date="2022-03-04T10:22:00Z">
              <w:rPr>
                <w:color w:val="000000" w:themeColor="text1"/>
                <w:vertAlign w:val="superscript"/>
              </w:rPr>
            </w:rPrChange>
          </w:rPr>
          <w:delText>16,17</w:delText>
        </w:r>
        <w:r w:rsidRPr="00B62DF3" w:rsidDel="00996C6B">
          <w:rPr>
            <w:color w:val="000000" w:themeColor="text1"/>
            <w:sz w:val="24"/>
            <w:szCs w:val="24"/>
            <w:rPrChange w:id="2377" w:author="Homa Ahmadzia" w:date="2022-03-04T10:22:00Z">
              <w:rPr>
                <w:color w:val="000000" w:themeColor="text1"/>
              </w:rPr>
            </w:rPrChange>
          </w:rPr>
          <w:delText xml:space="preserve">. An ROC plot has a fixed baseline of 0.5. In contrast, PRC plots have a dynamic baseline that varies depending on the ratio of positives to negatives; therefore, AUC also fluctuates with the ratio. In practice, ROC plots do not vary between balanced and imbalanced data sets, and they are unable to show the difference in performance of a classifier with an imbalanced ratio of negatives to positives. PRC plots have the advantage of changing with imbalanced data sets and can show performance differences of classifiers. </w:delText>
        </w:r>
      </w:del>
    </w:p>
    <w:p w14:paraId="15309961" w14:textId="02A612B2" w:rsidR="00467A0F" w:rsidRPr="00B62DF3" w:rsidDel="00996C6B" w:rsidRDefault="006D092E" w:rsidP="006D092E">
      <w:pPr>
        <w:spacing w:line="240" w:lineRule="auto"/>
        <w:rPr>
          <w:del w:id="2378" w:author="Jerome Federspiel" w:date="2022-02-04T12:22:00Z"/>
          <w:sz w:val="24"/>
          <w:szCs w:val="24"/>
          <w:rPrChange w:id="2379" w:author="Homa Ahmadzia" w:date="2022-03-04T10:22:00Z">
            <w:rPr>
              <w:del w:id="2380" w:author="Jerome Federspiel" w:date="2022-02-04T12:22:00Z"/>
            </w:rPr>
          </w:rPrChange>
        </w:rPr>
      </w:pPr>
      <w:del w:id="2381" w:author="Jerome Federspiel" w:date="2022-02-04T12:22:00Z">
        <w:r w:rsidRPr="00B62DF3" w:rsidDel="00996C6B">
          <w:rPr>
            <w:sz w:val="24"/>
            <w:szCs w:val="24"/>
            <w:rPrChange w:id="2382" w:author="Homa Ahmadzia" w:date="2022-03-04T10:22:00Z">
              <w:rPr/>
            </w:rPrChange>
          </w:rPr>
          <w:delText xml:space="preserve"> </w:delText>
        </w:r>
        <w:r w:rsidRPr="00B62DF3" w:rsidDel="00996C6B">
          <w:rPr>
            <w:sz w:val="24"/>
            <w:szCs w:val="24"/>
            <w:rPrChange w:id="2383" w:author="Homa Ahmadzia" w:date="2022-03-04T10:22:00Z">
              <w:rPr/>
            </w:rPrChange>
          </w:rPr>
          <w:tab/>
        </w:r>
        <w:r w:rsidR="00467A0F" w:rsidRPr="00B62DF3" w:rsidDel="00996C6B">
          <w:rPr>
            <w:sz w:val="24"/>
            <w:szCs w:val="24"/>
            <w:rPrChange w:id="2384" w:author="Homa Ahmadzia" w:date="2022-03-04T10:22:00Z">
              <w:rPr/>
            </w:rPrChange>
          </w:rPr>
          <w:delText xml:space="preserve">It is important to note that the ROC AUC, which is often used as the sole metric for evaluating prediction models in many areas of medical research, produced results that are misleading. According to this metric, all the models had ‘good discrimination’, meaning they were able to assign higher probability of having the outcome to patients who were positive for the outcome than to those who were negative. This is misleading because in a situation where incidence of the outcome is low (here it was ~3%), the positive predictive value (PPV), also known as ‘precision’, is likely to be quite low. Here, it was ~13%, meaning that of those predicted to be positive for the outcome, 87% were negative. This may be satisfactory for clinical uses where preventive interventions have very low cost (in terms of both financial cost and added risk to the patient), but would not be acceptable when the intervention is higher risk or more expensive.  </w:delText>
        </w:r>
      </w:del>
    </w:p>
    <w:p w14:paraId="7C0562ED" w14:textId="1EAF09E2" w:rsidR="00A94665" w:rsidRPr="00B62DF3" w:rsidDel="00996C6B" w:rsidRDefault="00A94665" w:rsidP="00F43E6B">
      <w:pPr>
        <w:spacing w:line="240" w:lineRule="auto"/>
        <w:ind w:firstLine="720"/>
        <w:rPr>
          <w:del w:id="2385" w:author="Jerome Federspiel" w:date="2022-02-04T12:22:00Z"/>
          <w:color w:val="000000" w:themeColor="text1"/>
          <w:sz w:val="24"/>
          <w:szCs w:val="24"/>
          <w:rPrChange w:id="2386" w:author="Homa Ahmadzia" w:date="2022-03-04T10:22:00Z">
            <w:rPr>
              <w:del w:id="2387" w:author="Jerome Federspiel" w:date="2022-02-04T12:22:00Z"/>
              <w:color w:val="000000" w:themeColor="text1"/>
            </w:rPr>
          </w:rPrChange>
        </w:rPr>
      </w:pPr>
      <w:del w:id="2388" w:author="Jerome Federspiel" w:date="2022-02-04T12:22:00Z">
        <w:r w:rsidRPr="00B62DF3" w:rsidDel="00996C6B">
          <w:rPr>
            <w:color w:val="000000" w:themeColor="text1"/>
            <w:sz w:val="24"/>
            <w:szCs w:val="24"/>
            <w:rPrChange w:id="2389" w:author="Homa Ahmadzia" w:date="2022-03-04T10:22:00Z">
              <w:rPr>
                <w:color w:val="000000" w:themeColor="text1"/>
              </w:rPr>
            </w:rPrChange>
          </w:rPr>
          <w:delText xml:space="preserve">For our variables of interest included in the model, it was determined that models combining both </w:delText>
        </w:r>
        <w:r w:rsidR="002B44EB" w:rsidRPr="00B62DF3" w:rsidDel="00996C6B">
          <w:rPr>
            <w:color w:val="000000" w:themeColor="text1"/>
            <w:sz w:val="24"/>
            <w:szCs w:val="24"/>
            <w:rPrChange w:id="2390" w:author="Homa Ahmadzia" w:date="2022-03-04T10:22:00Z">
              <w:rPr>
                <w:color w:val="000000" w:themeColor="text1"/>
              </w:rPr>
            </w:rPrChange>
          </w:rPr>
          <w:delText>ante</w:delText>
        </w:r>
        <w:r w:rsidRPr="00B62DF3" w:rsidDel="00996C6B">
          <w:rPr>
            <w:color w:val="000000" w:themeColor="text1"/>
            <w:sz w:val="24"/>
            <w:szCs w:val="24"/>
            <w:rPrChange w:id="2391" w:author="Homa Ahmadzia" w:date="2022-03-04T10:22:00Z">
              <w:rPr>
                <w:color w:val="000000" w:themeColor="text1"/>
              </w:rPr>
            </w:rPrChange>
          </w:rPr>
          <w:delText xml:space="preserve">partum and intrapartum variables performed better compared </w:delText>
        </w:r>
        <w:r w:rsidR="002F3128" w:rsidRPr="00B62DF3" w:rsidDel="00996C6B">
          <w:rPr>
            <w:color w:val="000000" w:themeColor="text1"/>
            <w:sz w:val="24"/>
            <w:szCs w:val="24"/>
            <w:rPrChange w:id="2392" w:author="Homa Ahmadzia" w:date="2022-03-04T10:22:00Z">
              <w:rPr>
                <w:color w:val="000000" w:themeColor="text1"/>
              </w:rPr>
            </w:rPrChange>
          </w:rPr>
          <w:delText xml:space="preserve">with </w:delText>
        </w:r>
        <w:r w:rsidRPr="00B62DF3" w:rsidDel="00996C6B">
          <w:rPr>
            <w:color w:val="000000" w:themeColor="text1"/>
            <w:sz w:val="24"/>
            <w:szCs w:val="24"/>
            <w:rPrChange w:id="2393" w:author="Homa Ahmadzia" w:date="2022-03-04T10:22:00Z">
              <w:rPr>
                <w:color w:val="000000" w:themeColor="text1"/>
              </w:rPr>
            </w:rPrChange>
          </w:rPr>
          <w:delText xml:space="preserve">models including solely </w:delText>
        </w:r>
        <w:r w:rsidR="002B44EB" w:rsidRPr="00B62DF3" w:rsidDel="00996C6B">
          <w:rPr>
            <w:color w:val="000000" w:themeColor="text1"/>
            <w:sz w:val="24"/>
            <w:szCs w:val="24"/>
            <w:rPrChange w:id="2394" w:author="Homa Ahmadzia" w:date="2022-03-04T10:22:00Z">
              <w:rPr>
                <w:color w:val="000000" w:themeColor="text1"/>
              </w:rPr>
            </w:rPrChange>
          </w:rPr>
          <w:delText>ante</w:delText>
        </w:r>
        <w:r w:rsidRPr="00B62DF3" w:rsidDel="00996C6B">
          <w:rPr>
            <w:color w:val="000000" w:themeColor="text1"/>
            <w:sz w:val="24"/>
            <w:szCs w:val="24"/>
            <w:rPrChange w:id="2395" w:author="Homa Ahmadzia" w:date="2022-03-04T10:22:00Z">
              <w:rPr>
                <w:color w:val="000000" w:themeColor="text1"/>
              </w:rPr>
            </w:rPrChange>
          </w:rPr>
          <w:delText xml:space="preserve">partum variables. Models using </w:delText>
        </w:r>
        <w:r w:rsidR="002F3128" w:rsidRPr="00B62DF3" w:rsidDel="00996C6B">
          <w:rPr>
            <w:color w:val="000000" w:themeColor="text1"/>
            <w:sz w:val="24"/>
            <w:szCs w:val="24"/>
            <w:rPrChange w:id="2396" w:author="Homa Ahmadzia" w:date="2022-03-04T10:22:00Z">
              <w:rPr>
                <w:color w:val="000000" w:themeColor="text1"/>
              </w:rPr>
            </w:rPrChange>
          </w:rPr>
          <w:delText>the</w:delText>
        </w:r>
        <w:r w:rsidRPr="00B62DF3" w:rsidDel="00996C6B">
          <w:rPr>
            <w:color w:val="000000" w:themeColor="text1"/>
            <w:sz w:val="24"/>
            <w:szCs w:val="24"/>
            <w:rPrChange w:id="2397" w:author="Homa Ahmadzia" w:date="2022-03-04T10:22:00Z">
              <w:rPr>
                <w:color w:val="000000" w:themeColor="text1"/>
              </w:rPr>
            </w:rPrChange>
          </w:rPr>
          <w:delText xml:space="preserve"> </w:delText>
        </w:r>
        <w:r w:rsidR="006D092E" w:rsidRPr="00B62DF3" w:rsidDel="00996C6B">
          <w:rPr>
            <w:rFonts w:eastAsia="Times New Roman"/>
            <w:sz w:val="24"/>
            <w:szCs w:val="24"/>
            <w:lang w:val="en-US"/>
            <w:rPrChange w:id="2398" w:author="Homa Ahmadzia" w:date="2022-03-04T10:22:00Z">
              <w:rPr>
                <w:rFonts w:eastAsia="Times New Roman"/>
                <w:lang w:val="en-US"/>
              </w:rPr>
            </w:rPrChange>
          </w:rPr>
          <w:delText>transfusion-postpartum hemorrhage composite</w:delText>
        </w:r>
        <w:r w:rsidR="006D092E" w:rsidRPr="00B62DF3" w:rsidDel="00996C6B">
          <w:rPr>
            <w:sz w:val="24"/>
            <w:szCs w:val="24"/>
            <w:rPrChange w:id="2399" w:author="Homa Ahmadzia" w:date="2022-03-04T10:22:00Z">
              <w:rPr/>
            </w:rPrChange>
          </w:rPr>
          <w:delText xml:space="preserve"> </w:delText>
        </w:r>
        <w:r w:rsidRPr="00B62DF3" w:rsidDel="00996C6B">
          <w:rPr>
            <w:color w:val="000000" w:themeColor="text1"/>
            <w:sz w:val="24"/>
            <w:szCs w:val="24"/>
            <w:rPrChange w:id="2400" w:author="Homa Ahmadzia" w:date="2022-03-04T10:22:00Z">
              <w:rPr>
                <w:color w:val="000000" w:themeColor="text1"/>
              </w:rPr>
            </w:rPrChange>
          </w:rPr>
          <w:delText xml:space="preserve">performed better likely given the increased </w:delText>
        </w:r>
        <w:r w:rsidR="002F3128" w:rsidRPr="00B62DF3" w:rsidDel="00996C6B">
          <w:rPr>
            <w:color w:val="000000" w:themeColor="text1"/>
            <w:sz w:val="24"/>
            <w:szCs w:val="24"/>
            <w:rPrChange w:id="2401" w:author="Homa Ahmadzia" w:date="2022-03-04T10:22:00Z">
              <w:rPr>
                <w:color w:val="000000" w:themeColor="text1"/>
              </w:rPr>
            </w:rPrChange>
          </w:rPr>
          <w:delText>number of outcomes</w:delText>
        </w:r>
        <w:r w:rsidRPr="00B62DF3" w:rsidDel="00996C6B">
          <w:rPr>
            <w:color w:val="000000" w:themeColor="text1"/>
            <w:sz w:val="24"/>
            <w:szCs w:val="24"/>
            <w:rPrChange w:id="2402" w:author="Homa Ahmadzia" w:date="2022-03-04T10:22:00Z">
              <w:rPr>
                <w:color w:val="000000" w:themeColor="text1"/>
              </w:rPr>
            </w:rPrChange>
          </w:rPr>
          <w:delText xml:space="preserve">. Furthermore, </w:delText>
        </w:r>
        <w:r w:rsidR="00AB663D" w:rsidRPr="00B62DF3" w:rsidDel="00996C6B">
          <w:rPr>
            <w:color w:val="000000" w:themeColor="text1"/>
            <w:sz w:val="24"/>
            <w:szCs w:val="24"/>
            <w:rPrChange w:id="2403" w:author="Homa Ahmadzia" w:date="2022-03-04T10:22:00Z">
              <w:rPr>
                <w:color w:val="000000" w:themeColor="text1"/>
              </w:rPr>
            </w:rPrChange>
          </w:rPr>
          <w:delText xml:space="preserve">the </w:delText>
        </w:r>
        <w:r w:rsidR="006D092E" w:rsidRPr="00B62DF3" w:rsidDel="00996C6B">
          <w:rPr>
            <w:rFonts w:eastAsia="Times New Roman"/>
            <w:sz w:val="24"/>
            <w:szCs w:val="24"/>
            <w:lang w:val="en-US"/>
            <w:rPrChange w:id="2404" w:author="Homa Ahmadzia" w:date="2022-03-04T10:22:00Z">
              <w:rPr>
                <w:rFonts w:eastAsia="Times New Roman"/>
                <w:lang w:val="en-US"/>
              </w:rPr>
            </w:rPrChange>
          </w:rPr>
          <w:delText>transfusion-postpartum hemorrhage composite</w:delText>
        </w:r>
        <w:r w:rsidR="006D092E" w:rsidRPr="00B62DF3" w:rsidDel="00996C6B">
          <w:rPr>
            <w:sz w:val="24"/>
            <w:szCs w:val="24"/>
            <w:rPrChange w:id="2405" w:author="Homa Ahmadzia" w:date="2022-03-04T10:22:00Z">
              <w:rPr/>
            </w:rPrChange>
          </w:rPr>
          <w:delText xml:space="preserve"> </w:delText>
        </w:r>
        <w:r w:rsidRPr="00B62DF3" w:rsidDel="00996C6B">
          <w:rPr>
            <w:color w:val="000000" w:themeColor="text1"/>
            <w:sz w:val="24"/>
            <w:szCs w:val="24"/>
            <w:rPrChange w:id="2406" w:author="Homa Ahmadzia" w:date="2022-03-04T10:22:00Z">
              <w:rPr>
                <w:color w:val="000000" w:themeColor="text1"/>
              </w:rPr>
            </w:rPrChange>
          </w:rPr>
          <w:delText xml:space="preserve">was used for analysis, as transfusion practices are more institutional and are a provider-based decision rather than a patient-driven variable. </w:delText>
        </w:r>
      </w:del>
    </w:p>
    <w:p w14:paraId="75B11A7A" w14:textId="7AB4D8E7" w:rsidR="00A94665" w:rsidRPr="00B62DF3" w:rsidDel="00996C6B" w:rsidRDefault="00A94665" w:rsidP="00F43E6B">
      <w:pPr>
        <w:spacing w:line="240" w:lineRule="auto"/>
        <w:rPr>
          <w:del w:id="2407" w:author="Jerome Federspiel" w:date="2022-02-04T12:22:00Z"/>
          <w:color w:val="000000" w:themeColor="text1"/>
          <w:sz w:val="24"/>
          <w:szCs w:val="24"/>
          <w:rPrChange w:id="2408" w:author="Homa Ahmadzia" w:date="2022-03-04T10:22:00Z">
            <w:rPr>
              <w:del w:id="2409" w:author="Jerome Federspiel" w:date="2022-02-04T12:22:00Z"/>
              <w:color w:val="000000" w:themeColor="text1"/>
            </w:rPr>
          </w:rPrChange>
        </w:rPr>
      </w:pPr>
      <w:del w:id="2410" w:author="Jerome Federspiel" w:date="2022-02-04T12:22:00Z">
        <w:r w:rsidRPr="00B62DF3" w:rsidDel="00996C6B">
          <w:rPr>
            <w:color w:val="000000" w:themeColor="text1"/>
            <w:sz w:val="24"/>
            <w:szCs w:val="24"/>
            <w:rPrChange w:id="2411" w:author="Homa Ahmadzia" w:date="2022-03-04T10:22:00Z">
              <w:rPr>
                <w:color w:val="000000" w:themeColor="text1"/>
              </w:rPr>
            </w:rPrChange>
          </w:rPr>
          <w:tab/>
          <w:delText>Of note, from our analysis it was found that intrapartum tocolytics was consistently found to be a top predictor variable for postpartum hemorrhage. A retrospective study conducted by Choi et</w:delText>
        </w:r>
        <w:r w:rsidR="001E0D51" w:rsidRPr="00B62DF3" w:rsidDel="00996C6B">
          <w:rPr>
            <w:color w:val="000000" w:themeColor="text1"/>
            <w:sz w:val="24"/>
            <w:szCs w:val="24"/>
            <w:rPrChange w:id="2412" w:author="Homa Ahmadzia" w:date="2022-03-04T10:22:00Z">
              <w:rPr>
                <w:color w:val="000000" w:themeColor="text1"/>
              </w:rPr>
            </w:rPrChange>
          </w:rPr>
          <w:delText>.</w:delText>
        </w:r>
        <w:r w:rsidRPr="00B62DF3" w:rsidDel="00996C6B">
          <w:rPr>
            <w:color w:val="000000" w:themeColor="text1"/>
            <w:sz w:val="24"/>
            <w:szCs w:val="24"/>
            <w:rPrChange w:id="2413" w:author="Homa Ahmadzia" w:date="2022-03-04T10:22:00Z">
              <w:rPr>
                <w:color w:val="000000" w:themeColor="text1"/>
              </w:rPr>
            </w:rPrChange>
          </w:rPr>
          <w:delText xml:space="preserve"> </w:delText>
        </w:r>
        <w:r w:rsidR="003B0AE6" w:rsidRPr="00B62DF3" w:rsidDel="00996C6B">
          <w:rPr>
            <w:color w:val="000000" w:themeColor="text1"/>
            <w:sz w:val="24"/>
            <w:szCs w:val="24"/>
            <w:rPrChange w:id="2414" w:author="Homa Ahmadzia" w:date="2022-03-04T10:22:00Z">
              <w:rPr>
                <w:color w:val="000000" w:themeColor="text1"/>
              </w:rPr>
            </w:rPrChange>
          </w:rPr>
          <w:delText>al</w:delText>
        </w:r>
        <w:r w:rsidR="001E0D51" w:rsidRPr="00B62DF3" w:rsidDel="00996C6B">
          <w:rPr>
            <w:color w:val="000000" w:themeColor="text1"/>
            <w:sz w:val="24"/>
            <w:szCs w:val="24"/>
            <w:rPrChange w:id="2415" w:author="Homa Ahmadzia" w:date="2022-03-04T10:22:00Z">
              <w:rPr>
                <w:color w:val="000000" w:themeColor="text1"/>
              </w:rPr>
            </w:rPrChange>
          </w:rPr>
          <w:delText>.</w:delText>
        </w:r>
        <w:r w:rsidRPr="00B62DF3" w:rsidDel="00996C6B">
          <w:rPr>
            <w:color w:val="000000" w:themeColor="text1"/>
            <w:sz w:val="24"/>
            <w:szCs w:val="24"/>
            <w:rPrChange w:id="2416" w:author="Homa Ahmadzia" w:date="2022-03-04T10:22:00Z">
              <w:rPr>
                <w:color w:val="000000" w:themeColor="text1"/>
              </w:rPr>
            </w:rPrChange>
          </w:rPr>
          <w:delText xml:space="preserve"> found that women who had a preterm delivery within the half-life of a received tocolytic agent had significantly increased risk of postpartum hemoglobin and hematocrit reductions and blood transfusions especially with vaginal deliveries compared </w:delText>
        </w:r>
        <w:r w:rsidR="00AB663D" w:rsidRPr="00B62DF3" w:rsidDel="00996C6B">
          <w:rPr>
            <w:color w:val="000000" w:themeColor="text1"/>
            <w:sz w:val="24"/>
            <w:szCs w:val="24"/>
            <w:rPrChange w:id="2417" w:author="Homa Ahmadzia" w:date="2022-03-04T10:22:00Z">
              <w:rPr>
                <w:color w:val="000000" w:themeColor="text1"/>
              </w:rPr>
            </w:rPrChange>
          </w:rPr>
          <w:delText xml:space="preserve">with </w:delText>
        </w:r>
        <w:r w:rsidRPr="00B62DF3" w:rsidDel="00996C6B">
          <w:rPr>
            <w:color w:val="000000" w:themeColor="text1"/>
            <w:sz w:val="24"/>
            <w:szCs w:val="24"/>
            <w:rPrChange w:id="2418" w:author="Homa Ahmadzia" w:date="2022-03-04T10:22:00Z">
              <w:rPr>
                <w:color w:val="000000" w:themeColor="text1"/>
              </w:rPr>
            </w:rPrChange>
          </w:rPr>
          <w:delText>women with preterm deliveries beyond the half-life of received tocolytic agent. In this study, hemoglobin and hematocrit reductions served as a proxy for postpartum hemorrhage. Tocolytics inhibit uterine contractions which creates a theoretical risk for uterine atony and postpartum hemorrhage as supported by our findings and this study</w:delText>
        </w:r>
        <w:r w:rsidR="00541E0A" w:rsidRPr="00B62DF3" w:rsidDel="00996C6B">
          <w:rPr>
            <w:color w:val="000000" w:themeColor="text1"/>
            <w:sz w:val="24"/>
            <w:szCs w:val="24"/>
            <w:vertAlign w:val="superscript"/>
            <w:rPrChange w:id="2419" w:author="Homa Ahmadzia" w:date="2022-03-04T10:22:00Z">
              <w:rPr>
                <w:color w:val="000000" w:themeColor="text1"/>
                <w:vertAlign w:val="superscript"/>
              </w:rPr>
            </w:rPrChange>
          </w:rPr>
          <w:delText>18</w:delText>
        </w:r>
        <w:r w:rsidRPr="00B62DF3" w:rsidDel="00996C6B">
          <w:rPr>
            <w:color w:val="000000" w:themeColor="text1"/>
            <w:sz w:val="24"/>
            <w:szCs w:val="24"/>
            <w:rPrChange w:id="2420" w:author="Homa Ahmadzia" w:date="2022-03-04T10:22:00Z">
              <w:rPr>
                <w:color w:val="000000" w:themeColor="text1"/>
              </w:rPr>
            </w:rPrChange>
          </w:rPr>
          <w:delText xml:space="preserve">. However, further </w:delText>
        </w:r>
        <w:r w:rsidR="00926AE3" w:rsidRPr="00B62DF3" w:rsidDel="00996C6B">
          <w:rPr>
            <w:color w:val="000000" w:themeColor="text1"/>
            <w:sz w:val="24"/>
            <w:szCs w:val="24"/>
            <w:rPrChange w:id="2421" w:author="Homa Ahmadzia" w:date="2022-03-04T10:22:00Z">
              <w:rPr>
                <w:color w:val="000000" w:themeColor="text1"/>
              </w:rPr>
            </w:rPrChange>
          </w:rPr>
          <w:delText xml:space="preserve">observational studies that include this variable for analysis would be needed to confirm this association. </w:delText>
        </w:r>
      </w:del>
    </w:p>
    <w:p w14:paraId="2651A83E" w14:textId="38A2425B" w:rsidR="00A94665" w:rsidRPr="00B62DF3" w:rsidDel="00996C6B" w:rsidRDefault="00A94665" w:rsidP="00F43E6B">
      <w:pPr>
        <w:spacing w:line="240" w:lineRule="auto"/>
        <w:rPr>
          <w:del w:id="2422" w:author="Jerome Federspiel" w:date="2022-02-04T12:22:00Z"/>
          <w:color w:val="000000"/>
          <w:sz w:val="24"/>
          <w:szCs w:val="24"/>
          <w:rPrChange w:id="2423" w:author="Homa Ahmadzia" w:date="2022-03-04T10:22:00Z">
            <w:rPr>
              <w:del w:id="2424" w:author="Jerome Federspiel" w:date="2022-02-04T12:22:00Z"/>
              <w:color w:val="000000"/>
            </w:rPr>
          </w:rPrChange>
        </w:rPr>
      </w:pPr>
      <w:del w:id="2425" w:author="Jerome Federspiel" w:date="2022-02-04T12:22:00Z">
        <w:r w:rsidRPr="00B62DF3" w:rsidDel="00996C6B">
          <w:rPr>
            <w:color w:val="000000" w:themeColor="text1"/>
            <w:sz w:val="24"/>
            <w:szCs w:val="24"/>
            <w:rPrChange w:id="2426" w:author="Homa Ahmadzia" w:date="2022-03-04T10:22:00Z">
              <w:rPr>
                <w:color w:val="000000" w:themeColor="text1"/>
              </w:rPr>
            </w:rPrChange>
          </w:rPr>
          <w:tab/>
          <w:delText xml:space="preserve">Currently, risk stratification for postpartum hemorrhage is based on expert opinion. The developed risk assessment tools including California Maternal Quality Care Collaborative </w:delText>
        </w:r>
        <w:r w:rsidRPr="00B62DF3" w:rsidDel="00996C6B">
          <w:rPr>
            <w:color w:val="000000" w:themeColor="text1"/>
            <w:sz w:val="24"/>
            <w:szCs w:val="24"/>
            <w:rPrChange w:id="2427" w:author="Homa Ahmadzia" w:date="2022-03-04T10:22:00Z">
              <w:rPr>
                <w:color w:val="000000" w:themeColor="text1"/>
              </w:rPr>
            </w:rPrChange>
          </w:rPr>
          <w:br/>
          <w:delText xml:space="preserve">(CMQCC) and </w:delText>
        </w:r>
        <w:r w:rsidRPr="00B62DF3" w:rsidDel="00996C6B">
          <w:rPr>
            <w:color w:val="000000"/>
            <w:sz w:val="24"/>
            <w:szCs w:val="24"/>
            <w:rPrChange w:id="2428" w:author="Homa Ahmadzia" w:date="2022-03-04T10:22:00Z">
              <w:rPr>
                <w:color w:val="000000"/>
              </w:rPr>
            </w:rPrChange>
          </w:rPr>
          <w:delText>Association of Women's Health, Obstetric and Neonatal Nurses (AWOHNN) stratify women into low, moderate, and high-risk categories based on risk factors for hemorrhage. Since the inception of these models, validation studies have been performed that have revealed the limitations of risk stratification by clumping of predetermined risk factors</w:delText>
        </w:r>
        <w:r w:rsidR="00541E0A" w:rsidRPr="00B62DF3" w:rsidDel="00996C6B">
          <w:rPr>
            <w:color w:val="000000"/>
            <w:sz w:val="24"/>
            <w:szCs w:val="24"/>
            <w:vertAlign w:val="superscript"/>
            <w:rPrChange w:id="2429" w:author="Homa Ahmadzia" w:date="2022-03-04T10:22:00Z">
              <w:rPr>
                <w:color w:val="000000"/>
                <w:vertAlign w:val="superscript"/>
              </w:rPr>
            </w:rPrChange>
          </w:rPr>
          <w:delText>19,20</w:delText>
        </w:r>
        <w:r w:rsidRPr="00B62DF3" w:rsidDel="00996C6B">
          <w:rPr>
            <w:color w:val="000000"/>
            <w:sz w:val="24"/>
            <w:szCs w:val="24"/>
            <w:rPrChange w:id="2430" w:author="Homa Ahmadzia" w:date="2022-03-04T10:22:00Z">
              <w:rPr>
                <w:color w:val="000000"/>
              </w:rPr>
            </w:rPrChange>
          </w:rPr>
          <w:delText xml:space="preserve">. Dilla et al. performed a validation study using the CMQCC risk assessment tool and found that the tool had significant differences in rates of hemorrhage between low, medium, and </w:delText>
        </w:r>
        <w:r w:rsidR="00AB663D" w:rsidRPr="00B62DF3" w:rsidDel="00996C6B">
          <w:rPr>
            <w:color w:val="000000"/>
            <w:sz w:val="24"/>
            <w:szCs w:val="24"/>
            <w:rPrChange w:id="2431" w:author="Homa Ahmadzia" w:date="2022-03-04T10:22:00Z">
              <w:rPr>
                <w:color w:val="000000"/>
              </w:rPr>
            </w:rPrChange>
          </w:rPr>
          <w:delText>high-</w:delText>
        </w:r>
        <w:r w:rsidRPr="00B62DF3" w:rsidDel="00996C6B">
          <w:rPr>
            <w:color w:val="000000"/>
            <w:sz w:val="24"/>
            <w:szCs w:val="24"/>
            <w:rPrChange w:id="2432" w:author="Homa Ahmadzia" w:date="2022-03-04T10:22:00Z">
              <w:rPr>
                <w:color w:val="000000"/>
              </w:rPr>
            </w:rPrChange>
          </w:rPr>
          <w:delText>risk groups. However, the sensitivity of women stratified to the high-risk group for postpartum hemorrhage that required a transfusion was found to be only 22%</w:delText>
        </w:r>
        <w:r w:rsidR="00541E0A" w:rsidRPr="00B62DF3" w:rsidDel="00996C6B">
          <w:rPr>
            <w:color w:val="000000"/>
            <w:sz w:val="24"/>
            <w:szCs w:val="24"/>
            <w:vertAlign w:val="superscript"/>
            <w:rPrChange w:id="2433" w:author="Homa Ahmadzia" w:date="2022-03-04T10:22:00Z">
              <w:rPr>
                <w:color w:val="000000"/>
                <w:vertAlign w:val="superscript"/>
              </w:rPr>
            </w:rPrChange>
          </w:rPr>
          <w:delText>21</w:delText>
        </w:r>
        <w:r w:rsidRPr="00B62DF3" w:rsidDel="00996C6B">
          <w:rPr>
            <w:color w:val="000000"/>
            <w:sz w:val="24"/>
            <w:szCs w:val="24"/>
            <w:rPrChange w:id="2434" w:author="Homa Ahmadzia" w:date="2022-03-04T10:22:00Z">
              <w:rPr>
                <w:color w:val="000000"/>
              </w:rPr>
            </w:rPrChange>
          </w:rPr>
          <w:delText>. Futhermore, Kawakita et al. found that the AUC of ROC curves for the CMQCC and AWHONN tools for predicting severe postpartum hemorrhage, defined by transfusion of at least 4 units packed red blood cells during postpartum period, were 0.77 and 0.69 respectively</w:delText>
        </w:r>
        <w:r w:rsidR="00541E0A" w:rsidRPr="00B62DF3" w:rsidDel="00996C6B">
          <w:rPr>
            <w:color w:val="000000"/>
            <w:sz w:val="24"/>
            <w:szCs w:val="24"/>
            <w:vertAlign w:val="superscript"/>
            <w:rPrChange w:id="2435" w:author="Homa Ahmadzia" w:date="2022-03-04T10:22:00Z">
              <w:rPr>
                <w:color w:val="000000"/>
                <w:vertAlign w:val="superscript"/>
              </w:rPr>
            </w:rPrChange>
          </w:rPr>
          <w:delText>22</w:delText>
        </w:r>
        <w:r w:rsidRPr="00B62DF3" w:rsidDel="00996C6B">
          <w:rPr>
            <w:color w:val="000000"/>
            <w:sz w:val="24"/>
            <w:szCs w:val="24"/>
            <w:rPrChange w:id="2436" w:author="Homa Ahmadzia" w:date="2022-03-04T10:22:00Z">
              <w:rPr>
                <w:color w:val="000000"/>
              </w:rPr>
            </w:rPrChange>
          </w:rPr>
          <w:delText xml:space="preserve">. They also found that the models performed better at predicting severe hemorrhage requiring multiple transfusions rather than any transfusion based on the AUC values, limiting the sensitivity of these tools for predicting less severe hemorrhage. </w:delText>
        </w:r>
      </w:del>
    </w:p>
    <w:p w14:paraId="25B017FC" w14:textId="216650A2" w:rsidR="00A94665" w:rsidRPr="00B62DF3" w:rsidDel="00996C6B" w:rsidRDefault="00A94665" w:rsidP="00F43E6B">
      <w:pPr>
        <w:spacing w:line="240" w:lineRule="auto"/>
        <w:rPr>
          <w:del w:id="2437" w:author="Jerome Federspiel" w:date="2022-02-04T12:22:00Z"/>
          <w:color w:val="000000"/>
          <w:sz w:val="24"/>
          <w:szCs w:val="24"/>
          <w:rPrChange w:id="2438" w:author="Homa Ahmadzia" w:date="2022-03-04T10:22:00Z">
            <w:rPr>
              <w:del w:id="2439" w:author="Jerome Federspiel" w:date="2022-02-04T12:22:00Z"/>
              <w:color w:val="000000"/>
            </w:rPr>
          </w:rPrChange>
        </w:rPr>
      </w:pPr>
      <w:del w:id="2440" w:author="Jerome Federspiel" w:date="2022-02-04T12:22:00Z">
        <w:r w:rsidRPr="00B62DF3" w:rsidDel="00996C6B">
          <w:rPr>
            <w:color w:val="000000"/>
            <w:sz w:val="24"/>
            <w:szCs w:val="24"/>
            <w:rPrChange w:id="2441" w:author="Homa Ahmadzia" w:date="2022-03-04T10:22:00Z">
              <w:rPr>
                <w:color w:val="000000"/>
              </w:rPr>
            </w:rPrChange>
          </w:rPr>
          <w:tab/>
          <w:delText>However, Ahmadzia et al. performed a retrospective cohort study that evaluated patient outcomes pre- and post- the AWHONN risk assessment tool implementation, and they found a 20% reduction in blood transfusion rates and estimated blood loss over 1,000 mL. This study supports risk stratification as a means to inform clinical care to improve patient outcomes. However, these risk assessment tools are clinically informed rather than data-informed, which allows bias into the</w:delText>
        </w:r>
        <w:r w:rsidR="003B0AE6" w:rsidRPr="00B62DF3" w:rsidDel="00996C6B">
          <w:rPr>
            <w:color w:val="000000"/>
            <w:sz w:val="24"/>
            <w:szCs w:val="24"/>
            <w:rPrChange w:id="2442" w:author="Homa Ahmadzia" w:date="2022-03-04T10:22:00Z">
              <w:rPr>
                <w:color w:val="000000"/>
              </w:rPr>
            </w:rPrChange>
          </w:rPr>
          <w:delText xml:space="preserve"> scoring regarding importance of selected predictors</w:delText>
        </w:r>
        <w:r w:rsidRPr="00B62DF3" w:rsidDel="00996C6B">
          <w:rPr>
            <w:color w:val="000000"/>
            <w:sz w:val="24"/>
            <w:szCs w:val="24"/>
            <w:rPrChange w:id="2443" w:author="Homa Ahmadzia" w:date="2022-03-04T10:22:00Z">
              <w:rPr>
                <w:color w:val="000000"/>
              </w:rPr>
            </w:rPrChange>
          </w:rPr>
          <w:delText>. Using multivariate logistic regression analysis, Kawakita et. al.  determined that the publicized risk factors included in risk assessment tools were not all consistently associated with severe postpartum hemorrhage such as fetal macrosomia, labor induction, and elevated BMI</w:delText>
        </w:r>
        <w:r w:rsidR="00541E0A" w:rsidRPr="00B62DF3" w:rsidDel="00996C6B">
          <w:rPr>
            <w:color w:val="000000"/>
            <w:sz w:val="24"/>
            <w:szCs w:val="24"/>
            <w:vertAlign w:val="superscript"/>
            <w:rPrChange w:id="2444" w:author="Homa Ahmadzia" w:date="2022-03-04T10:22:00Z">
              <w:rPr>
                <w:color w:val="000000"/>
                <w:vertAlign w:val="superscript"/>
              </w:rPr>
            </w:rPrChange>
          </w:rPr>
          <w:delText>22</w:delText>
        </w:r>
        <w:r w:rsidRPr="00B62DF3" w:rsidDel="00996C6B">
          <w:rPr>
            <w:color w:val="000000"/>
            <w:sz w:val="24"/>
            <w:szCs w:val="24"/>
            <w:rPrChange w:id="2445" w:author="Homa Ahmadzia" w:date="2022-03-04T10:22:00Z">
              <w:rPr>
                <w:color w:val="000000"/>
              </w:rPr>
            </w:rPrChange>
          </w:rPr>
          <w:delText xml:space="preserve">. </w:delText>
        </w:r>
        <w:r w:rsidR="003B0AE6" w:rsidRPr="00B62DF3" w:rsidDel="00996C6B">
          <w:rPr>
            <w:color w:val="000000"/>
            <w:sz w:val="24"/>
            <w:szCs w:val="24"/>
            <w:rPrChange w:id="2446" w:author="Homa Ahmadzia" w:date="2022-03-04T10:22:00Z">
              <w:rPr>
                <w:color w:val="000000"/>
              </w:rPr>
            </w:rPrChange>
          </w:rPr>
          <w:delText xml:space="preserve">This is supported by our models, which also did not include these factors as top predictors. </w:delText>
        </w:r>
      </w:del>
    </w:p>
    <w:p w14:paraId="6F94E0A2" w14:textId="1A1B8739" w:rsidR="00A94665" w:rsidRPr="00B62DF3" w:rsidDel="00996C6B" w:rsidRDefault="00A94665" w:rsidP="00F43E6B">
      <w:pPr>
        <w:spacing w:line="240" w:lineRule="auto"/>
        <w:rPr>
          <w:del w:id="2447" w:author="Jerome Federspiel" w:date="2022-02-04T12:22:00Z"/>
          <w:color w:val="000000" w:themeColor="text1"/>
          <w:sz w:val="24"/>
          <w:szCs w:val="24"/>
          <w:rPrChange w:id="2448" w:author="Homa Ahmadzia" w:date="2022-03-04T10:22:00Z">
            <w:rPr>
              <w:del w:id="2449" w:author="Jerome Federspiel" w:date="2022-02-04T12:22:00Z"/>
              <w:color w:val="000000" w:themeColor="text1"/>
            </w:rPr>
          </w:rPrChange>
        </w:rPr>
      </w:pPr>
      <w:del w:id="2450" w:author="Jerome Federspiel" w:date="2022-02-04T12:22:00Z">
        <w:r w:rsidRPr="00B62DF3" w:rsidDel="00996C6B">
          <w:rPr>
            <w:color w:val="000000" w:themeColor="text1"/>
            <w:sz w:val="24"/>
            <w:szCs w:val="24"/>
            <w:rPrChange w:id="2451" w:author="Homa Ahmadzia" w:date="2022-03-04T10:22:00Z">
              <w:rPr>
                <w:color w:val="000000" w:themeColor="text1"/>
              </w:rPr>
            </w:rPrChange>
          </w:rPr>
          <w:tab/>
          <w:delText xml:space="preserve">The advantage machine learning offers over traditional risk assessment models is that the predicted risk is data-driven. The algorithm determines the top predictors based on their weight in contributing to increased risk. In this study, machine learning determines a women’s individual risk based on her own </w:delText>
        </w:r>
        <w:r w:rsidR="001E0D51" w:rsidRPr="00B62DF3" w:rsidDel="00996C6B">
          <w:rPr>
            <w:color w:val="000000" w:themeColor="text1"/>
            <w:sz w:val="24"/>
            <w:szCs w:val="24"/>
            <w:rPrChange w:id="2452" w:author="Homa Ahmadzia" w:date="2022-03-04T10:22:00Z">
              <w:rPr>
                <w:color w:val="000000" w:themeColor="text1"/>
              </w:rPr>
            </w:rPrChange>
          </w:rPr>
          <w:delText>ante</w:delText>
        </w:r>
        <w:r w:rsidRPr="00B62DF3" w:rsidDel="00996C6B">
          <w:rPr>
            <w:color w:val="000000" w:themeColor="text1"/>
            <w:sz w:val="24"/>
            <w:szCs w:val="24"/>
            <w:rPrChange w:id="2453" w:author="Homa Ahmadzia" w:date="2022-03-04T10:22:00Z">
              <w:rPr>
                <w:color w:val="000000" w:themeColor="text1"/>
              </w:rPr>
            </w:rPrChange>
          </w:rPr>
          <w:delText>partum and intrapartum risk factors. Furthermore, our models were able to achieve greater sensitivity and ROC</w:delText>
        </w:r>
        <w:r w:rsidR="00900C93" w:rsidRPr="00B62DF3" w:rsidDel="00996C6B">
          <w:rPr>
            <w:color w:val="000000" w:themeColor="text1"/>
            <w:sz w:val="24"/>
            <w:szCs w:val="24"/>
            <w:rPrChange w:id="2454" w:author="Homa Ahmadzia" w:date="2022-03-04T10:22:00Z">
              <w:rPr>
                <w:color w:val="000000" w:themeColor="text1"/>
              </w:rPr>
            </w:rPrChange>
          </w:rPr>
          <w:delText>-</w:delText>
        </w:r>
        <w:r w:rsidRPr="00B62DF3" w:rsidDel="00996C6B">
          <w:rPr>
            <w:color w:val="000000" w:themeColor="text1"/>
            <w:sz w:val="24"/>
            <w:szCs w:val="24"/>
            <w:rPrChange w:id="2455" w:author="Homa Ahmadzia" w:date="2022-03-04T10:22:00Z">
              <w:rPr>
                <w:color w:val="000000" w:themeColor="text1"/>
              </w:rPr>
            </w:rPrChange>
          </w:rPr>
          <w:delText xml:space="preserve">AUC than the studies described above further supporting the objective advantage of data-driven statistical modeling. </w:delText>
        </w:r>
      </w:del>
    </w:p>
    <w:p w14:paraId="3D7A88A2" w14:textId="041201C8" w:rsidR="003E6995" w:rsidRPr="00B62DF3" w:rsidDel="00996C6B" w:rsidRDefault="003E6995" w:rsidP="00F43E6B">
      <w:pPr>
        <w:spacing w:line="240" w:lineRule="auto"/>
        <w:ind w:firstLine="720"/>
        <w:rPr>
          <w:del w:id="2456" w:author="Jerome Federspiel" w:date="2022-02-04T12:22:00Z"/>
          <w:color w:val="000000" w:themeColor="text1"/>
          <w:sz w:val="24"/>
          <w:szCs w:val="24"/>
          <w:shd w:val="clear" w:color="auto" w:fill="FFFFFF"/>
          <w:rPrChange w:id="2457" w:author="Homa Ahmadzia" w:date="2022-03-04T10:22:00Z">
            <w:rPr>
              <w:del w:id="2458" w:author="Jerome Federspiel" w:date="2022-02-04T12:22:00Z"/>
              <w:color w:val="000000" w:themeColor="text1"/>
              <w:shd w:val="clear" w:color="auto" w:fill="FFFFFF"/>
            </w:rPr>
          </w:rPrChange>
        </w:rPr>
      </w:pPr>
      <w:del w:id="2459" w:author="Jerome Federspiel" w:date="2022-02-04T12:22:00Z">
        <w:r w:rsidRPr="00B62DF3" w:rsidDel="00996C6B">
          <w:rPr>
            <w:color w:val="000000" w:themeColor="text1"/>
            <w:sz w:val="24"/>
            <w:szCs w:val="24"/>
            <w:shd w:val="clear" w:color="auto" w:fill="FFFFFF"/>
            <w:rPrChange w:id="2460" w:author="Homa Ahmadzia" w:date="2022-03-04T10:22:00Z">
              <w:rPr>
                <w:color w:val="000000" w:themeColor="text1"/>
                <w:shd w:val="clear" w:color="auto" w:fill="FFFFFF"/>
              </w:rPr>
            </w:rPrChange>
          </w:rPr>
          <w:delText>Machine learning has become increasingly popular for prediction modeling in the medical field, as it has been found to be superior to conventional approaches to risk stratification, especially in predicting rare events. For example, a study published by Herrin et al had success in developing a machine learning model that out-performed the traditionally used HAS-BLED risk score for predicting antithrombotic-related gastrointestinal bleeding</w:delText>
        </w:r>
        <w:r w:rsidR="00541E0A" w:rsidRPr="00B62DF3" w:rsidDel="00996C6B">
          <w:rPr>
            <w:color w:val="000000" w:themeColor="text1"/>
            <w:sz w:val="24"/>
            <w:szCs w:val="24"/>
            <w:shd w:val="clear" w:color="auto" w:fill="FFFFFF"/>
            <w:vertAlign w:val="superscript"/>
            <w:rPrChange w:id="2461" w:author="Homa Ahmadzia" w:date="2022-03-04T10:22:00Z">
              <w:rPr>
                <w:color w:val="000000" w:themeColor="text1"/>
                <w:shd w:val="clear" w:color="auto" w:fill="FFFFFF"/>
                <w:vertAlign w:val="superscript"/>
              </w:rPr>
            </w:rPrChange>
          </w:rPr>
          <w:delText>23</w:delText>
        </w:r>
        <w:r w:rsidRPr="00B62DF3" w:rsidDel="00996C6B">
          <w:rPr>
            <w:color w:val="000000" w:themeColor="text1"/>
            <w:sz w:val="24"/>
            <w:szCs w:val="24"/>
            <w:shd w:val="clear" w:color="auto" w:fill="FFFFFF"/>
            <w:rPrChange w:id="2462" w:author="Homa Ahmadzia" w:date="2022-03-04T10:22:00Z">
              <w:rPr>
                <w:color w:val="000000" w:themeColor="text1"/>
                <w:shd w:val="clear" w:color="auto" w:fill="FFFFFF"/>
              </w:rPr>
            </w:rPrChange>
          </w:rPr>
          <w:delText xml:space="preserve">. Like our study, their models had higher negative predictive values and lower positive predictive values. This relationship indicates that machine learning models may have the best clinical advantage </w:delText>
        </w:r>
        <w:r w:rsidR="003B0AE6" w:rsidRPr="00B62DF3" w:rsidDel="00996C6B">
          <w:rPr>
            <w:color w:val="000000" w:themeColor="text1"/>
            <w:sz w:val="24"/>
            <w:szCs w:val="24"/>
            <w:shd w:val="clear" w:color="auto" w:fill="FFFFFF"/>
            <w:rPrChange w:id="2463" w:author="Homa Ahmadzia" w:date="2022-03-04T10:22:00Z">
              <w:rPr>
                <w:color w:val="000000" w:themeColor="text1"/>
                <w:shd w:val="clear" w:color="auto" w:fill="FFFFFF"/>
              </w:rPr>
            </w:rPrChange>
          </w:rPr>
          <w:delText xml:space="preserve">for identifying low risk patients to rule out possible postpartum hemorrhage. </w:delText>
        </w:r>
      </w:del>
    </w:p>
    <w:p w14:paraId="20D88A57" w14:textId="4DEC37C9" w:rsidR="00A94665" w:rsidRPr="00B62DF3" w:rsidDel="00996C6B" w:rsidRDefault="00A94665" w:rsidP="00F43E6B">
      <w:pPr>
        <w:spacing w:line="240" w:lineRule="auto"/>
        <w:ind w:firstLine="720"/>
        <w:rPr>
          <w:del w:id="2464" w:author="Jerome Federspiel" w:date="2022-02-04T12:22:00Z"/>
          <w:color w:val="000000" w:themeColor="text1"/>
          <w:sz w:val="24"/>
          <w:szCs w:val="24"/>
          <w:rPrChange w:id="2465" w:author="Homa Ahmadzia" w:date="2022-03-04T10:22:00Z">
            <w:rPr>
              <w:del w:id="2466" w:author="Jerome Federspiel" w:date="2022-02-04T12:22:00Z"/>
              <w:color w:val="000000" w:themeColor="text1"/>
            </w:rPr>
          </w:rPrChange>
        </w:rPr>
      </w:pPr>
      <w:del w:id="2467" w:author="Jerome Federspiel" w:date="2022-02-04T12:22:00Z">
        <w:r w:rsidRPr="00B62DF3" w:rsidDel="00996C6B">
          <w:rPr>
            <w:color w:val="000000" w:themeColor="text1"/>
            <w:sz w:val="24"/>
            <w:szCs w:val="24"/>
            <w:rPrChange w:id="2468" w:author="Homa Ahmadzia" w:date="2022-03-04T10:22:00Z">
              <w:rPr>
                <w:color w:val="000000" w:themeColor="text1"/>
              </w:rPr>
            </w:rPrChange>
          </w:rPr>
          <w:delText>Venkatesh et. al. also found that machine learning (extreme gradient boosting and random forest) models offered superior discriminative postpartum hemorrhage prediction compared to classical statistic modeling</w:delText>
        </w:r>
        <w:r w:rsidR="00541E0A" w:rsidRPr="00B62DF3" w:rsidDel="00996C6B">
          <w:rPr>
            <w:color w:val="000000" w:themeColor="text1"/>
            <w:sz w:val="24"/>
            <w:szCs w:val="24"/>
            <w:vertAlign w:val="superscript"/>
            <w:rPrChange w:id="2469" w:author="Homa Ahmadzia" w:date="2022-03-04T10:22:00Z">
              <w:rPr>
                <w:color w:val="000000" w:themeColor="text1"/>
                <w:vertAlign w:val="superscript"/>
              </w:rPr>
            </w:rPrChange>
          </w:rPr>
          <w:delText>24</w:delText>
        </w:r>
        <w:r w:rsidRPr="00B62DF3" w:rsidDel="00996C6B">
          <w:rPr>
            <w:color w:val="000000" w:themeColor="text1"/>
            <w:sz w:val="24"/>
            <w:szCs w:val="24"/>
            <w:rPrChange w:id="2470" w:author="Homa Ahmadzia" w:date="2022-03-04T10:22:00Z">
              <w:rPr>
                <w:color w:val="000000" w:themeColor="text1"/>
              </w:rPr>
            </w:rPrChange>
          </w:rPr>
          <w:delText xml:space="preserve">. Our study expanded on this paper, as we included both </w:delText>
        </w:r>
        <w:r w:rsidR="002B44EB" w:rsidRPr="00B62DF3" w:rsidDel="00996C6B">
          <w:rPr>
            <w:color w:val="000000" w:themeColor="text1"/>
            <w:sz w:val="24"/>
            <w:szCs w:val="24"/>
            <w:rPrChange w:id="2471" w:author="Homa Ahmadzia" w:date="2022-03-04T10:22:00Z">
              <w:rPr>
                <w:color w:val="000000" w:themeColor="text1"/>
              </w:rPr>
            </w:rPrChange>
          </w:rPr>
          <w:delText>ante</w:delText>
        </w:r>
        <w:r w:rsidRPr="00B62DF3" w:rsidDel="00996C6B">
          <w:rPr>
            <w:color w:val="000000" w:themeColor="text1"/>
            <w:sz w:val="24"/>
            <w:szCs w:val="24"/>
            <w:rPrChange w:id="2472" w:author="Homa Ahmadzia" w:date="2022-03-04T10:22:00Z">
              <w:rPr>
                <w:color w:val="000000" w:themeColor="text1"/>
              </w:rPr>
            </w:rPrChange>
          </w:rPr>
          <w:delText xml:space="preserve">partum and intrapartum maternal variables that influence hemorrhage risk. Furthermore, we included deep learning techniques in our analysis. Many of the most predictive variables mentioned in the Venktatesh et. </w:delText>
        </w:r>
        <w:r w:rsidR="00E876BA" w:rsidRPr="00B62DF3" w:rsidDel="00996C6B">
          <w:rPr>
            <w:color w:val="000000" w:themeColor="text1"/>
            <w:sz w:val="24"/>
            <w:szCs w:val="24"/>
            <w:rPrChange w:id="2473" w:author="Homa Ahmadzia" w:date="2022-03-04T10:22:00Z">
              <w:rPr>
                <w:color w:val="000000" w:themeColor="text1"/>
              </w:rPr>
            </w:rPrChange>
          </w:rPr>
          <w:delText>al</w:delText>
        </w:r>
        <w:r w:rsidRPr="00B62DF3" w:rsidDel="00996C6B">
          <w:rPr>
            <w:color w:val="000000" w:themeColor="text1"/>
            <w:sz w:val="24"/>
            <w:szCs w:val="24"/>
            <w:rPrChange w:id="2474" w:author="Homa Ahmadzia" w:date="2022-03-04T10:22:00Z">
              <w:rPr>
                <w:color w:val="000000" w:themeColor="text1"/>
              </w:rPr>
            </w:rPrChange>
          </w:rPr>
          <w:delText xml:space="preserve">. paper had higher levels of missing data such as temperature on admission and blood pressure. Their study used the Multiple Imputed Chained Equations to fill in missing predictor values. Despite being mentioned as top ten predictors, both temperature and blood pressure had little association and variability between high and low estimated blood loss groups. Whereas, variables without missing data and greater variability between EBL groups were not found to be strong predictors of hemorrhage, such as anemia and gestational diabetes. This discrepancy indicates a potential problem with handling of missing data. In our study, missing data was handled differently as described in the methods, and our top ten predictors did not overlap with the top ten predictors featured in the Venkatesh et.al. study beyond anemia and trial of labor. </w:delText>
        </w:r>
      </w:del>
    </w:p>
    <w:p w14:paraId="2E3FFD21" w14:textId="5A5F7C5F" w:rsidR="00A94665" w:rsidRPr="00B62DF3" w:rsidDel="00996C6B" w:rsidRDefault="00A94665" w:rsidP="00F43E6B">
      <w:pPr>
        <w:spacing w:line="240" w:lineRule="auto"/>
        <w:ind w:firstLine="720"/>
        <w:rPr>
          <w:del w:id="2475" w:author="Jerome Federspiel" w:date="2022-02-04T12:22:00Z"/>
          <w:color w:val="000000" w:themeColor="text1"/>
          <w:sz w:val="24"/>
          <w:szCs w:val="24"/>
          <w:shd w:val="clear" w:color="auto" w:fill="FFFFFF"/>
          <w:rPrChange w:id="2476" w:author="Homa Ahmadzia" w:date="2022-03-04T10:22:00Z">
            <w:rPr>
              <w:del w:id="2477" w:author="Jerome Federspiel" w:date="2022-02-04T12:22:00Z"/>
              <w:color w:val="000000" w:themeColor="text1"/>
              <w:shd w:val="clear" w:color="auto" w:fill="FFFFFF"/>
            </w:rPr>
          </w:rPrChange>
        </w:rPr>
      </w:pPr>
      <w:del w:id="2478" w:author="Jerome Federspiel" w:date="2022-02-04T12:22:00Z">
        <w:r w:rsidRPr="00B62DF3" w:rsidDel="00996C6B">
          <w:rPr>
            <w:color w:val="000000" w:themeColor="text1"/>
            <w:sz w:val="24"/>
            <w:szCs w:val="24"/>
            <w:shd w:val="clear" w:color="auto" w:fill="FFFFFF"/>
            <w:rPrChange w:id="2479" w:author="Homa Ahmadzia" w:date="2022-03-04T10:22:00Z">
              <w:rPr>
                <w:color w:val="000000" w:themeColor="text1"/>
                <w:shd w:val="clear" w:color="auto" w:fill="FFFFFF"/>
              </w:rPr>
            </w:rPrChange>
          </w:rPr>
          <w:delText>The clinical implication of this study is improved prediction for individuals at increased risk of postpartum hemorrhage to inform clinical care.</w:delText>
        </w:r>
        <w:r w:rsidR="00EC428A" w:rsidRPr="00B62DF3" w:rsidDel="00996C6B">
          <w:rPr>
            <w:color w:val="000000" w:themeColor="text1"/>
            <w:sz w:val="24"/>
            <w:szCs w:val="24"/>
            <w:shd w:val="clear" w:color="auto" w:fill="FFFFFF"/>
            <w:rPrChange w:id="2480" w:author="Homa Ahmadzia" w:date="2022-03-04T10:22:00Z">
              <w:rPr>
                <w:color w:val="000000" w:themeColor="text1"/>
                <w:shd w:val="clear" w:color="auto" w:fill="FFFFFF"/>
              </w:rPr>
            </w:rPrChange>
          </w:rPr>
          <w:delText xml:space="preserve"> </w:delText>
        </w:r>
        <w:r w:rsidR="003E6995" w:rsidRPr="00B62DF3" w:rsidDel="00996C6B">
          <w:rPr>
            <w:color w:val="000000" w:themeColor="text1"/>
            <w:sz w:val="24"/>
            <w:szCs w:val="24"/>
            <w:shd w:val="clear" w:color="auto" w:fill="FFFFFF"/>
            <w:rPrChange w:id="2481" w:author="Homa Ahmadzia" w:date="2022-03-04T10:22:00Z">
              <w:rPr>
                <w:color w:val="000000" w:themeColor="text1"/>
                <w:shd w:val="clear" w:color="auto" w:fill="FFFFFF"/>
              </w:rPr>
            </w:rPrChange>
          </w:rPr>
          <w:delText>M</w:delText>
        </w:r>
        <w:r w:rsidR="00B44B7D" w:rsidRPr="00B62DF3" w:rsidDel="00996C6B">
          <w:rPr>
            <w:color w:val="000000" w:themeColor="text1"/>
            <w:sz w:val="24"/>
            <w:szCs w:val="24"/>
            <w:shd w:val="clear" w:color="auto" w:fill="FFFFFF"/>
            <w:rPrChange w:id="2482" w:author="Homa Ahmadzia" w:date="2022-03-04T10:22:00Z">
              <w:rPr>
                <w:color w:val="000000" w:themeColor="text1"/>
                <w:shd w:val="clear" w:color="auto" w:fill="FFFFFF"/>
              </w:rPr>
            </w:rPrChange>
          </w:rPr>
          <w:delText>achine learning models</w:delText>
        </w:r>
        <w:r w:rsidRPr="00B62DF3" w:rsidDel="00996C6B">
          <w:rPr>
            <w:color w:val="000000" w:themeColor="text1"/>
            <w:sz w:val="24"/>
            <w:szCs w:val="24"/>
            <w:shd w:val="clear" w:color="auto" w:fill="FFFFFF"/>
            <w:rPrChange w:id="2483" w:author="Homa Ahmadzia" w:date="2022-03-04T10:22:00Z">
              <w:rPr>
                <w:color w:val="000000" w:themeColor="text1"/>
                <w:shd w:val="clear" w:color="auto" w:fill="FFFFFF"/>
              </w:rPr>
            </w:rPrChange>
          </w:rPr>
          <w:delText xml:space="preserve"> would allow escalation of interventions in individuals at high risk while preserving resources and decreasing overmedicalization in lower risk individuals.</w:delText>
        </w:r>
        <w:r w:rsidR="003E6995" w:rsidRPr="00B62DF3" w:rsidDel="00996C6B">
          <w:rPr>
            <w:color w:val="000000" w:themeColor="text1"/>
            <w:sz w:val="24"/>
            <w:szCs w:val="24"/>
            <w:shd w:val="clear" w:color="auto" w:fill="FFFFFF"/>
            <w:rPrChange w:id="2484" w:author="Homa Ahmadzia" w:date="2022-03-04T10:22:00Z">
              <w:rPr>
                <w:color w:val="000000" w:themeColor="text1"/>
                <w:shd w:val="clear" w:color="auto" w:fill="FFFFFF"/>
              </w:rPr>
            </w:rPrChange>
          </w:rPr>
          <w:delText xml:space="preserve"> </w:delText>
        </w:r>
        <w:r w:rsidRPr="00B62DF3" w:rsidDel="00996C6B">
          <w:rPr>
            <w:color w:val="000000" w:themeColor="text1"/>
            <w:sz w:val="24"/>
            <w:szCs w:val="24"/>
            <w:shd w:val="clear" w:color="auto" w:fill="FFFFFF"/>
            <w:rPrChange w:id="2485" w:author="Homa Ahmadzia" w:date="2022-03-04T10:22:00Z">
              <w:rPr>
                <w:color w:val="000000" w:themeColor="text1"/>
                <w:shd w:val="clear" w:color="auto" w:fill="FFFFFF"/>
              </w:rPr>
            </w:rPrChange>
          </w:rPr>
          <w:delText xml:space="preserve">However, the clinical applicability of this study is limited by the availability of differences in clinical intervention that match the precision of the individual risk scores. Models stratifying individuals into three groups have the advantage of developing an algorithm with clearly defined plans of actions based on risk. With increased gradient of risk values, there must be a complementary individualized clinical action plan for the tool to be of clinical value. Prediction tools provide more information, but ultimately patient outcomes are influenced by clinical judgement and decision making, resource availability, and feasibility of measuring and assessing predictors included in the model. Even though our model has superior predictive ability compared </w:delText>
        </w:r>
        <w:r w:rsidR="00E876BA" w:rsidRPr="00B62DF3" w:rsidDel="00996C6B">
          <w:rPr>
            <w:color w:val="000000" w:themeColor="text1"/>
            <w:sz w:val="24"/>
            <w:szCs w:val="24"/>
            <w:shd w:val="clear" w:color="auto" w:fill="FFFFFF"/>
            <w:rPrChange w:id="2486" w:author="Homa Ahmadzia" w:date="2022-03-04T10:22:00Z">
              <w:rPr>
                <w:color w:val="000000" w:themeColor="text1"/>
                <w:shd w:val="clear" w:color="auto" w:fill="FFFFFF"/>
              </w:rPr>
            </w:rPrChange>
          </w:rPr>
          <w:delText xml:space="preserve">with </w:delText>
        </w:r>
        <w:r w:rsidRPr="00B62DF3" w:rsidDel="00996C6B">
          <w:rPr>
            <w:color w:val="000000" w:themeColor="text1"/>
            <w:sz w:val="24"/>
            <w:szCs w:val="24"/>
            <w:shd w:val="clear" w:color="auto" w:fill="FFFFFF"/>
            <w:rPrChange w:id="2487" w:author="Homa Ahmadzia" w:date="2022-03-04T10:22:00Z">
              <w:rPr>
                <w:color w:val="000000" w:themeColor="text1"/>
                <w:shd w:val="clear" w:color="auto" w:fill="FFFFFF"/>
              </w:rPr>
            </w:rPrChange>
          </w:rPr>
          <w:delText xml:space="preserve">current practice, sensitivity of the model is still not perfect. </w:delText>
        </w:r>
        <w:r w:rsidR="00007B43" w:rsidRPr="00B62DF3" w:rsidDel="00996C6B">
          <w:rPr>
            <w:color w:val="000000" w:themeColor="text1"/>
            <w:sz w:val="24"/>
            <w:szCs w:val="24"/>
            <w:shd w:val="clear" w:color="auto" w:fill="FFFFFF"/>
            <w:rPrChange w:id="2488" w:author="Homa Ahmadzia" w:date="2022-03-04T10:22:00Z">
              <w:rPr>
                <w:color w:val="000000" w:themeColor="text1"/>
                <w:shd w:val="clear" w:color="auto" w:fill="FFFFFF"/>
              </w:rPr>
            </w:rPrChange>
          </w:rPr>
          <w:delText>Given the c</w:delText>
        </w:r>
        <w:r w:rsidRPr="00B62DF3" w:rsidDel="00996C6B">
          <w:rPr>
            <w:color w:val="000000" w:themeColor="text1"/>
            <w:sz w:val="24"/>
            <w:szCs w:val="24"/>
            <w:shd w:val="clear" w:color="auto" w:fill="FFFFFF"/>
            <w:rPrChange w:id="2489" w:author="Homa Ahmadzia" w:date="2022-03-04T10:22:00Z">
              <w:rPr>
                <w:color w:val="000000" w:themeColor="text1"/>
                <w:shd w:val="clear" w:color="auto" w:fill="FFFFFF"/>
              </w:rPr>
            </w:rPrChange>
          </w:rPr>
          <w:delText>hallenges in prediction coupled with the imperfect nature of data collection of patient variable</w:delText>
        </w:r>
        <w:r w:rsidR="00007B43" w:rsidRPr="00B62DF3" w:rsidDel="00996C6B">
          <w:rPr>
            <w:color w:val="000000" w:themeColor="text1"/>
            <w:sz w:val="24"/>
            <w:szCs w:val="24"/>
            <w:shd w:val="clear" w:color="auto" w:fill="FFFFFF"/>
            <w:rPrChange w:id="2490" w:author="Homa Ahmadzia" w:date="2022-03-04T10:22:00Z">
              <w:rPr>
                <w:color w:val="000000" w:themeColor="text1"/>
                <w:shd w:val="clear" w:color="auto" w:fill="FFFFFF"/>
              </w:rPr>
            </w:rPrChange>
          </w:rPr>
          <w:delText>s</w:delText>
        </w:r>
        <w:r w:rsidRPr="00B62DF3" w:rsidDel="00996C6B">
          <w:rPr>
            <w:color w:val="000000" w:themeColor="text1"/>
            <w:sz w:val="24"/>
            <w:szCs w:val="24"/>
            <w:shd w:val="clear" w:color="auto" w:fill="FFFFFF"/>
            <w:rPrChange w:id="2491" w:author="Homa Ahmadzia" w:date="2022-03-04T10:22:00Z">
              <w:rPr>
                <w:color w:val="000000" w:themeColor="text1"/>
                <w:shd w:val="clear" w:color="auto" w:fill="FFFFFF"/>
              </w:rPr>
            </w:rPrChange>
          </w:rPr>
          <w:delText xml:space="preserve"> and the severe consequences of postpartum hemorrhage, hospital systems should still be equipped with blood products </w:delText>
        </w:r>
        <w:r w:rsidR="00EC428A" w:rsidRPr="00B62DF3" w:rsidDel="00996C6B">
          <w:rPr>
            <w:color w:val="000000" w:themeColor="text1"/>
            <w:sz w:val="24"/>
            <w:szCs w:val="24"/>
            <w:shd w:val="clear" w:color="auto" w:fill="FFFFFF"/>
            <w:rPrChange w:id="2492" w:author="Homa Ahmadzia" w:date="2022-03-04T10:22:00Z">
              <w:rPr>
                <w:color w:val="000000" w:themeColor="text1"/>
                <w:shd w:val="clear" w:color="auto" w:fill="FFFFFF"/>
              </w:rPr>
            </w:rPrChange>
          </w:rPr>
          <w:delText xml:space="preserve">and tools to manage hemorrhage for early intervention. </w:delText>
        </w:r>
      </w:del>
    </w:p>
    <w:p w14:paraId="2BA4990C" w14:textId="47016D5D" w:rsidR="00467A0F" w:rsidRPr="00B62DF3" w:rsidDel="00996C6B" w:rsidRDefault="00467A0F" w:rsidP="00F43E6B">
      <w:pPr>
        <w:spacing w:line="240" w:lineRule="auto"/>
        <w:ind w:firstLine="720"/>
        <w:rPr>
          <w:del w:id="2493" w:author="Jerome Federspiel" w:date="2022-02-04T12:22:00Z"/>
          <w:sz w:val="24"/>
          <w:szCs w:val="24"/>
          <w:rPrChange w:id="2494" w:author="Homa Ahmadzia" w:date="2022-03-04T10:22:00Z">
            <w:rPr>
              <w:del w:id="2495" w:author="Jerome Federspiel" w:date="2022-02-04T12:22:00Z"/>
            </w:rPr>
          </w:rPrChange>
        </w:rPr>
      </w:pPr>
      <w:del w:id="2496" w:author="Jerome Federspiel" w:date="2022-02-04T12:22:00Z">
        <w:r w:rsidRPr="00B62DF3" w:rsidDel="00996C6B">
          <w:rPr>
            <w:sz w:val="24"/>
            <w:szCs w:val="24"/>
            <w:rPrChange w:id="2497" w:author="Homa Ahmadzia" w:date="2022-03-04T10:22:00Z">
              <w:rPr/>
            </w:rPrChange>
          </w:rPr>
          <w:delText>An important lesson for future research is that risk stratification studies should report other metrics for evaluating prediction models beyond just the ROC AUC. It is interesting that although LR comes in last, its sensitivity and specificity are not very different from GB (0.82 and 0.67 versus 0.89 and 0.66). The levels of precision (0.128 vs 0.135), the ROC AUC (0.81 vs 0.83), the MCC (0.23 vs 0.26), and even the F2 (0.39 vs 0.42) are not very different either, especially when considering their 95% confidence intervals. The metric with the largest difference between the top and bottom models is Precision-Recall AUC (0.16 vs 0.21). Perhaps this metric should be used more frequently in modeling studies like this.</w:delText>
        </w:r>
      </w:del>
    </w:p>
    <w:p w14:paraId="37A36BA7" w14:textId="011C88AE" w:rsidR="00467A0F" w:rsidRPr="00B62DF3" w:rsidDel="00996C6B" w:rsidRDefault="00467A0F" w:rsidP="00F43E6B">
      <w:pPr>
        <w:spacing w:line="240" w:lineRule="auto"/>
        <w:ind w:firstLine="720"/>
        <w:rPr>
          <w:del w:id="2498" w:author="Jerome Federspiel" w:date="2022-02-04T12:22:00Z"/>
          <w:sz w:val="24"/>
          <w:szCs w:val="24"/>
          <w:rPrChange w:id="2499" w:author="Homa Ahmadzia" w:date="2022-03-04T10:22:00Z">
            <w:rPr>
              <w:del w:id="2500" w:author="Jerome Federspiel" w:date="2022-02-04T12:22:00Z"/>
            </w:rPr>
          </w:rPrChange>
        </w:rPr>
      </w:pPr>
      <w:del w:id="2501" w:author="Jerome Federspiel" w:date="2022-02-04T12:22:00Z">
        <w:r w:rsidRPr="00B62DF3" w:rsidDel="00996C6B">
          <w:rPr>
            <w:sz w:val="24"/>
            <w:szCs w:val="24"/>
            <w:rPrChange w:id="2502" w:author="Homa Ahmadzia" w:date="2022-03-04T10:22:00Z">
              <w:rPr/>
            </w:rPrChange>
          </w:rPr>
          <w:delText xml:space="preserve">It is interesting that all the metrics we used to rank models produced similar rankings, with GB at the top of the list and LR at the bottom. This consistency between evaluation methods provides some degree of validation for this ranking.  GB methods deserve further attention in clinical prediction studies.  </w:delText>
        </w:r>
      </w:del>
    </w:p>
    <w:p w14:paraId="67DEA670" w14:textId="7BCF0B1E" w:rsidR="00A94665" w:rsidRPr="00B62DF3" w:rsidDel="00996C6B" w:rsidRDefault="00A94665" w:rsidP="00F43E6B">
      <w:pPr>
        <w:spacing w:line="240" w:lineRule="auto"/>
        <w:ind w:firstLine="720"/>
        <w:rPr>
          <w:del w:id="2503" w:author="Jerome Federspiel" w:date="2022-02-04T12:22:00Z"/>
          <w:color w:val="000000" w:themeColor="text1"/>
          <w:sz w:val="24"/>
          <w:szCs w:val="24"/>
          <w:shd w:val="clear" w:color="auto" w:fill="FFFFFF"/>
          <w:rPrChange w:id="2504" w:author="Homa Ahmadzia" w:date="2022-03-04T10:22:00Z">
            <w:rPr>
              <w:del w:id="2505" w:author="Jerome Federspiel" w:date="2022-02-04T12:22:00Z"/>
              <w:color w:val="000000" w:themeColor="text1"/>
              <w:shd w:val="clear" w:color="auto" w:fill="FFFFFF"/>
            </w:rPr>
          </w:rPrChange>
        </w:rPr>
      </w:pPr>
      <w:del w:id="2506" w:author="Jerome Federspiel" w:date="2022-02-04T12:22:00Z">
        <w:r w:rsidRPr="00B62DF3" w:rsidDel="00996C6B">
          <w:rPr>
            <w:color w:val="000000" w:themeColor="text1"/>
            <w:sz w:val="24"/>
            <w:szCs w:val="24"/>
            <w:shd w:val="clear" w:color="auto" w:fill="FFFFFF"/>
            <w:rPrChange w:id="2507" w:author="Homa Ahmadzia" w:date="2022-03-04T10:22:00Z">
              <w:rPr>
                <w:color w:val="000000" w:themeColor="text1"/>
                <w:shd w:val="clear" w:color="auto" w:fill="FFFFFF"/>
              </w:rPr>
            </w:rPrChange>
          </w:rPr>
          <w:delText xml:space="preserve">This study was limited by the size of the dataset and missing data as well as the age of the data. These studies should be replicated with a </w:delText>
        </w:r>
        <w:r w:rsidR="00007B43" w:rsidRPr="00B62DF3" w:rsidDel="00996C6B">
          <w:rPr>
            <w:color w:val="000000" w:themeColor="text1"/>
            <w:sz w:val="24"/>
            <w:szCs w:val="24"/>
            <w:shd w:val="clear" w:color="auto" w:fill="FFFFFF"/>
            <w:rPrChange w:id="2508" w:author="Homa Ahmadzia" w:date="2022-03-04T10:22:00Z">
              <w:rPr>
                <w:color w:val="000000" w:themeColor="text1"/>
                <w:shd w:val="clear" w:color="auto" w:fill="FFFFFF"/>
              </w:rPr>
            </w:rPrChange>
          </w:rPr>
          <w:delText>larger</w:delText>
        </w:r>
        <w:r w:rsidRPr="00B62DF3" w:rsidDel="00996C6B">
          <w:rPr>
            <w:color w:val="000000" w:themeColor="text1"/>
            <w:sz w:val="24"/>
            <w:szCs w:val="24"/>
            <w:shd w:val="clear" w:color="auto" w:fill="FFFFFF"/>
            <w:rPrChange w:id="2509" w:author="Homa Ahmadzia" w:date="2022-03-04T10:22:00Z">
              <w:rPr>
                <w:color w:val="000000" w:themeColor="text1"/>
                <w:shd w:val="clear" w:color="auto" w:fill="FFFFFF"/>
              </w:rPr>
            </w:rPrChange>
          </w:rPr>
          <w:delText xml:space="preserve"> and more current dataset. Furthermore, for validation, the models developed in the study should be applied prospectively to determine the clinical significance of machine learning and deep learning versus linear regression. The study identified tocolytics as a top predictor of postpartum hemorrhage, a relationship not heavily described in the literature. Further studies need to be performed to better define the effect of tocolytic use on hemorrhage. </w:delText>
        </w:r>
      </w:del>
    </w:p>
    <w:p w14:paraId="63A41384" w14:textId="3C5983FD" w:rsidR="00A94665" w:rsidRPr="00B62DF3" w:rsidDel="00996C6B" w:rsidRDefault="00A94665" w:rsidP="00F43E6B">
      <w:pPr>
        <w:spacing w:line="240" w:lineRule="auto"/>
        <w:ind w:firstLine="720"/>
        <w:rPr>
          <w:del w:id="2510" w:author="Jerome Federspiel" w:date="2022-02-04T12:22:00Z"/>
          <w:color w:val="000000" w:themeColor="text1"/>
          <w:sz w:val="24"/>
          <w:szCs w:val="24"/>
          <w:shd w:val="clear" w:color="auto" w:fill="FFFFFF"/>
          <w:rPrChange w:id="2511" w:author="Homa Ahmadzia" w:date="2022-03-04T10:22:00Z">
            <w:rPr>
              <w:del w:id="2512" w:author="Jerome Federspiel" w:date="2022-02-04T12:22:00Z"/>
              <w:color w:val="000000" w:themeColor="text1"/>
              <w:shd w:val="clear" w:color="auto" w:fill="FFFFFF"/>
            </w:rPr>
          </w:rPrChange>
        </w:rPr>
      </w:pPr>
      <w:del w:id="2513" w:author="Jerome Federspiel" w:date="2022-02-04T12:22:00Z">
        <w:r w:rsidRPr="00B62DF3" w:rsidDel="00996C6B">
          <w:rPr>
            <w:color w:val="000000" w:themeColor="text1"/>
            <w:sz w:val="24"/>
            <w:szCs w:val="24"/>
            <w:shd w:val="clear" w:color="auto" w:fill="FFFFFF"/>
            <w:rPrChange w:id="2514" w:author="Homa Ahmadzia" w:date="2022-03-04T10:22:00Z">
              <w:rPr>
                <w:color w:val="000000" w:themeColor="text1"/>
                <w:shd w:val="clear" w:color="auto" w:fill="FFFFFF"/>
              </w:rPr>
            </w:rPrChange>
          </w:rPr>
          <w:delText xml:space="preserve">Strengths of this study include the use of a large, national multicenter dataset to develop a data-driven model that can discriminatively predict postpartum hemorrhage using </w:delText>
        </w:r>
        <w:r w:rsidR="002B44EB" w:rsidRPr="00B62DF3" w:rsidDel="00996C6B">
          <w:rPr>
            <w:color w:val="000000" w:themeColor="text1"/>
            <w:sz w:val="24"/>
            <w:szCs w:val="24"/>
            <w:shd w:val="clear" w:color="auto" w:fill="FFFFFF"/>
            <w:rPrChange w:id="2515" w:author="Homa Ahmadzia" w:date="2022-03-04T10:22:00Z">
              <w:rPr>
                <w:color w:val="000000" w:themeColor="text1"/>
                <w:shd w:val="clear" w:color="auto" w:fill="FFFFFF"/>
              </w:rPr>
            </w:rPrChange>
          </w:rPr>
          <w:delText>ante</w:delText>
        </w:r>
        <w:r w:rsidRPr="00B62DF3" w:rsidDel="00996C6B">
          <w:rPr>
            <w:color w:val="000000" w:themeColor="text1"/>
            <w:sz w:val="24"/>
            <w:szCs w:val="24"/>
            <w:shd w:val="clear" w:color="auto" w:fill="FFFFFF"/>
            <w:rPrChange w:id="2516" w:author="Homa Ahmadzia" w:date="2022-03-04T10:22:00Z">
              <w:rPr>
                <w:color w:val="000000" w:themeColor="text1"/>
                <w:shd w:val="clear" w:color="auto" w:fill="FFFFFF"/>
              </w:rPr>
            </w:rPrChange>
          </w:rPr>
          <w:delText>partum and intrapartum factors using a relatively novel technique.  Furthermore, our study indicates that GB or RF models can outperform current</w:delText>
        </w:r>
        <w:r w:rsidR="002B6E09" w:rsidRPr="00B62DF3" w:rsidDel="00996C6B">
          <w:rPr>
            <w:color w:val="000000" w:themeColor="text1"/>
            <w:sz w:val="24"/>
            <w:szCs w:val="24"/>
            <w:shd w:val="clear" w:color="auto" w:fill="FFFFFF"/>
            <w:rPrChange w:id="2517" w:author="Homa Ahmadzia" w:date="2022-03-04T10:22:00Z">
              <w:rPr>
                <w:color w:val="000000" w:themeColor="text1"/>
                <w:shd w:val="clear" w:color="auto" w:fill="FFFFFF"/>
              </w:rPr>
            </w:rPrChange>
          </w:rPr>
          <w:delText>ly</w:delText>
        </w:r>
        <w:r w:rsidRPr="00B62DF3" w:rsidDel="00996C6B">
          <w:rPr>
            <w:color w:val="000000" w:themeColor="text1"/>
            <w:sz w:val="24"/>
            <w:szCs w:val="24"/>
            <w:shd w:val="clear" w:color="auto" w:fill="FFFFFF"/>
            <w:rPrChange w:id="2518" w:author="Homa Ahmadzia" w:date="2022-03-04T10:22:00Z">
              <w:rPr>
                <w:color w:val="000000" w:themeColor="text1"/>
                <w:shd w:val="clear" w:color="auto" w:fill="FFFFFF"/>
              </w:rPr>
            </w:rPrChange>
          </w:rPr>
          <w:delText xml:space="preserve"> used risk stratification algorithms developed with expert opinion. </w:delText>
        </w:r>
      </w:del>
    </w:p>
    <w:p w14:paraId="288DA052" w14:textId="2213EBDD" w:rsidR="00A94665" w:rsidRPr="00B62DF3" w:rsidDel="00996C6B" w:rsidRDefault="00A94665" w:rsidP="00F43E6B">
      <w:pPr>
        <w:spacing w:line="240" w:lineRule="auto"/>
        <w:ind w:firstLine="720"/>
        <w:rPr>
          <w:del w:id="2519" w:author="Jerome Federspiel" w:date="2022-02-04T12:22:00Z"/>
          <w:color w:val="000000" w:themeColor="text1"/>
          <w:sz w:val="24"/>
          <w:szCs w:val="24"/>
          <w:shd w:val="clear" w:color="auto" w:fill="FFFFFF"/>
          <w:rPrChange w:id="2520" w:author="Homa Ahmadzia" w:date="2022-03-04T10:22:00Z">
            <w:rPr>
              <w:del w:id="2521" w:author="Jerome Federspiel" w:date="2022-02-04T12:22:00Z"/>
              <w:color w:val="000000" w:themeColor="text1"/>
              <w:shd w:val="clear" w:color="auto" w:fill="FFFFFF"/>
            </w:rPr>
          </w:rPrChange>
        </w:rPr>
      </w:pPr>
      <w:del w:id="2522" w:author="Jerome Federspiel" w:date="2022-02-04T12:22:00Z">
        <w:r w:rsidRPr="00B62DF3" w:rsidDel="00996C6B">
          <w:rPr>
            <w:color w:val="000000" w:themeColor="text1"/>
            <w:sz w:val="24"/>
            <w:szCs w:val="24"/>
            <w:shd w:val="clear" w:color="auto" w:fill="FFFFFF"/>
            <w:rPrChange w:id="2523" w:author="Homa Ahmadzia" w:date="2022-03-04T10:22:00Z">
              <w:rPr>
                <w:color w:val="000000" w:themeColor="text1"/>
                <w:shd w:val="clear" w:color="auto" w:fill="FFFFFF"/>
              </w:rPr>
            </w:rPrChange>
          </w:rPr>
          <w:delText xml:space="preserve">Limitations of the study include low precision of algorithms. Sensitivity is prioritized for prediction, as clinically, missing postpartum hemorrhage has more consequences than a false positive. Therefore, the algorithms are trained to be biased towards predicting positives resulting in lower false negative rates at the risk of higher false positive rates and decreased precision. Larger datasets will be necessary to further validate the findings described in this study. </w:delText>
        </w:r>
      </w:del>
    </w:p>
    <w:p w14:paraId="5C4C3CCF" w14:textId="4EFA0459" w:rsidR="00A94665" w:rsidRPr="00B62DF3" w:rsidDel="00996C6B" w:rsidRDefault="00A94665" w:rsidP="00F43E6B">
      <w:pPr>
        <w:spacing w:line="240" w:lineRule="auto"/>
        <w:ind w:firstLine="720"/>
        <w:rPr>
          <w:del w:id="2524" w:author="Jerome Federspiel" w:date="2022-02-04T12:22:00Z"/>
          <w:color w:val="000000" w:themeColor="text1"/>
          <w:sz w:val="24"/>
          <w:szCs w:val="24"/>
          <w:shd w:val="clear" w:color="auto" w:fill="FFFFFF"/>
          <w:rPrChange w:id="2525" w:author="Homa Ahmadzia" w:date="2022-03-04T10:22:00Z">
            <w:rPr>
              <w:del w:id="2526" w:author="Jerome Federspiel" w:date="2022-02-04T12:22:00Z"/>
              <w:color w:val="000000" w:themeColor="text1"/>
              <w:shd w:val="clear" w:color="auto" w:fill="FFFFFF"/>
            </w:rPr>
          </w:rPrChange>
        </w:rPr>
      </w:pPr>
      <w:del w:id="2527" w:author="Jerome Federspiel" w:date="2022-02-04T12:22:00Z">
        <w:r w:rsidRPr="00B62DF3" w:rsidDel="00996C6B">
          <w:rPr>
            <w:color w:val="000000" w:themeColor="text1"/>
            <w:sz w:val="24"/>
            <w:szCs w:val="24"/>
            <w:shd w:val="clear" w:color="auto" w:fill="FFFFFF"/>
            <w:rPrChange w:id="2528" w:author="Homa Ahmadzia" w:date="2022-03-04T10:22:00Z">
              <w:rPr>
                <w:color w:val="000000" w:themeColor="text1"/>
                <w:shd w:val="clear" w:color="auto" w:fill="FFFFFF"/>
              </w:rPr>
            </w:rPrChange>
          </w:rPr>
          <w:delText xml:space="preserve">In this study, the outcomes of interest were either transfusion or </w:delText>
        </w:r>
        <w:r w:rsidR="006D092E" w:rsidRPr="00B62DF3" w:rsidDel="00996C6B">
          <w:rPr>
            <w:color w:val="000000" w:themeColor="text1"/>
            <w:sz w:val="24"/>
            <w:szCs w:val="24"/>
            <w:shd w:val="clear" w:color="auto" w:fill="FFFFFF"/>
            <w:rPrChange w:id="2529" w:author="Homa Ahmadzia" w:date="2022-03-04T10:22:00Z">
              <w:rPr>
                <w:color w:val="000000" w:themeColor="text1"/>
                <w:shd w:val="clear" w:color="auto" w:fill="FFFFFF"/>
              </w:rPr>
            </w:rPrChange>
          </w:rPr>
          <w:delText xml:space="preserve">a </w:delText>
        </w:r>
        <w:r w:rsidR="006D092E" w:rsidRPr="00B62DF3" w:rsidDel="00996C6B">
          <w:rPr>
            <w:rFonts w:eastAsia="Times New Roman"/>
            <w:sz w:val="24"/>
            <w:szCs w:val="24"/>
            <w:lang w:val="en-US"/>
            <w:rPrChange w:id="2530" w:author="Homa Ahmadzia" w:date="2022-03-04T10:22:00Z">
              <w:rPr>
                <w:rFonts w:eastAsia="Times New Roman"/>
                <w:lang w:val="en-US"/>
              </w:rPr>
            </w:rPrChange>
          </w:rPr>
          <w:delText>transfusion-postpartum hemorrhage composite</w:delText>
        </w:r>
        <w:r w:rsidRPr="00B62DF3" w:rsidDel="00996C6B">
          <w:rPr>
            <w:color w:val="000000" w:themeColor="text1"/>
            <w:sz w:val="24"/>
            <w:szCs w:val="24"/>
            <w:shd w:val="clear" w:color="auto" w:fill="FFFFFF"/>
            <w:rPrChange w:id="2531" w:author="Homa Ahmadzia" w:date="2022-03-04T10:22:00Z">
              <w:rPr>
                <w:color w:val="000000" w:themeColor="text1"/>
                <w:shd w:val="clear" w:color="auto" w:fill="FFFFFF"/>
              </w:rPr>
            </w:rPrChange>
          </w:rPr>
          <w:delText xml:space="preserve">. As this dataset is older, the definition of postpartum hemorrhage has changed since this data </w:delText>
        </w:r>
        <w:r w:rsidR="00E876BA" w:rsidRPr="00B62DF3" w:rsidDel="00996C6B">
          <w:rPr>
            <w:color w:val="000000" w:themeColor="text1"/>
            <w:sz w:val="24"/>
            <w:szCs w:val="24"/>
            <w:shd w:val="clear" w:color="auto" w:fill="FFFFFF"/>
            <w:rPrChange w:id="2532" w:author="Homa Ahmadzia" w:date="2022-03-04T10:22:00Z">
              <w:rPr>
                <w:color w:val="000000" w:themeColor="text1"/>
                <w:shd w:val="clear" w:color="auto" w:fill="FFFFFF"/>
              </w:rPr>
            </w:rPrChange>
          </w:rPr>
          <w:delText xml:space="preserve">were </w:delText>
        </w:r>
        <w:r w:rsidRPr="00B62DF3" w:rsidDel="00996C6B">
          <w:rPr>
            <w:color w:val="000000" w:themeColor="text1"/>
            <w:sz w:val="24"/>
            <w:szCs w:val="24"/>
            <w:shd w:val="clear" w:color="auto" w:fill="FFFFFF"/>
            <w:rPrChange w:id="2533" w:author="Homa Ahmadzia" w:date="2022-03-04T10:22:00Z">
              <w:rPr>
                <w:color w:val="000000" w:themeColor="text1"/>
                <w:shd w:val="clear" w:color="auto" w:fill="FFFFFF"/>
              </w:rPr>
            </w:rPrChange>
          </w:rPr>
          <w:delText>collected. Our definition was based on the American College of Obstetricians and Gynecologists’ re</w:delText>
        </w:r>
        <w:r w:rsidR="002B6E09" w:rsidRPr="00B62DF3" w:rsidDel="00996C6B">
          <w:rPr>
            <w:color w:val="000000" w:themeColor="text1"/>
            <w:sz w:val="24"/>
            <w:szCs w:val="24"/>
            <w:shd w:val="clear" w:color="auto" w:fill="FFFFFF"/>
            <w:rPrChange w:id="2534" w:author="Homa Ahmadzia" w:date="2022-03-04T10:22:00Z">
              <w:rPr>
                <w:color w:val="000000" w:themeColor="text1"/>
                <w:shd w:val="clear" w:color="auto" w:fill="FFFFFF"/>
              </w:rPr>
            </w:rPrChange>
          </w:rPr>
          <w:delText>VITAL</w:delText>
        </w:r>
        <w:r w:rsidRPr="00B62DF3" w:rsidDel="00996C6B">
          <w:rPr>
            <w:color w:val="000000" w:themeColor="text1"/>
            <w:sz w:val="24"/>
            <w:szCs w:val="24"/>
            <w:shd w:val="clear" w:color="auto" w:fill="FFFFFF"/>
            <w:rPrChange w:id="2535" w:author="Homa Ahmadzia" w:date="2022-03-04T10:22:00Z">
              <w:rPr>
                <w:color w:val="000000" w:themeColor="text1"/>
                <w:shd w:val="clear" w:color="auto" w:fill="FFFFFF"/>
              </w:rPr>
            </w:rPrChange>
          </w:rPr>
          <w:delText>ize program that defined postpartum hemorrhage as blood loss greater than or equal to 1,000 mL or loss of blood with clinical signs of hypovolemia within 24 hours of delivery. This definition deviates from older traditional definitions that defined PPH as greater than or equal to 500 mL for vaginal delivery and 1000 mL for cesarean delivery</w:delText>
        </w:r>
        <w:r w:rsidR="00541E0A" w:rsidRPr="00B62DF3" w:rsidDel="00996C6B">
          <w:rPr>
            <w:color w:val="000000" w:themeColor="text1"/>
            <w:sz w:val="24"/>
            <w:szCs w:val="24"/>
            <w:shd w:val="clear" w:color="auto" w:fill="FFFFFF"/>
            <w:vertAlign w:val="superscript"/>
            <w:rPrChange w:id="2536" w:author="Homa Ahmadzia" w:date="2022-03-04T10:22:00Z">
              <w:rPr>
                <w:color w:val="000000" w:themeColor="text1"/>
                <w:shd w:val="clear" w:color="auto" w:fill="FFFFFF"/>
                <w:vertAlign w:val="superscript"/>
              </w:rPr>
            </w:rPrChange>
          </w:rPr>
          <w:delText>25</w:delText>
        </w:r>
        <w:r w:rsidRPr="00B62DF3" w:rsidDel="00996C6B">
          <w:rPr>
            <w:color w:val="000000" w:themeColor="text1"/>
            <w:sz w:val="24"/>
            <w:szCs w:val="24"/>
            <w:shd w:val="clear" w:color="auto" w:fill="FFFFFF"/>
            <w:rPrChange w:id="2537" w:author="Homa Ahmadzia" w:date="2022-03-04T10:22:00Z">
              <w:rPr>
                <w:color w:val="000000" w:themeColor="text1"/>
                <w:shd w:val="clear" w:color="auto" w:fill="FFFFFF"/>
              </w:rPr>
            </w:rPrChange>
          </w:rPr>
          <w:delText>. Therefore, the recording of EBL and transfusions could have been guided by older definitions, as the Consortium of Safe Labor data set was collected between 2002 and 2008</w:delText>
        </w:r>
        <w:r w:rsidR="00541E0A" w:rsidRPr="00B62DF3" w:rsidDel="00996C6B">
          <w:rPr>
            <w:color w:val="000000" w:themeColor="text1"/>
            <w:sz w:val="24"/>
            <w:szCs w:val="24"/>
            <w:shd w:val="clear" w:color="auto" w:fill="FFFFFF"/>
            <w:vertAlign w:val="superscript"/>
            <w:rPrChange w:id="2538" w:author="Homa Ahmadzia" w:date="2022-03-04T10:22:00Z">
              <w:rPr>
                <w:color w:val="000000" w:themeColor="text1"/>
                <w:shd w:val="clear" w:color="auto" w:fill="FFFFFF"/>
                <w:vertAlign w:val="superscript"/>
              </w:rPr>
            </w:rPrChange>
          </w:rPr>
          <w:delText>26</w:delText>
        </w:r>
        <w:r w:rsidRPr="00B62DF3" w:rsidDel="00996C6B">
          <w:rPr>
            <w:color w:val="000000" w:themeColor="text1"/>
            <w:sz w:val="24"/>
            <w:szCs w:val="24"/>
            <w:shd w:val="clear" w:color="auto" w:fill="FFFFFF"/>
            <w:rPrChange w:id="2539" w:author="Homa Ahmadzia" w:date="2022-03-04T10:22:00Z">
              <w:rPr>
                <w:color w:val="000000" w:themeColor="text1"/>
                <w:shd w:val="clear" w:color="auto" w:fill="FFFFFF"/>
              </w:rPr>
            </w:rPrChange>
          </w:rPr>
          <w:delText>. Beyond that, measures of estimated blood loss have been shown to be imprecise with low volumes overestimated and high volumes of blood loss underestimated</w:delText>
        </w:r>
        <w:r w:rsidR="00541E0A" w:rsidRPr="00B62DF3" w:rsidDel="00996C6B">
          <w:rPr>
            <w:color w:val="000000" w:themeColor="text1"/>
            <w:sz w:val="24"/>
            <w:szCs w:val="24"/>
            <w:shd w:val="clear" w:color="auto" w:fill="FFFFFF"/>
            <w:vertAlign w:val="superscript"/>
            <w:rPrChange w:id="2540" w:author="Homa Ahmadzia" w:date="2022-03-04T10:22:00Z">
              <w:rPr>
                <w:color w:val="000000" w:themeColor="text1"/>
                <w:shd w:val="clear" w:color="auto" w:fill="FFFFFF"/>
                <w:vertAlign w:val="superscript"/>
              </w:rPr>
            </w:rPrChange>
          </w:rPr>
          <w:delText>27</w:delText>
        </w:r>
        <w:r w:rsidRPr="00B62DF3" w:rsidDel="00996C6B">
          <w:rPr>
            <w:color w:val="000000" w:themeColor="text1"/>
            <w:sz w:val="24"/>
            <w:szCs w:val="24"/>
            <w:shd w:val="clear" w:color="auto" w:fill="FFFFFF"/>
            <w:rPrChange w:id="2541" w:author="Homa Ahmadzia" w:date="2022-03-04T10:22:00Z">
              <w:rPr>
                <w:color w:val="000000" w:themeColor="text1"/>
                <w:shd w:val="clear" w:color="auto" w:fill="FFFFFF"/>
              </w:rPr>
            </w:rPrChange>
          </w:rPr>
          <w:delText xml:space="preserve">. Furthermore, transfusion was used as a proxy for postpartum hemorrhage, and transfusion thresholds vary depending on institution and provider. In addition, the machine learning algorithms are limited by the variables measured and accurately recorded in the data set. </w:delText>
        </w:r>
      </w:del>
    </w:p>
    <w:p w14:paraId="73C5B4ED" w14:textId="2BE83C3F" w:rsidR="003C70AC" w:rsidRPr="00B62DF3" w:rsidDel="00996C6B" w:rsidRDefault="00A94665" w:rsidP="00F43E6B">
      <w:pPr>
        <w:spacing w:line="240" w:lineRule="auto"/>
        <w:ind w:firstLine="720"/>
        <w:rPr>
          <w:del w:id="2542" w:author="Jerome Federspiel" w:date="2022-02-04T12:22:00Z"/>
          <w:sz w:val="24"/>
          <w:szCs w:val="24"/>
          <w:rPrChange w:id="2543" w:author="Homa Ahmadzia" w:date="2022-03-04T10:22:00Z">
            <w:rPr>
              <w:del w:id="2544" w:author="Jerome Federspiel" w:date="2022-02-04T12:22:00Z"/>
            </w:rPr>
          </w:rPrChange>
        </w:rPr>
      </w:pPr>
      <w:del w:id="2545" w:author="Jerome Federspiel" w:date="2022-02-04T12:22:00Z">
        <w:r w:rsidRPr="00B62DF3" w:rsidDel="00996C6B">
          <w:rPr>
            <w:sz w:val="24"/>
            <w:szCs w:val="24"/>
            <w:rPrChange w:id="2546" w:author="Homa Ahmadzia" w:date="2022-03-04T10:22:00Z">
              <w:rPr/>
            </w:rPrChange>
          </w:rPr>
          <w:delText xml:space="preserve">In conclusion, machine learning and data-driven statistical modeling offers more objective and discriminative prediction of postpartum hemorrhage based on individual </w:delText>
        </w:r>
        <w:r w:rsidR="002B44EB" w:rsidRPr="00B62DF3" w:rsidDel="00996C6B">
          <w:rPr>
            <w:sz w:val="24"/>
            <w:szCs w:val="24"/>
            <w:rPrChange w:id="2547" w:author="Homa Ahmadzia" w:date="2022-03-04T10:22:00Z">
              <w:rPr/>
            </w:rPrChange>
          </w:rPr>
          <w:delText>ante</w:delText>
        </w:r>
        <w:r w:rsidRPr="00B62DF3" w:rsidDel="00996C6B">
          <w:rPr>
            <w:sz w:val="24"/>
            <w:szCs w:val="24"/>
            <w:rPrChange w:id="2548" w:author="Homa Ahmadzia" w:date="2022-03-04T10:22:00Z">
              <w:rPr/>
            </w:rPrChange>
          </w:rPr>
          <w:delText xml:space="preserve">partum and intrapartum patient features. This can increase the opportunity for precision medicine and improved clinical care to reduce the burden of postpartum hemorrhage as a leading cause of maternal morbidity and mortality. </w:delText>
        </w:r>
      </w:del>
    </w:p>
    <w:p w14:paraId="46A2C47B" w14:textId="727933E5" w:rsidR="003C70AC" w:rsidRPr="00B62DF3" w:rsidDel="00996C6B" w:rsidRDefault="003C70AC">
      <w:pPr>
        <w:rPr>
          <w:del w:id="2549" w:author="Jerome Federspiel" w:date="2022-02-04T12:22:00Z"/>
          <w:sz w:val="24"/>
          <w:szCs w:val="24"/>
          <w:rPrChange w:id="2550" w:author="Homa Ahmadzia" w:date="2022-03-04T10:22:00Z">
            <w:rPr>
              <w:del w:id="2551" w:author="Jerome Federspiel" w:date="2022-02-04T12:22:00Z"/>
            </w:rPr>
          </w:rPrChange>
        </w:rPr>
      </w:pPr>
      <w:del w:id="2552" w:author="Jerome Federspiel" w:date="2022-02-04T12:22:00Z">
        <w:r w:rsidRPr="00B62DF3" w:rsidDel="00996C6B">
          <w:rPr>
            <w:sz w:val="24"/>
            <w:szCs w:val="24"/>
            <w:rPrChange w:id="2553" w:author="Homa Ahmadzia" w:date="2022-03-04T10:22:00Z">
              <w:rPr/>
            </w:rPrChange>
          </w:rPr>
          <w:br w:type="page"/>
        </w:r>
      </w:del>
    </w:p>
    <w:p w14:paraId="6D588B22" w14:textId="40E70458" w:rsidR="003C70AC" w:rsidRPr="00B62DF3" w:rsidRDefault="003C70AC" w:rsidP="003C70AC">
      <w:pPr>
        <w:spacing w:line="240" w:lineRule="auto"/>
        <w:rPr>
          <w:ins w:id="2554" w:author="Jerome Federspiel" w:date="2022-02-03T14:19:00Z"/>
          <w:rFonts w:eastAsia="Times New Roman"/>
          <w:b/>
          <w:bCs/>
          <w:sz w:val="24"/>
          <w:szCs w:val="24"/>
          <w:u w:val="single"/>
          <w:rPrChange w:id="2555" w:author="Homa Ahmadzia" w:date="2022-03-04T10:22:00Z">
            <w:rPr>
              <w:ins w:id="2556" w:author="Jerome Federspiel" w:date="2022-02-03T14:19:00Z"/>
              <w:rFonts w:ascii="Times New Roman" w:eastAsia="Times New Roman" w:hAnsi="Times New Roman" w:cs="Times New Roman"/>
              <w:b/>
              <w:bCs/>
              <w:sz w:val="24"/>
              <w:szCs w:val="24"/>
              <w:u w:val="single"/>
            </w:rPr>
          </w:rPrChange>
        </w:rPr>
      </w:pPr>
      <w:del w:id="2557" w:author="Jerome Federspiel" w:date="2022-02-03T14:19:00Z">
        <w:r w:rsidRPr="00B62DF3" w:rsidDel="00C477A1">
          <w:rPr>
            <w:rFonts w:eastAsia="Times New Roman"/>
            <w:b/>
            <w:bCs/>
            <w:sz w:val="24"/>
            <w:szCs w:val="24"/>
            <w:u w:val="single"/>
            <w:rPrChange w:id="2558" w:author="Homa Ahmadzia" w:date="2022-03-04T10:22:00Z">
              <w:rPr>
                <w:rFonts w:eastAsia="Times New Roman"/>
              </w:rPr>
            </w:rPrChange>
          </w:rPr>
          <w:delText xml:space="preserve">Bibliography: </w:delText>
        </w:r>
      </w:del>
      <w:ins w:id="2559" w:author="Jerome Federspiel" w:date="2022-02-03T14:19:00Z">
        <w:r w:rsidR="00C477A1" w:rsidRPr="00B62DF3">
          <w:rPr>
            <w:rFonts w:eastAsia="Times New Roman"/>
            <w:b/>
            <w:bCs/>
            <w:sz w:val="24"/>
            <w:szCs w:val="24"/>
            <w:u w:val="single"/>
            <w:rPrChange w:id="2560" w:author="Homa Ahmadzia" w:date="2022-03-04T10:22:00Z">
              <w:rPr>
                <w:rFonts w:ascii="Times New Roman" w:eastAsia="Times New Roman" w:hAnsi="Times New Roman" w:cs="Times New Roman"/>
                <w:sz w:val="24"/>
                <w:szCs w:val="24"/>
              </w:rPr>
            </w:rPrChange>
          </w:rPr>
          <w:t>REFERENCES</w:t>
        </w:r>
      </w:ins>
    </w:p>
    <w:p w14:paraId="799E7E2E" w14:textId="77777777" w:rsidR="00C477A1" w:rsidRPr="00B62DF3" w:rsidRDefault="00C477A1">
      <w:pPr>
        <w:spacing w:line="240" w:lineRule="auto"/>
        <w:ind w:left="360" w:hanging="360"/>
        <w:rPr>
          <w:rFonts w:eastAsia="Times New Roman"/>
          <w:b/>
          <w:bCs/>
          <w:sz w:val="24"/>
          <w:szCs w:val="24"/>
          <w:u w:val="single"/>
          <w:rPrChange w:id="2561" w:author="Homa Ahmadzia" w:date="2022-03-04T10:22:00Z">
            <w:rPr>
              <w:rFonts w:eastAsia="Times New Roman"/>
            </w:rPr>
          </w:rPrChange>
        </w:rPr>
        <w:pPrChange w:id="2562" w:author="Jerome Federspiel" w:date="2022-02-03T14:20:00Z">
          <w:pPr>
            <w:spacing w:line="240" w:lineRule="auto"/>
          </w:pPr>
        </w:pPrChange>
      </w:pPr>
    </w:p>
    <w:p w14:paraId="78DE7921" w14:textId="77777777" w:rsidR="003C70AC" w:rsidRPr="00B62DF3" w:rsidRDefault="003C70AC">
      <w:pPr>
        <w:numPr>
          <w:ilvl w:val="0"/>
          <w:numId w:val="1"/>
        </w:numPr>
        <w:spacing w:line="240" w:lineRule="auto"/>
        <w:ind w:left="360"/>
        <w:rPr>
          <w:rFonts w:eastAsia="Times New Roman"/>
          <w:sz w:val="24"/>
          <w:szCs w:val="24"/>
          <w:rPrChange w:id="2563" w:author="Homa Ahmadzia" w:date="2022-03-04T10:22:00Z">
            <w:rPr>
              <w:rFonts w:eastAsia="Times New Roman"/>
            </w:rPr>
          </w:rPrChange>
        </w:rPr>
        <w:pPrChange w:id="2564" w:author="Jerome Federspiel" w:date="2022-02-03T14:20:00Z">
          <w:pPr>
            <w:numPr>
              <w:numId w:val="1"/>
            </w:numPr>
            <w:spacing w:line="240" w:lineRule="auto"/>
            <w:ind w:left="720" w:hanging="360"/>
          </w:pPr>
        </w:pPrChange>
      </w:pPr>
      <w:r w:rsidRPr="00B62DF3">
        <w:rPr>
          <w:rFonts w:eastAsia="Times New Roman"/>
          <w:sz w:val="24"/>
          <w:szCs w:val="24"/>
          <w:highlight w:val="white"/>
          <w:rPrChange w:id="2565" w:author="Homa Ahmadzia" w:date="2022-03-04T10:22:00Z">
            <w:rPr>
              <w:rFonts w:eastAsia="Times New Roman"/>
              <w:highlight w:val="white"/>
            </w:rPr>
          </w:rPrChange>
        </w:rPr>
        <w:t>MacDorman MF, Declercq E, Cabral H, Morton C. Recent Increases in the U.S. Maternal Mortality Rate: Disentangling Trends From Measurement Issues. Obstet Gynecol. 2016 Sep;128(3):447-55. doi: 10.1097/AOG.0000000000001556. PMID: 27500333; PMCID: PMC5001799</w:t>
      </w:r>
    </w:p>
    <w:p w14:paraId="09D9E8D8" w14:textId="77777777" w:rsidR="003C70AC" w:rsidRPr="00B62DF3" w:rsidRDefault="003C70AC">
      <w:pPr>
        <w:numPr>
          <w:ilvl w:val="0"/>
          <w:numId w:val="1"/>
        </w:numPr>
        <w:spacing w:line="240" w:lineRule="auto"/>
        <w:ind w:left="360"/>
        <w:rPr>
          <w:rFonts w:eastAsia="Times New Roman"/>
          <w:sz w:val="24"/>
          <w:szCs w:val="24"/>
          <w:highlight w:val="white"/>
          <w:rPrChange w:id="2566" w:author="Homa Ahmadzia" w:date="2022-03-04T10:22:00Z">
            <w:rPr>
              <w:rFonts w:eastAsia="Times New Roman"/>
              <w:highlight w:val="white"/>
            </w:rPr>
          </w:rPrChange>
        </w:rPr>
        <w:pPrChange w:id="2567" w:author="Jerome Federspiel" w:date="2022-02-03T14:20:00Z">
          <w:pPr>
            <w:numPr>
              <w:numId w:val="1"/>
            </w:numPr>
            <w:spacing w:line="240" w:lineRule="auto"/>
            <w:ind w:left="720" w:hanging="360"/>
          </w:pPr>
        </w:pPrChange>
      </w:pPr>
      <w:r w:rsidRPr="00B62DF3">
        <w:rPr>
          <w:rFonts w:eastAsia="Times New Roman"/>
          <w:sz w:val="24"/>
          <w:szCs w:val="24"/>
          <w:highlight w:val="white"/>
          <w:rPrChange w:id="2568" w:author="Homa Ahmadzia" w:date="2022-03-04T10:22:00Z">
            <w:rPr>
              <w:rFonts w:eastAsia="Times New Roman"/>
              <w:highlight w:val="white"/>
            </w:rPr>
          </w:rPrChange>
        </w:rPr>
        <w:t>Neggers YH. Trends in maternal mortality in the United States. Reprod Toxicol. 2016 Sep;64:72-6. doi: 10.1016/j.reprotox.2016.04.001. Epub 2016 Apr 7. PMID: 27063184.</w:t>
      </w:r>
    </w:p>
    <w:p w14:paraId="07C651B5" w14:textId="77777777" w:rsidR="003C70AC" w:rsidRPr="00B62DF3" w:rsidRDefault="003C70AC">
      <w:pPr>
        <w:numPr>
          <w:ilvl w:val="0"/>
          <w:numId w:val="1"/>
        </w:numPr>
        <w:spacing w:line="240" w:lineRule="auto"/>
        <w:ind w:left="360" w:right="80"/>
        <w:rPr>
          <w:rFonts w:eastAsia="Times New Roman"/>
          <w:sz w:val="24"/>
          <w:szCs w:val="24"/>
          <w:highlight w:val="white"/>
          <w:rPrChange w:id="2569" w:author="Homa Ahmadzia" w:date="2022-03-04T10:22:00Z">
            <w:rPr>
              <w:rFonts w:eastAsia="Times New Roman"/>
              <w:highlight w:val="white"/>
            </w:rPr>
          </w:rPrChange>
        </w:rPr>
        <w:pPrChange w:id="2570" w:author="Jerome Federspiel" w:date="2022-02-03T14:20:00Z">
          <w:pPr>
            <w:numPr>
              <w:numId w:val="1"/>
            </w:numPr>
            <w:spacing w:line="240" w:lineRule="auto"/>
            <w:ind w:left="720" w:right="80" w:hanging="360"/>
          </w:pPr>
        </w:pPrChange>
      </w:pPr>
      <w:r w:rsidRPr="00B62DF3">
        <w:rPr>
          <w:rFonts w:eastAsia="Times New Roman"/>
          <w:sz w:val="24"/>
          <w:szCs w:val="24"/>
          <w:highlight w:val="white"/>
          <w:rPrChange w:id="2571" w:author="Homa Ahmadzia" w:date="2022-03-04T10:22:00Z">
            <w:rPr>
              <w:rFonts w:eastAsia="Times New Roman"/>
              <w:highlight w:val="white"/>
            </w:rPr>
          </w:rPrChange>
        </w:rPr>
        <w:t>Pregnancy Mortality Surveillance System | Maternal and Infant Health | CDC. Published November 25, 2020. Accessed January 9, 2021.</w:t>
      </w:r>
      <w:r w:rsidR="00996C6B" w:rsidRPr="00B62DF3">
        <w:rPr>
          <w:sz w:val="24"/>
          <w:szCs w:val="24"/>
          <w:rPrChange w:id="2572" w:author="Homa Ahmadzia" w:date="2022-03-04T10:22:00Z">
            <w:rPr/>
          </w:rPrChange>
        </w:rPr>
        <w:fldChar w:fldCharType="begin"/>
      </w:r>
      <w:r w:rsidR="00996C6B" w:rsidRPr="00B62DF3">
        <w:rPr>
          <w:sz w:val="24"/>
          <w:szCs w:val="24"/>
          <w:rPrChange w:id="2573" w:author="Homa Ahmadzia" w:date="2022-03-04T10:22:00Z">
            <w:rPr/>
          </w:rPrChange>
        </w:rPr>
        <w:instrText xml:space="preserve"> HYPERLINK "https://www.cdc.gov/reproductivehealth/maternal-mortality/pregnancy-mortality-surveillance-system.htm" \h </w:instrText>
      </w:r>
      <w:r w:rsidR="00996C6B" w:rsidRPr="00B62DF3">
        <w:rPr>
          <w:sz w:val="24"/>
          <w:szCs w:val="24"/>
          <w:rPrChange w:id="2574" w:author="Homa Ahmadzia" w:date="2022-03-04T10:22:00Z">
            <w:rPr>
              <w:rFonts w:eastAsia="Times New Roman"/>
              <w:highlight w:val="white"/>
            </w:rPr>
          </w:rPrChange>
        </w:rPr>
        <w:fldChar w:fldCharType="separate"/>
      </w:r>
      <w:r w:rsidRPr="00B62DF3">
        <w:rPr>
          <w:rFonts w:eastAsia="Times New Roman"/>
          <w:sz w:val="24"/>
          <w:szCs w:val="24"/>
          <w:highlight w:val="white"/>
          <w:rPrChange w:id="2575" w:author="Homa Ahmadzia" w:date="2022-03-04T10:22:00Z">
            <w:rPr>
              <w:rFonts w:eastAsia="Times New Roman"/>
              <w:highlight w:val="white"/>
            </w:rPr>
          </w:rPrChange>
        </w:rPr>
        <w:t xml:space="preserve"> </w:t>
      </w:r>
      <w:r w:rsidR="00996C6B" w:rsidRPr="00B62DF3">
        <w:rPr>
          <w:rFonts w:eastAsia="Times New Roman"/>
          <w:sz w:val="24"/>
          <w:szCs w:val="24"/>
          <w:highlight w:val="white"/>
          <w:rPrChange w:id="2576" w:author="Homa Ahmadzia" w:date="2022-03-04T10:22:00Z">
            <w:rPr>
              <w:rFonts w:eastAsia="Times New Roman"/>
              <w:highlight w:val="white"/>
            </w:rPr>
          </w:rPrChange>
        </w:rPr>
        <w:fldChar w:fldCharType="end"/>
      </w:r>
      <w:r w:rsidR="00996C6B" w:rsidRPr="00B62DF3">
        <w:rPr>
          <w:sz w:val="24"/>
          <w:szCs w:val="24"/>
          <w:rPrChange w:id="2577" w:author="Homa Ahmadzia" w:date="2022-03-04T10:22:00Z">
            <w:rPr/>
          </w:rPrChange>
        </w:rPr>
        <w:fldChar w:fldCharType="begin"/>
      </w:r>
      <w:r w:rsidR="00996C6B" w:rsidRPr="00B62DF3">
        <w:rPr>
          <w:sz w:val="24"/>
          <w:szCs w:val="24"/>
          <w:rPrChange w:id="2578" w:author="Homa Ahmadzia" w:date="2022-03-04T10:22:00Z">
            <w:rPr/>
          </w:rPrChange>
        </w:rPr>
        <w:instrText xml:space="preserve"> HYPERLINK "https://www.cdc.gov/reproductivehealth/maternal-mortality/pregnancy-mortality-surveillance-system.htm" \h </w:instrText>
      </w:r>
      <w:r w:rsidR="00996C6B" w:rsidRPr="00B62DF3">
        <w:rPr>
          <w:sz w:val="24"/>
          <w:szCs w:val="24"/>
          <w:rPrChange w:id="2579" w:author="Homa Ahmadzia" w:date="2022-03-04T10:22:00Z">
            <w:rPr>
              <w:rFonts w:eastAsia="Times New Roman"/>
              <w:highlight w:val="white"/>
              <w:u w:val="single"/>
            </w:rPr>
          </w:rPrChange>
        </w:rPr>
        <w:fldChar w:fldCharType="separate"/>
      </w:r>
      <w:r w:rsidRPr="00B62DF3">
        <w:rPr>
          <w:rFonts w:eastAsia="Times New Roman"/>
          <w:sz w:val="24"/>
          <w:szCs w:val="24"/>
          <w:highlight w:val="white"/>
          <w:u w:val="single"/>
          <w:rPrChange w:id="2580" w:author="Homa Ahmadzia" w:date="2022-03-04T10:22:00Z">
            <w:rPr>
              <w:rFonts w:eastAsia="Times New Roman"/>
              <w:highlight w:val="white"/>
              <w:u w:val="single"/>
            </w:rPr>
          </w:rPrChange>
        </w:rPr>
        <w:t>https://www.cdc.gov/reproductivehealth/maternal-mortality/pregnancy-mortality-surveillance-system.htm</w:t>
      </w:r>
      <w:r w:rsidR="00996C6B" w:rsidRPr="00B62DF3">
        <w:rPr>
          <w:rFonts w:eastAsia="Times New Roman"/>
          <w:sz w:val="24"/>
          <w:szCs w:val="24"/>
          <w:highlight w:val="white"/>
          <w:u w:val="single"/>
          <w:rPrChange w:id="2581" w:author="Homa Ahmadzia" w:date="2022-03-04T10:22:00Z">
            <w:rPr>
              <w:rFonts w:eastAsia="Times New Roman"/>
              <w:highlight w:val="white"/>
              <w:u w:val="single"/>
            </w:rPr>
          </w:rPrChange>
        </w:rPr>
        <w:fldChar w:fldCharType="end"/>
      </w:r>
    </w:p>
    <w:p w14:paraId="5E3938CF" w14:textId="77777777" w:rsidR="003C70AC" w:rsidRPr="00B62DF3" w:rsidRDefault="003C70AC">
      <w:pPr>
        <w:numPr>
          <w:ilvl w:val="0"/>
          <w:numId w:val="1"/>
        </w:numPr>
        <w:spacing w:line="240" w:lineRule="auto"/>
        <w:ind w:left="360"/>
        <w:rPr>
          <w:rFonts w:eastAsia="Times New Roman"/>
          <w:sz w:val="24"/>
          <w:szCs w:val="24"/>
          <w:highlight w:val="white"/>
          <w:rPrChange w:id="2582" w:author="Homa Ahmadzia" w:date="2022-03-04T10:22:00Z">
            <w:rPr>
              <w:rFonts w:eastAsia="Times New Roman"/>
              <w:highlight w:val="white"/>
            </w:rPr>
          </w:rPrChange>
        </w:rPr>
        <w:pPrChange w:id="2583" w:author="Jerome Federspiel" w:date="2022-02-03T14:20:00Z">
          <w:pPr>
            <w:numPr>
              <w:numId w:val="1"/>
            </w:numPr>
            <w:spacing w:line="240" w:lineRule="auto"/>
            <w:ind w:left="720" w:hanging="360"/>
          </w:pPr>
        </w:pPrChange>
      </w:pPr>
      <w:r w:rsidRPr="00B62DF3">
        <w:rPr>
          <w:rFonts w:eastAsia="Times New Roman"/>
          <w:sz w:val="24"/>
          <w:szCs w:val="24"/>
          <w:highlight w:val="white"/>
          <w:rPrChange w:id="2584" w:author="Homa Ahmadzia" w:date="2022-03-04T10:22:00Z">
            <w:rPr>
              <w:rFonts w:eastAsia="Times New Roman"/>
              <w:highlight w:val="white"/>
            </w:rPr>
          </w:rPrChange>
        </w:rPr>
        <w:t>Collier AY, Molina RL. Maternal Mortality in the United States: Updates on Trends, Causes, and Solutions. Neoreviews. 2019 Oct;20(10):e561-e574. doi: 10.1542/neo.20-10-e561. PMID: 31575778; PMCID: PMC7377107.</w:t>
      </w:r>
    </w:p>
    <w:p w14:paraId="544555E8" w14:textId="77777777" w:rsidR="003C70AC" w:rsidRPr="00B62DF3" w:rsidRDefault="003C70AC">
      <w:pPr>
        <w:numPr>
          <w:ilvl w:val="0"/>
          <w:numId w:val="1"/>
        </w:numPr>
        <w:spacing w:line="240" w:lineRule="auto"/>
        <w:ind w:left="360"/>
        <w:rPr>
          <w:rFonts w:eastAsia="Times New Roman"/>
          <w:sz w:val="24"/>
          <w:szCs w:val="24"/>
          <w:highlight w:val="white"/>
          <w:rPrChange w:id="2585" w:author="Homa Ahmadzia" w:date="2022-03-04T10:22:00Z">
            <w:rPr>
              <w:rFonts w:eastAsia="Times New Roman"/>
              <w:highlight w:val="white"/>
            </w:rPr>
          </w:rPrChange>
        </w:rPr>
        <w:pPrChange w:id="2586" w:author="Jerome Federspiel" w:date="2022-02-03T14:20:00Z">
          <w:pPr>
            <w:numPr>
              <w:numId w:val="1"/>
            </w:numPr>
            <w:spacing w:line="240" w:lineRule="auto"/>
            <w:ind w:left="720" w:hanging="360"/>
          </w:pPr>
        </w:pPrChange>
      </w:pPr>
      <w:r w:rsidRPr="00B62DF3">
        <w:rPr>
          <w:rFonts w:eastAsia="Times New Roman"/>
          <w:sz w:val="24"/>
          <w:szCs w:val="24"/>
          <w:highlight w:val="white"/>
          <w:rPrChange w:id="2587" w:author="Homa Ahmadzia" w:date="2022-03-04T10:22:00Z">
            <w:rPr>
              <w:rFonts w:eastAsia="Times New Roman"/>
              <w:highlight w:val="white"/>
            </w:rPr>
          </w:rPrChange>
        </w:rPr>
        <w:t>Shields LE, Wiesner S, Fulton J, Pelletreau B. Comprehensive maternal hemorrhage protocols reduce the use of blood products and improve patient safety. Am J Obstet Gynecol. 2015 Mar;212(3):272-80. doi: 10.1016/j.ajog.2014.07.012. Epub 2014 Jul 12. PMID: 25025944.</w:t>
      </w:r>
    </w:p>
    <w:p w14:paraId="02FD9707" w14:textId="77777777" w:rsidR="003C70AC" w:rsidRPr="00B62DF3" w:rsidRDefault="003C70AC">
      <w:pPr>
        <w:numPr>
          <w:ilvl w:val="0"/>
          <w:numId w:val="1"/>
        </w:numPr>
        <w:spacing w:line="240" w:lineRule="auto"/>
        <w:ind w:left="360"/>
        <w:rPr>
          <w:rFonts w:eastAsia="Times New Roman"/>
          <w:sz w:val="24"/>
          <w:szCs w:val="24"/>
          <w:highlight w:val="white"/>
          <w:rPrChange w:id="2588" w:author="Homa Ahmadzia" w:date="2022-03-04T10:22:00Z">
            <w:rPr>
              <w:rFonts w:eastAsia="Times New Roman"/>
              <w:highlight w:val="white"/>
            </w:rPr>
          </w:rPrChange>
        </w:rPr>
        <w:pPrChange w:id="2589" w:author="Jerome Federspiel" w:date="2022-02-03T14:20:00Z">
          <w:pPr>
            <w:numPr>
              <w:numId w:val="1"/>
            </w:numPr>
            <w:spacing w:line="240" w:lineRule="auto"/>
            <w:ind w:left="720" w:hanging="360"/>
          </w:pPr>
        </w:pPrChange>
      </w:pPr>
      <w:r w:rsidRPr="00B62DF3">
        <w:rPr>
          <w:rFonts w:eastAsia="Times New Roman"/>
          <w:sz w:val="24"/>
          <w:szCs w:val="24"/>
          <w:highlight w:val="white"/>
          <w:rPrChange w:id="2590" w:author="Homa Ahmadzia" w:date="2022-03-04T10:22:00Z">
            <w:rPr>
              <w:rFonts w:eastAsia="Times New Roman"/>
              <w:highlight w:val="white"/>
            </w:rPr>
          </w:rPrChange>
        </w:rPr>
        <w:t>Al-Zirqi I, Vangen S, Forsen L, Stray-Pedersen B. Prevalence and risk factors of severe obstetric haemorrhage. BJOG. 2008 Sep;115(10):1265-72. doi: 10.1111/j.1471-0528.2008.01859.x. PMID: 18715412.</w:t>
      </w:r>
    </w:p>
    <w:p w14:paraId="559790AD" w14:textId="77777777" w:rsidR="003C70AC" w:rsidRPr="00B62DF3" w:rsidRDefault="003C70AC">
      <w:pPr>
        <w:numPr>
          <w:ilvl w:val="0"/>
          <w:numId w:val="1"/>
        </w:numPr>
        <w:spacing w:line="240" w:lineRule="auto"/>
        <w:ind w:left="360"/>
        <w:rPr>
          <w:rFonts w:eastAsia="Times New Roman"/>
          <w:sz w:val="24"/>
          <w:szCs w:val="24"/>
          <w:highlight w:val="white"/>
          <w:rPrChange w:id="2591" w:author="Homa Ahmadzia" w:date="2022-03-04T10:22:00Z">
            <w:rPr>
              <w:rFonts w:eastAsia="Times New Roman"/>
              <w:highlight w:val="white"/>
            </w:rPr>
          </w:rPrChange>
        </w:rPr>
        <w:pPrChange w:id="2592" w:author="Jerome Federspiel" w:date="2022-02-03T14:20:00Z">
          <w:pPr>
            <w:numPr>
              <w:numId w:val="1"/>
            </w:numPr>
            <w:spacing w:line="240" w:lineRule="auto"/>
            <w:ind w:left="720" w:hanging="360"/>
          </w:pPr>
        </w:pPrChange>
      </w:pPr>
      <w:r w:rsidRPr="00B62DF3">
        <w:rPr>
          <w:rFonts w:eastAsia="Times New Roman"/>
          <w:sz w:val="24"/>
          <w:szCs w:val="24"/>
          <w:highlight w:val="white"/>
          <w:rPrChange w:id="2593" w:author="Homa Ahmadzia" w:date="2022-03-04T10:22:00Z">
            <w:rPr>
              <w:rFonts w:eastAsia="Times New Roman"/>
              <w:highlight w:val="white"/>
            </w:rPr>
          </w:rPrChange>
        </w:rPr>
        <w:t>Bateman BT, Berman MF, Riley LE, Leffert LR. The epidemiology of postpartum hemorrhage in a large, nationwide sample of deliveries. Anesth Analg. 2010 May 1;110(5):1368-73. doi: 10.1213/ANE.0b013e3181d74898. Epub 2010 Mar 17. PMID: 20237047.</w:t>
      </w:r>
    </w:p>
    <w:p w14:paraId="32963257" w14:textId="77777777" w:rsidR="003C70AC" w:rsidRPr="00B62DF3" w:rsidRDefault="003C70AC">
      <w:pPr>
        <w:numPr>
          <w:ilvl w:val="0"/>
          <w:numId w:val="1"/>
        </w:numPr>
        <w:spacing w:line="240" w:lineRule="auto"/>
        <w:ind w:left="360"/>
        <w:rPr>
          <w:rFonts w:eastAsia="Times New Roman"/>
          <w:sz w:val="24"/>
          <w:szCs w:val="24"/>
          <w:highlight w:val="white"/>
          <w:rPrChange w:id="2594" w:author="Homa Ahmadzia" w:date="2022-03-04T10:22:00Z">
            <w:rPr>
              <w:rFonts w:eastAsia="Times New Roman"/>
              <w:highlight w:val="white"/>
            </w:rPr>
          </w:rPrChange>
        </w:rPr>
        <w:pPrChange w:id="2595" w:author="Jerome Federspiel" w:date="2022-02-03T14:20:00Z">
          <w:pPr>
            <w:numPr>
              <w:numId w:val="1"/>
            </w:numPr>
            <w:spacing w:line="240" w:lineRule="auto"/>
            <w:ind w:left="720" w:hanging="360"/>
          </w:pPr>
        </w:pPrChange>
      </w:pPr>
      <w:r w:rsidRPr="00B62DF3">
        <w:rPr>
          <w:rFonts w:eastAsia="Times New Roman"/>
          <w:sz w:val="24"/>
          <w:szCs w:val="24"/>
          <w:highlight w:val="white"/>
          <w:rPrChange w:id="2596" w:author="Homa Ahmadzia" w:date="2022-03-04T10:22:00Z">
            <w:rPr>
              <w:rFonts w:eastAsia="Times New Roman"/>
              <w:highlight w:val="white"/>
            </w:rPr>
          </w:rPrChange>
        </w:rPr>
        <w:t>Lee HC, Yoon SB, Yang SM, Kim WH, Ryu HG, Jung CW, Suh KS, Lee KH. Prediction of Acute Kidney Injury after Liver Transplantation: Machine Learning Approaches vs. Logistic Regression Model. J Clin Med. 2018 Nov 8;7(11):428. doi: 10.3390/jcm7110428. PMID: 30413107; PMCID: PMC6262324.</w:t>
      </w:r>
    </w:p>
    <w:p w14:paraId="4715F6E4" w14:textId="77777777" w:rsidR="003C70AC" w:rsidRPr="00B62DF3" w:rsidRDefault="003C70AC">
      <w:pPr>
        <w:numPr>
          <w:ilvl w:val="0"/>
          <w:numId w:val="1"/>
        </w:numPr>
        <w:spacing w:line="240" w:lineRule="auto"/>
        <w:ind w:left="360"/>
        <w:rPr>
          <w:rFonts w:eastAsia="Times New Roman"/>
          <w:sz w:val="24"/>
          <w:szCs w:val="24"/>
          <w:highlight w:val="white"/>
          <w:rPrChange w:id="2597" w:author="Homa Ahmadzia" w:date="2022-03-04T10:22:00Z">
            <w:rPr>
              <w:rFonts w:eastAsia="Times New Roman"/>
              <w:highlight w:val="white"/>
            </w:rPr>
          </w:rPrChange>
        </w:rPr>
        <w:pPrChange w:id="2598" w:author="Jerome Federspiel" w:date="2022-02-03T14:20:00Z">
          <w:pPr>
            <w:numPr>
              <w:numId w:val="1"/>
            </w:numPr>
            <w:spacing w:line="240" w:lineRule="auto"/>
            <w:ind w:left="720" w:hanging="360"/>
          </w:pPr>
        </w:pPrChange>
      </w:pPr>
      <w:r w:rsidRPr="00B62DF3">
        <w:rPr>
          <w:rFonts w:eastAsia="Times New Roman"/>
          <w:sz w:val="24"/>
          <w:szCs w:val="24"/>
          <w:highlight w:val="white"/>
          <w:rPrChange w:id="2599" w:author="Homa Ahmadzia" w:date="2022-03-04T10:22:00Z">
            <w:rPr>
              <w:rFonts w:eastAsia="Times New Roman"/>
              <w:highlight w:val="white"/>
            </w:rPr>
          </w:rPrChange>
        </w:rPr>
        <w:t>Deo RC. Machine Learning in Medicine. Circulation. 2015 Nov 17;132(20):1920-30. doi: 10.1161/CIRCULATIONAHA.115.001593. PMID: 26572668; PMCID: PMC5831252.</w:t>
      </w:r>
    </w:p>
    <w:p w14:paraId="30AD6704" w14:textId="77777777" w:rsidR="003C70AC" w:rsidRPr="00B62DF3" w:rsidRDefault="003C70AC">
      <w:pPr>
        <w:numPr>
          <w:ilvl w:val="0"/>
          <w:numId w:val="1"/>
        </w:numPr>
        <w:spacing w:line="240" w:lineRule="auto"/>
        <w:ind w:left="360"/>
        <w:rPr>
          <w:rFonts w:eastAsia="Times New Roman"/>
          <w:sz w:val="24"/>
          <w:szCs w:val="24"/>
          <w:highlight w:val="white"/>
          <w:rPrChange w:id="2600" w:author="Homa Ahmadzia" w:date="2022-03-04T10:22:00Z">
            <w:rPr>
              <w:rFonts w:eastAsia="Times New Roman"/>
              <w:highlight w:val="white"/>
            </w:rPr>
          </w:rPrChange>
        </w:rPr>
        <w:pPrChange w:id="2601" w:author="Jerome Federspiel" w:date="2022-02-03T14:20:00Z">
          <w:pPr>
            <w:numPr>
              <w:numId w:val="1"/>
            </w:numPr>
            <w:spacing w:line="240" w:lineRule="auto"/>
            <w:ind w:left="720" w:hanging="360"/>
          </w:pPr>
        </w:pPrChange>
      </w:pPr>
      <w:r w:rsidRPr="00B62DF3">
        <w:rPr>
          <w:rFonts w:eastAsia="Times New Roman"/>
          <w:sz w:val="24"/>
          <w:szCs w:val="24"/>
          <w:highlight w:val="white"/>
          <w:rPrChange w:id="2602" w:author="Homa Ahmadzia" w:date="2022-03-04T10:22:00Z">
            <w:rPr>
              <w:rFonts w:eastAsia="Times New Roman"/>
              <w:highlight w:val="white"/>
            </w:rPr>
          </w:rPrChange>
        </w:rPr>
        <w:t>Pressly MA, Parker RS, Waters JH, Beck SL, Jeyabalan A, Clermont G. Improvements and limitations in developing multivariate models of hemorrhage and transfusion risk for the obstetric population. Transfusion. 2020 Dec 11. doi: 10.1111/trf.16216. Epub ahead of print. PMID: 33305364.</w:t>
      </w:r>
    </w:p>
    <w:p w14:paraId="0755C44C" w14:textId="77777777" w:rsidR="003C70AC" w:rsidRPr="00B62DF3" w:rsidRDefault="003C70AC">
      <w:pPr>
        <w:numPr>
          <w:ilvl w:val="0"/>
          <w:numId w:val="1"/>
        </w:numPr>
        <w:spacing w:line="240" w:lineRule="auto"/>
        <w:ind w:left="360"/>
        <w:rPr>
          <w:rFonts w:eastAsia="Times New Roman"/>
          <w:sz w:val="24"/>
          <w:szCs w:val="24"/>
          <w:highlight w:val="white"/>
          <w:rPrChange w:id="2603" w:author="Homa Ahmadzia" w:date="2022-03-04T10:22:00Z">
            <w:rPr>
              <w:rFonts w:eastAsia="Times New Roman"/>
              <w:highlight w:val="white"/>
            </w:rPr>
          </w:rPrChange>
        </w:rPr>
        <w:pPrChange w:id="2604" w:author="Jerome Federspiel" w:date="2022-02-03T14:20:00Z">
          <w:pPr>
            <w:numPr>
              <w:numId w:val="1"/>
            </w:numPr>
            <w:spacing w:line="240" w:lineRule="auto"/>
            <w:ind w:left="720" w:hanging="360"/>
          </w:pPr>
        </w:pPrChange>
      </w:pPr>
      <w:r w:rsidRPr="00B62DF3">
        <w:rPr>
          <w:rFonts w:eastAsia="Times New Roman"/>
          <w:sz w:val="24"/>
          <w:szCs w:val="24"/>
          <w:highlight w:val="white"/>
          <w:rPrChange w:id="2605" w:author="Homa Ahmadzia" w:date="2022-03-04T10:22:00Z">
            <w:rPr>
              <w:rFonts w:eastAsia="Times New Roman"/>
              <w:highlight w:val="white"/>
            </w:rPr>
          </w:rPrChange>
        </w:rPr>
        <w:t>Ruppel H, Liu VX, Gupta NR, Soltesz L, Escobar GJ. Validation of Postpartum Hemorrhage Admission Risk Factor Stratification in a Large Obstetrics Population. Am J Perinatol. 2020 May 26:10.1055/s-0040-1712166. doi: 10.1055/s-0040-1712166. Epub ahead of print. PMID: 32455467; PMCID: PMC7688483.</w:t>
      </w:r>
    </w:p>
    <w:p w14:paraId="005841CC" w14:textId="77777777" w:rsidR="003C70AC" w:rsidRPr="00B62DF3" w:rsidRDefault="003C70AC">
      <w:pPr>
        <w:numPr>
          <w:ilvl w:val="0"/>
          <w:numId w:val="1"/>
        </w:numPr>
        <w:spacing w:line="240" w:lineRule="auto"/>
        <w:ind w:left="360"/>
        <w:rPr>
          <w:rFonts w:eastAsia="Times New Roman"/>
          <w:sz w:val="24"/>
          <w:szCs w:val="24"/>
          <w:highlight w:val="white"/>
          <w:rPrChange w:id="2606" w:author="Homa Ahmadzia" w:date="2022-03-04T10:22:00Z">
            <w:rPr>
              <w:rFonts w:eastAsia="Times New Roman"/>
              <w:highlight w:val="white"/>
            </w:rPr>
          </w:rPrChange>
        </w:rPr>
        <w:pPrChange w:id="2607" w:author="Jerome Federspiel" w:date="2022-02-03T14:20:00Z">
          <w:pPr>
            <w:numPr>
              <w:numId w:val="1"/>
            </w:numPr>
            <w:spacing w:line="240" w:lineRule="auto"/>
            <w:ind w:left="720" w:hanging="360"/>
          </w:pPr>
        </w:pPrChange>
      </w:pPr>
      <w:r w:rsidRPr="00B62DF3">
        <w:rPr>
          <w:rFonts w:eastAsia="Times New Roman"/>
          <w:sz w:val="24"/>
          <w:szCs w:val="24"/>
          <w:highlight w:val="white"/>
          <w:rPrChange w:id="2608" w:author="Homa Ahmadzia" w:date="2022-03-04T10:22:00Z">
            <w:rPr>
              <w:rFonts w:eastAsia="Times New Roman"/>
              <w:highlight w:val="white"/>
            </w:rPr>
          </w:rPrChange>
        </w:rPr>
        <w:t>Hussain SA, Guarini CB, Blosser C, Poole AT. Obstetric Hemorrhage Outcomes by Intrapartum Risk Stratification at a Single Tertiary Care Center. Cureus. 2019;11(12):e6456. Published 2019 Dec 24. doi:10.7759/cureus.6456</w:t>
      </w:r>
    </w:p>
    <w:p w14:paraId="54E0ECB3" w14:textId="6F31FFBB" w:rsidR="003C70AC" w:rsidRPr="00B62DF3" w:rsidRDefault="003C70AC">
      <w:pPr>
        <w:numPr>
          <w:ilvl w:val="0"/>
          <w:numId w:val="1"/>
        </w:numPr>
        <w:spacing w:line="240" w:lineRule="auto"/>
        <w:ind w:left="360"/>
        <w:rPr>
          <w:rFonts w:eastAsia="Times New Roman"/>
          <w:sz w:val="24"/>
          <w:szCs w:val="24"/>
          <w:highlight w:val="white"/>
          <w:rPrChange w:id="2609" w:author="Homa Ahmadzia" w:date="2022-03-04T10:22:00Z">
            <w:rPr>
              <w:rFonts w:eastAsia="Times New Roman"/>
              <w:highlight w:val="white"/>
            </w:rPr>
          </w:rPrChange>
        </w:rPr>
        <w:pPrChange w:id="2610" w:author="Jerome Federspiel" w:date="2022-02-03T14:20:00Z">
          <w:pPr>
            <w:numPr>
              <w:numId w:val="1"/>
            </w:numPr>
            <w:spacing w:line="240" w:lineRule="auto"/>
            <w:ind w:left="720" w:hanging="360"/>
          </w:pPr>
        </w:pPrChange>
      </w:pPr>
      <w:r w:rsidRPr="00B62DF3">
        <w:rPr>
          <w:rFonts w:eastAsia="Times New Roman"/>
          <w:sz w:val="24"/>
          <w:szCs w:val="24"/>
          <w:highlight w:val="white"/>
          <w:rPrChange w:id="2611" w:author="Homa Ahmadzia" w:date="2022-03-04T10:22:00Z">
            <w:rPr>
              <w:rFonts w:eastAsia="Times New Roman"/>
              <w:highlight w:val="white"/>
            </w:rPr>
          </w:rPrChange>
        </w:rPr>
        <w:lastRenderedPageBreak/>
        <w:t>Obermeyer Z, Emanuel EJ. Predicting the Future - Big Data, Machine Learning, and Clinical Medicine. N Engl J Med. 2016 Sep 29;375(13):1216-9. doi: 10.1056/NEJMp1606181. PMID: 27682033; PMCID: PMC5070532.</w:t>
      </w:r>
    </w:p>
    <w:p w14:paraId="0B1CF550" w14:textId="77777777" w:rsidR="001E0D51" w:rsidRPr="00B62DF3" w:rsidRDefault="001E0D51">
      <w:pPr>
        <w:pStyle w:val="Bibliography"/>
        <w:numPr>
          <w:ilvl w:val="0"/>
          <w:numId w:val="1"/>
        </w:numPr>
        <w:ind w:left="360"/>
        <w:rPr>
          <w:sz w:val="24"/>
          <w:szCs w:val="24"/>
          <w:rPrChange w:id="2612" w:author="Homa Ahmadzia" w:date="2022-03-04T10:22:00Z">
            <w:rPr/>
          </w:rPrChange>
        </w:rPr>
        <w:pPrChange w:id="2613" w:author="Jerome Federspiel" w:date="2022-02-03T14:20:00Z">
          <w:pPr>
            <w:pStyle w:val="Bibliography"/>
            <w:numPr>
              <w:numId w:val="1"/>
            </w:numPr>
            <w:ind w:left="720" w:hanging="360"/>
          </w:pPr>
        </w:pPrChange>
      </w:pPr>
      <w:r w:rsidRPr="00B62DF3">
        <w:rPr>
          <w:sz w:val="24"/>
          <w:szCs w:val="24"/>
          <w:rPrChange w:id="2614" w:author="Homa Ahmadzia" w:date="2022-03-04T10:22:00Z">
            <w:rPr/>
          </w:rPrChange>
        </w:rPr>
        <w:t>Rosati G. Dealing with Missing Data [Internet]. 2019. Available from: https://towardsdatascience.com/dealing-with-missing-data-17f8b5827664</w:t>
      </w:r>
    </w:p>
    <w:p w14:paraId="3CA301A9" w14:textId="769AFCE1" w:rsidR="001E0D51" w:rsidRPr="00B62DF3" w:rsidRDefault="001E0D51">
      <w:pPr>
        <w:pStyle w:val="Bibliography"/>
        <w:numPr>
          <w:ilvl w:val="0"/>
          <w:numId w:val="1"/>
        </w:numPr>
        <w:ind w:left="360"/>
        <w:rPr>
          <w:sz w:val="24"/>
          <w:szCs w:val="24"/>
          <w:rPrChange w:id="2615" w:author="Homa Ahmadzia" w:date="2022-03-04T10:22:00Z">
            <w:rPr/>
          </w:rPrChange>
        </w:rPr>
        <w:pPrChange w:id="2616" w:author="Jerome Federspiel" w:date="2022-02-03T14:20:00Z">
          <w:pPr>
            <w:pStyle w:val="Bibliography"/>
            <w:numPr>
              <w:numId w:val="1"/>
            </w:numPr>
            <w:ind w:left="720" w:hanging="360"/>
          </w:pPr>
        </w:pPrChange>
      </w:pPr>
      <w:r w:rsidRPr="00B62DF3">
        <w:rPr>
          <w:sz w:val="24"/>
          <w:szCs w:val="24"/>
          <w:rPrChange w:id="2617" w:author="Homa Ahmadzia" w:date="2022-03-04T10:22:00Z">
            <w:rPr/>
          </w:rPrChange>
        </w:rPr>
        <w:t xml:space="preserve">Cramér H. Mathematical methods of statistics. 19. printing. Princeton: Princeton Univ. Press; 1999. 575 p. (Princeton landmarks in mathematics and physics). </w:t>
      </w:r>
    </w:p>
    <w:p w14:paraId="54838776" w14:textId="77777777" w:rsidR="001E0D51" w:rsidRPr="00B62DF3" w:rsidRDefault="001E0D51">
      <w:pPr>
        <w:pStyle w:val="ListParagraph"/>
        <w:numPr>
          <w:ilvl w:val="0"/>
          <w:numId w:val="1"/>
        </w:numPr>
        <w:ind w:left="360" w:right="96"/>
        <w:rPr>
          <w:sz w:val="24"/>
          <w:szCs w:val="24"/>
          <w:rPrChange w:id="2618" w:author="Homa Ahmadzia" w:date="2022-03-04T10:22:00Z">
            <w:rPr/>
          </w:rPrChange>
        </w:rPr>
        <w:pPrChange w:id="2619" w:author="Jerome Federspiel" w:date="2022-02-03T14:20:00Z">
          <w:pPr>
            <w:pStyle w:val="ListParagraph"/>
            <w:numPr>
              <w:numId w:val="1"/>
            </w:numPr>
            <w:ind w:right="96" w:hanging="360"/>
          </w:pPr>
        </w:pPrChange>
      </w:pPr>
      <w:r w:rsidRPr="00B62DF3">
        <w:rPr>
          <w:sz w:val="24"/>
          <w:szCs w:val="24"/>
          <w:rPrChange w:id="2620" w:author="Homa Ahmadzia" w:date="2022-03-04T10:22:00Z">
            <w:rPr/>
          </w:rPrChange>
        </w:rPr>
        <w:t xml:space="preserve">Leonard SA, Kennedy CJ, Carmichael SL, Lyell DJ, Main EK. An Expanded Obstetric Comorbidity Scoring System for Predicting Severe Maternal Morbidity. </w:t>
      </w:r>
      <w:r w:rsidRPr="00B62DF3">
        <w:rPr>
          <w:i/>
          <w:iCs/>
          <w:sz w:val="24"/>
          <w:szCs w:val="24"/>
          <w:rPrChange w:id="2621" w:author="Homa Ahmadzia" w:date="2022-03-04T10:22:00Z">
            <w:rPr>
              <w:i/>
              <w:iCs/>
            </w:rPr>
          </w:rPrChange>
        </w:rPr>
        <w:t>Obstet Gynecol</w:t>
      </w:r>
      <w:r w:rsidRPr="00B62DF3">
        <w:rPr>
          <w:sz w:val="24"/>
          <w:szCs w:val="24"/>
          <w:rPrChange w:id="2622" w:author="Homa Ahmadzia" w:date="2022-03-04T10:22:00Z">
            <w:rPr/>
          </w:rPrChange>
        </w:rPr>
        <w:t>. 2020;136(3):440-449. doi:</w:t>
      </w:r>
      <w:r w:rsidR="00996C6B" w:rsidRPr="00B62DF3">
        <w:rPr>
          <w:sz w:val="24"/>
          <w:szCs w:val="24"/>
          <w:rPrChange w:id="2623" w:author="Homa Ahmadzia" w:date="2022-03-04T10:22:00Z">
            <w:rPr/>
          </w:rPrChange>
        </w:rPr>
        <w:fldChar w:fldCharType="begin"/>
      </w:r>
      <w:r w:rsidR="00996C6B" w:rsidRPr="00B62DF3">
        <w:rPr>
          <w:sz w:val="24"/>
          <w:szCs w:val="24"/>
          <w:rPrChange w:id="2624" w:author="Homa Ahmadzia" w:date="2022-03-04T10:22:00Z">
            <w:rPr/>
          </w:rPrChange>
        </w:rPr>
        <w:instrText xml:space="preserve"> HYPERLINK "https://doi.org/10.1097/AOG.0000000000004022" </w:instrText>
      </w:r>
      <w:r w:rsidR="00996C6B" w:rsidRPr="00B62DF3">
        <w:rPr>
          <w:sz w:val="24"/>
          <w:szCs w:val="24"/>
          <w:rPrChange w:id="2625" w:author="Homa Ahmadzia" w:date="2022-03-04T10:22:00Z">
            <w:rPr>
              <w:rStyle w:val="Hyperlink"/>
            </w:rPr>
          </w:rPrChange>
        </w:rPr>
        <w:fldChar w:fldCharType="separate"/>
      </w:r>
      <w:r w:rsidRPr="00B62DF3">
        <w:rPr>
          <w:rStyle w:val="Hyperlink"/>
          <w:sz w:val="24"/>
          <w:szCs w:val="24"/>
          <w:rPrChange w:id="2626" w:author="Homa Ahmadzia" w:date="2022-03-04T10:22:00Z">
            <w:rPr>
              <w:rStyle w:val="Hyperlink"/>
            </w:rPr>
          </w:rPrChange>
        </w:rPr>
        <w:t>10.1097/AOG.0000000000004022</w:t>
      </w:r>
      <w:r w:rsidR="00996C6B" w:rsidRPr="00B62DF3">
        <w:rPr>
          <w:rStyle w:val="Hyperlink"/>
          <w:sz w:val="24"/>
          <w:szCs w:val="24"/>
          <w:rPrChange w:id="2627" w:author="Homa Ahmadzia" w:date="2022-03-04T10:22:00Z">
            <w:rPr>
              <w:rStyle w:val="Hyperlink"/>
            </w:rPr>
          </w:rPrChange>
        </w:rPr>
        <w:fldChar w:fldCharType="end"/>
      </w:r>
    </w:p>
    <w:p w14:paraId="513655FD" w14:textId="35CCF3E4" w:rsidR="001E0D51" w:rsidRPr="00B62DF3" w:rsidRDefault="001E0D51">
      <w:pPr>
        <w:numPr>
          <w:ilvl w:val="0"/>
          <w:numId w:val="1"/>
        </w:numPr>
        <w:spacing w:line="240" w:lineRule="auto"/>
        <w:ind w:left="360"/>
        <w:rPr>
          <w:rFonts w:eastAsia="Times New Roman"/>
          <w:sz w:val="24"/>
          <w:szCs w:val="24"/>
          <w:highlight w:val="white"/>
          <w:rPrChange w:id="2628" w:author="Homa Ahmadzia" w:date="2022-03-04T10:22:00Z">
            <w:rPr>
              <w:rFonts w:eastAsia="Times New Roman"/>
              <w:highlight w:val="white"/>
            </w:rPr>
          </w:rPrChange>
        </w:rPr>
        <w:pPrChange w:id="2629" w:author="Jerome Federspiel" w:date="2022-02-03T14:20:00Z">
          <w:pPr>
            <w:numPr>
              <w:numId w:val="1"/>
            </w:numPr>
            <w:spacing w:line="240" w:lineRule="auto"/>
            <w:ind w:left="720" w:hanging="360"/>
          </w:pPr>
        </w:pPrChange>
      </w:pPr>
      <w:r w:rsidRPr="00B62DF3">
        <w:rPr>
          <w:sz w:val="24"/>
          <w:szCs w:val="24"/>
          <w:rPrChange w:id="2630" w:author="Homa Ahmadzia" w:date="2022-03-04T10:22:00Z">
            <w:rPr/>
          </w:rPrChange>
        </w:rPr>
        <w:t xml:space="preserve">ROCSaito T, Rehmsmeier M. The Precision-Recall Plot Is More Informative than the ROC Plot When Evaluating Binary Classifiers on Imbalanced Datasets. Brock G, ed. </w:t>
      </w:r>
      <w:r w:rsidRPr="00B62DF3">
        <w:rPr>
          <w:i/>
          <w:iCs/>
          <w:sz w:val="24"/>
          <w:szCs w:val="24"/>
          <w:rPrChange w:id="2631" w:author="Homa Ahmadzia" w:date="2022-03-04T10:22:00Z">
            <w:rPr>
              <w:i/>
              <w:iCs/>
            </w:rPr>
          </w:rPrChange>
        </w:rPr>
        <w:t>PLoS ONE</w:t>
      </w:r>
      <w:r w:rsidRPr="00B62DF3">
        <w:rPr>
          <w:sz w:val="24"/>
          <w:szCs w:val="24"/>
          <w:rPrChange w:id="2632" w:author="Homa Ahmadzia" w:date="2022-03-04T10:22:00Z">
            <w:rPr/>
          </w:rPrChange>
        </w:rPr>
        <w:t>. 2015;10(3):e0118432. doi:</w:t>
      </w:r>
      <w:r w:rsidR="00996C6B" w:rsidRPr="00B62DF3">
        <w:rPr>
          <w:sz w:val="24"/>
          <w:szCs w:val="24"/>
          <w:rPrChange w:id="2633" w:author="Homa Ahmadzia" w:date="2022-03-04T10:22:00Z">
            <w:rPr/>
          </w:rPrChange>
        </w:rPr>
        <w:fldChar w:fldCharType="begin"/>
      </w:r>
      <w:r w:rsidR="00996C6B" w:rsidRPr="00B62DF3">
        <w:rPr>
          <w:sz w:val="24"/>
          <w:szCs w:val="24"/>
          <w:rPrChange w:id="2634" w:author="Homa Ahmadzia" w:date="2022-03-04T10:22:00Z">
            <w:rPr/>
          </w:rPrChange>
        </w:rPr>
        <w:instrText xml:space="preserve"> HYPERLINK "https://doi.org/10.1371/journal.pone.0118432" </w:instrText>
      </w:r>
      <w:r w:rsidR="00996C6B" w:rsidRPr="00B62DF3">
        <w:rPr>
          <w:sz w:val="24"/>
          <w:szCs w:val="24"/>
          <w:rPrChange w:id="2635" w:author="Homa Ahmadzia" w:date="2022-03-04T10:22:00Z">
            <w:rPr>
              <w:color w:val="0000FF"/>
              <w:u w:val="single"/>
            </w:rPr>
          </w:rPrChange>
        </w:rPr>
        <w:fldChar w:fldCharType="separate"/>
      </w:r>
      <w:r w:rsidRPr="00B62DF3">
        <w:rPr>
          <w:color w:val="0000FF"/>
          <w:sz w:val="24"/>
          <w:szCs w:val="24"/>
          <w:u w:val="single"/>
          <w:rPrChange w:id="2636" w:author="Homa Ahmadzia" w:date="2022-03-04T10:22:00Z">
            <w:rPr>
              <w:color w:val="0000FF"/>
              <w:u w:val="single"/>
            </w:rPr>
          </w:rPrChange>
        </w:rPr>
        <w:t>10.1371/journal.pone.0118432</w:t>
      </w:r>
      <w:r w:rsidR="00996C6B" w:rsidRPr="00B62DF3">
        <w:rPr>
          <w:color w:val="0000FF"/>
          <w:sz w:val="24"/>
          <w:szCs w:val="24"/>
          <w:u w:val="single"/>
          <w:rPrChange w:id="2637" w:author="Homa Ahmadzia" w:date="2022-03-04T10:22:00Z">
            <w:rPr>
              <w:color w:val="0000FF"/>
              <w:u w:val="single"/>
            </w:rPr>
          </w:rPrChange>
        </w:rPr>
        <w:fldChar w:fldCharType="end"/>
      </w:r>
    </w:p>
    <w:p w14:paraId="632C4D85" w14:textId="77777777" w:rsidR="001E0D51" w:rsidRPr="00B62DF3" w:rsidRDefault="001E0D51">
      <w:pPr>
        <w:pStyle w:val="ListParagraph"/>
        <w:numPr>
          <w:ilvl w:val="0"/>
          <w:numId w:val="1"/>
        </w:numPr>
        <w:ind w:left="360" w:right="96"/>
        <w:rPr>
          <w:sz w:val="24"/>
          <w:szCs w:val="24"/>
          <w:rPrChange w:id="2638" w:author="Homa Ahmadzia" w:date="2022-03-04T10:22:00Z">
            <w:rPr/>
          </w:rPrChange>
        </w:rPr>
        <w:pPrChange w:id="2639" w:author="Jerome Federspiel" w:date="2022-02-03T14:20:00Z">
          <w:pPr>
            <w:pStyle w:val="ListParagraph"/>
            <w:numPr>
              <w:numId w:val="1"/>
            </w:numPr>
            <w:ind w:right="96" w:hanging="360"/>
          </w:pPr>
        </w:pPrChange>
      </w:pPr>
      <w:r w:rsidRPr="00B62DF3">
        <w:rPr>
          <w:sz w:val="24"/>
          <w:szCs w:val="24"/>
          <w:rPrChange w:id="2640" w:author="Homa Ahmadzia" w:date="2022-03-04T10:22:00Z">
            <w:rPr/>
          </w:rPrChange>
        </w:rPr>
        <w:t xml:space="preserve">Choi SR, Yoon NR, Hwang SO. Is a cause of postpartum hemorrhage of using of tocolytic agents in preterm delivery? </w:t>
      </w:r>
      <w:r w:rsidRPr="00B62DF3">
        <w:rPr>
          <w:i/>
          <w:iCs/>
          <w:sz w:val="24"/>
          <w:szCs w:val="24"/>
          <w:rPrChange w:id="2641" w:author="Homa Ahmadzia" w:date="2022-03-04T10:22:00Z">
            <w:rPr>
              <w:i/>
              <w:iCs/>
            </w:rPr>
          </w:rPrChange>
        </w:rPr>
        <w:t>J Matern Fetal Neonatal Med</w:t>
      </w:r>
      <w:r w:rsidRPr="00B62DF3">
        <w:rPr>
          <w:sz w:val="24"/>
          <w:szCs w:val="24"/>
          <w:rPrChange w:id="2642" w:author="Homa Ahmadzia" w:date="2022-03-04T10:22:00Z">
            <w:rPr/>
          </w:rPrChange>
        </w:rPr>
        <w:t>. 2017;30(22):2711-2715. doi:</w:t>
      </w:r>
      <w:r w:rsidR="00996C6B" w:rsidRPr="00B62DF3">
        <w:rPr>
          <w:sz w:val="24"/>
          <w:szCs w:val="24"/>
          <w:rPrChange w:id="2643" w:author="Homa Ahmadzia" w:date="2022-03-04T10:22:00Z">
            <w:rPr/>
          </w:rPrChange>
        </w:rPr>
        <w:fldChar w:fldCharType="begin"/>
      </w:r>
      <w:r w:rsidR="00996C6B" w:rsidRPr="00B62DF3">
        <w:rPr>
          <w:sz w:val="24"/>
          <w:szCs w:val="24"/>
          <w:rPrChange w:id="2644" w:author="Homa Ahmadzia" w:date="2022-03-04T10:22:00Z">
            <w:rPr/>
          </w:rPrChange>
        </w:rPr>
        <w:instrText xml:space="preserve"> HYPERLINK "https://doi.org/10.1080/14767058.2016.1261397" </w:instrText>
      </w:r>
      <w:r w:rsidR="00996C6B" w:rsidRPr="00B62DF3">
        <w:rPr>
          <w:sz w:val="24"/>
          <w:szCs w:val="24"/>
          <w:rPrChange w:id="2645" w:author="Homa Ahmadzia" w:date="2022-03-04T10:22:00Z">
            <w:rPr>
              <w:rStyle w:val="Hyperlink"/>
            </w:rPr>
          </w:rPrChange>
        </w:rPr>
        <w:fldChar w:fldCharType="separate"/>
      </w:r>
      <w:r w:rsidRPr="00B62DF3">
        <w:rPr>
          <w:rStyle w:val="Hyperlink"/>
          <w:sz w:val="24"/>
          <w:szCs w:val="24"/>
          <w:rPrChange w:id="2646" w:author="Homa Ahmadzia" w:date="2022-03-04T10:22:00Z">
            <w:rPr>
              <w:rStyle w:val="Hyperlink"/>
            </w:rPr>
          </w:rPrChange>
        </w:rPr>
        <w:t>10.1080/14767058.2016.1261397</w:t>
      </w:r>
      <w:r w:rsidR="00996C6B" w:rsidRPr="00B62DF3">
        <w:rPr>
          <w:rStyle w:val="Hyperlink"/>
          <w:sz w:val="24"/>
          <w:szCs w:val="24"/>
          <w:rPrChange w:id="2647" w:author="Homa Ahmadzia" w:date="2022-03-04T10:22:00Z">
            <w:rPr>
              <w:rStyle w:val="Hyperlink"/>
            </w:rPr>
          </w:rPrChange>
        </w:rPr>
        <w:fldChar w:fldCharType="end"/>
      </w:r>
    </w:p>
    <w:p w14:paraId="6192882F" w14:textId="77777777" w:rsidR="003262D0" w:rsidRPr="00B62DF3" w:rsidRDefault="001E0D51">
      <w:pPr>
        <w:pStyle w:val="ListParagraph"/>
        <w:numPr>
          <w:ilvl w:val="0"/>
          <w:numId w:val="1"/>
        </w:numPr>
        <w:ind w:left="360" w:right="96"/>
        <w:rPr>
          <w:sz w:val="24"/>
          <w:szCs w:val="24"/>
          <w:rPrChange w:id="2648" w:author="Homa Ahmadzia" w:date="2022-03-04T10:22:00Z">
            <w:rPr/>
          </w:rPrChange>
        </w:rPr>
        <w:pPrChange w:id="2649" w:author="Jerome Federspiel" w:date="2022-02-03T14:20:00Z">
          <w:pPr>
            <w:pStyle w:val="ListParagraph"/>
            <w:numPr>
              <w:numId w:val="1"/>
            </w:numPr>
            <w:ind w:right="96" w:hanging="360"/>
          </w:pPr>
        </w:pPrChange>
      </w:pPr>
      <w:r w:rsidRPr="00B62DF3">
        <w:rPr>
          <w:rFonts w:eastAsiaTheme="minorHAnsi"/>
          <w:sz w:val="24"/>
          <w:szCs w:val="24"/>
          <w:rPrChange w:id="2650" w:author="Homa Ahmadzia" w:date="2022-03-04T10:22:00Z">
            <w:rPr>
              <w:rFonts w:eastAsiaTheme="minorHAnsi"/>
            </w:rPr>
          </w:rPrChange>
        </w:rPr>
        <w:t xml:space="preserve">Bingham D, Melsop K, Main E. CMQCC obstetric hemorrhage hospital level implementation guide. Available at: </w:t>
      </w:r>
      <w:r w:rsidR="00996C6B" w:rsidRPr="00B62DF3">
        <w:rPr>
          <w:sz w:val="24"/>
          <w:szCs w:val="24"/>
          <w:rPrChange w:id="2651" w:author="Homa Ahmadzia" w:date="2022-03-04T10:22:00Z">
            <w:rPr/>
          </w:rPrChange>
        </w:rPr>
        <w:fldChar w:fldCharType="begin"/>
      </w:r>
      <w:r w:rsidR="00996C6B" w:rsidRPr="00B62DF3">
        <w:rPr>
          <w:sz w:val="24"/>
          <w:szCs w:val="24"/>
          <w:rPrChange w:id="2652" w:author="Homa Ahmadzia" w:date="2022-03-04T10:22:00Z">
            <w:rPr/>
          </w:rPrChange>
        </w:rPr>
        <w:instrText xml:space="preserve"> HYPERLINK "https://www.cmqcc.org/resource/1489/download" </w:instrText>
      </w:r>
      <w:r w:rsidR="00996C6B" w:rsidRPr="00B62DF3">
        <w:rPr>
          <w:sz w:val="24"/>
          <w:szCs w:val="24"/>
          <w:rPrChange w:id="2653" w:author="Homa Ahmadzia" w:date="2022-03-04T10:22:00Z">
            <w:rPr>
              <w:rStyle w:val="Hyperlink"/>
            </w:rPr>
          </w:rPrChange>
        </w:rPr>
        <w:fldChar w:fldCharType="separate"/>
      </w:r>
      <w:r w:rsidRPr="00B62DF3">
        <w:rPr>
          <w:rStyle w:val="Hyperlink"/>
          <w:sz w:val="24"/>
          <w:szCs w:val="24"/>
          <w:rPrChange w:id="2654" w:author="Homa Ahmadzia" w:date="2022-03-04T10:22:00Z">
            <w:rPr>
              <w:rStyle w:val="Hyperlink"/>
            </w:rPr>
          </w:rPrChange>
        </w:rPr>
        <w:t>https://www.cmqcc.org/resource/1489/download</w:t>
      </w:r>
      <w:r w:rsidR="00996C6B" w:rsidRPr="00B62DF3">
        <w:rPr>
          <w:rStyle w:val="Hyperlink"/>
          <w:sz w:val="24"/>
          <w:szCs w:val="24"/>
          <w:rPrChange w:id="2655" w:author="Homa Ahmadzia" w:date="2022-03-04T10:22:00Z">
            <w:rPr>
              <w:rStyle w:val="Hyperlink"/>
            </w:rPr>
          </w:rPrChange>
        </w:rPr>
        <w:fldChar w:fldCharType="end"/>
      </w:r>
      <w:r w:rsidRPr="00B62DF3">
        <w:rPr>
          <w:sz w:val="24"/>
          <w:szCs w:val="24"/>
          <w:rPrChange w:id="2656" w:author="Homa Ahmadzia" w:date="2022-03-04T10:22:00Z">
            <w:rPr/>
          </w:rPrChange>
        </w:rPr>
        <w:t>.</w:t>
      </w:r>
    </w:p>
    <w:p w14:paraId="4957B652" w14:textId="2DC832EE" w:rsidR="001E0D51" w:rsidRPr="00B62DF3" w:rsidRDefault="001E0D51">
      <w:pPr>
        <w:pStyle w:val="ListParagraph"/>
        <w:numPr>
          <w:ilvl w:val="0"/>
          <w:numId w:val="1"/>
        </w:numPr>
        <w:ind w:left="360" w:right="96"/>
        <w:rPr>
          <w:sz w:val="24"/>
          <w:szCs w:val="24"/>
          <w:rPrChange w:id="2657" w:author="Homa Ahmadzia" w:date="2022-03-04T10:22:00Z">
            <w:rPr/>
          </w:rPrChange>
        </w:rPr>
        <w:pPrChange w:id="2658" w:author="Jerome Federspiel" w:date="2022-02-03T14:20:00Z">
          <w:pPr>
            <w:pStyle w:val="ListParagraph"/>
            <w:numPr>
              <w:numId w:val="1"/>
            </w:numPr>
            <w:ind w:right="96" w:hanging="360"/>
          </w:pPr>
        </w:pPrChange>
      </w:pPr>
      <w:r w:rsidRPr="00B62DF3">
        <w:rPr>
          <w:rFonts w:eastAsiaTheme="minorHAnsi"/>
          <w:sz w:val="24"/>
          <w:szCs w:val="24"/>
          <w:rPrChange w:id="2659" w:author="Homa Ahmadzia" w:date="2022-03-04T10:22:00Z">
            <w:rPr>
              <w:rFonts w:eastAsiaTheme="minorHAnsi"/>
            </w:rPr>
          </w:rPrChange>
        </w:rPr>
        <w:t>The AWHONN Postpartum Hemorrhage Project. Postpartum</w:t>
      </w:r>
      <w:r w:rsidR="003262D0" w:rsidRPr="00B62DF3">
        <w:rPr>
          <w:rFonts w:eastAsiaTheme="minorHAnsi"/>
          <w:sz w:val="24"/>
          <w:szCs w:val="24"/>
          <w:rPrChange w:id="2660" w:author="Homa Ahmadzia" w:date="2022-03-04T10:22:00Z">
            <w:rPr>
              <w:rFonts w:eastAsiaTheme="minorHAnsi"/>
            </w:rPr>
          </w:rPrChange>
        </w:rPr>
        <w:t xml:space="preserve"> </w:t>
      </w:r>
      <w:r w:rsidRPr="00B62DF3">
        <w:rPr>
          <w:rFonts w:eastAsiaTheme="minorHAnsi"/>
          <w:sz w:val="24"/>
          <w:szCs w:val="24"/>
          <w:rPrChange w:id="2661" w:author="Homa Ahmadzia" w:date="2022-03-04T10:22:00Z">
            <w:rPr>
              <w:rFonts w:eastAsiaTheme="minorHAnsi"/>
            </w:rPr>
          </w:rPrChange>
        </w:rPr>
        <w:t>hemorrhage (PPH) risk assessment table 1.0. Available at:</w:t>
      </w:r>
      <w:r w:rsidR="003262D0" w:rsidRPr="00B62DF3">
        <w:rPr>
          <w:rFonts w:eastAsiaTheme="minorHAnsi"/>
          <w:sz w:val="24"/>
          <w:szCs w:val="24"/>
          <w:rPrChange w:id="2662" w:author="Homa Ahmadzia" w:date="2022-03-04T10:22:00Z">
            <w:rPr>
              <w:rFonts w:eastAsiaTheme="minorHAnsi"/>
            </w:rPr>
          </w:rPrChange>
        </w:rPr>
        <w:t xml:space="preserve"> </w:t>
      </w:r>
      <w:r w:rsidR="00996C6B" w:rsidRPr="00B62DF3">
        <w:rPr>
          <w:sz w:val="24"/>
          <w:szCs w:val="24"/>
          <w:rPrChange w:id="2663" w:author="Homa Ahmadzia" w:date="2022-03-04T10:22:00Z">
            <w:rPr/>
          </w:rPrChange>
        </w:rPr>
        <w:fldChar w:fldCharType="begin"/>
      </w:r>
      <w:r w:rsidR="00996C6B" w:rsidRPr="00B62DF3">
        <w:rPr>
          <w:sz w:val="24"/>
          <w:szCs w:val="24"/>
          <w:rPrChange w:id="2664" w:author="Homa Ahmadzia" w:date="2022-03-04T10:22:00Z">
            <w:rPr/>
          </w:rPrChange>
        </w:rPr>
        <w:instrText xml:space="preserve"> HYPERLINK "https://mygnosis.com/Content/Chunks/3504/assets/pdfs/PPH_Risk_Assessment_Table-7-17-15.pdf" </w:instrText>
      </w:r>
      <w:r w:rsidR="00996C6B" w:rsidRPr="00B62DF3">
        <w:rPr>
          <w:sz w:val="24"/>
          <w:szCs w:val="24"/>
          <w:rPrChange w:id="2665" w:author="Homa Ahmadzia" w:date="2022-03-04T10:22:00Z">
            <w:rPr>
              <w:rStyle w:val="Hyperlink"/>
            </w:rPr>
          </w:rPrChange>
        </w:rPr>
        <w:fldChar w:fldCharType="separate"/>
      </w:r>
      <w:r w:rsidR="003262D0" w:rsidRPr="00B62DF3">
        <w:rPr>
          <w:rStyle w:val="Hyperlink"/>
          <w:rFonts w:eastAsiaTheme="minorHAnsi"/>
          <w:sz w:val="24"/>
          <w:szCs w:val="24"/>
          <w:rPrChange w:id="2666" w:author="Homa Ahmadzia" w:date="2022-03-04T10:22:00Z">
            <w:rPr>
              <w:rStyle w:val="Hyperlink"/>
              <w:rFonts w:eastAsiaTheme="minorHAnsi"/>
            </w:rPr>
          </w:rPrChange>
        </w:rPr>
        <w:t>https://mygnosis.com/Content/Chunks/3504/assets/pdfs/PPH_</w:t>
      </w:r>
      <w:r w:rsidR="003262D0" w:rsidRPr="00B62DF3">
        <w:rPr>
          <w:rStyle w:val="Hyperlink"/>
          <w:sz w:val="24"/>
          <w:szCs w:val="24"/>
          <w:rPrChange w:id="2667" w:author="Homa Ahmadzia" w:date="2022-03-04T10:22:00Z">
            <w:rPr>
              <w:rStyle w:val="Hyperlink"/>
            </w:rPr>
          </w:rPrChange>
        </w:rPr>
        <w:t>Risk_Assessment_Table-7-17-15.pdf</w:t>
      </w:r>
      <w:r w:rsidR="00996C6B" w:rsidRPr="00B62DF3">
        <w:rPr>
          <w:rStyle w:val="Hyperlink"/>
          <w:sz w:val="24"/>
          <w:szCs w:val="24"/>
          <w:rPrChange w:id="2668" w:author="Homa Ahmadzia" w:date="2022-03-04T10:22:00Z">
            <w:rPr>
              <w:rStyle w:val="Hyperlink"/>
            </w:rPr>
          </w:rPrChange>
        </w:rPr>
        <w:fldChar w:fldCharType="end"/>
      </w:r>
      <w:r w:rsidRPr="00B62DF3">
        <w:rPr>
          <w:sz w:val="24"/>
          <w:szCs w:val="24"/>
          <w:rPrChange w:id="2669" w:author="Homa Ahmadzia" w:date="2022-03-04T10:22:00Z">
            <w:rPr/>
          </w:rPrChange>
        </w:rPr>
        <w:t>.</w:t>
      </w:r>
    </w:p>
    <w:p w14:paraId="3AA71273" w14:textId="2FF5D99A" w:rsidR="003262D0" w:rsidRPr="00B62DF3" w:rsidRDefault="003262D0">
      <w:pPr>
        <w:pStyle w:val="ListParagraph"/>
        <w:numPr>
          <w:ilvl w:val="0"/>
          <w:numId w:val="1"/>
        </w:numPr>
        <w:ind w:left="360" w:right="96"/>
        <w:rPr>
          <w:sz w:val="24"/>
          <w:szCs w:val="24"/>
          <w:rPrChange w:id="2670" w:author="Homa Ahmadzia" w:date="2022-03-04T10:22:00Z">
            <w:rPr/>
          </w:rPrChange>
        </w:rPr>
        <w:pPrChange w:id="2671" w:author="Jerome Federspiel" w:date="2022-02-03T14:20:00Z">
          <w:pPr>
            <w:pStyle w:val="ListParagraph"/>
            <w:numPr>
              <w:numId w:val="1"/>
            </w:numPr>
            <w:ind w:right="96" w:hanging="360"/>
          </w:pPr>
        </w:pPrChange>
      </w:pPr>
      <w:r w:rsidRPr="00B62DF3">
        <w:rPr>
          <w:sz w:val="24"/>
          <w:szCs w:val="24"/>
          <w:rPrChange w:id="2672" w:author="Homa Ahmadzia" w:date="2022-03-04T10:22:00Z">
            <w:rPr/>
          </w:rPrChange>
        </w:rPr>
        <w:t xml:space="preserve">Dilla AJ, Waters JH, Yazer MH. Clinical Validation of Risk Stratification Criteria for Peripartum Hemorrhage. </w:t>
      </w:r>
      <w:r w:rsidRPr="00B62DF3">
        <w:rPr>
          <w:i/>
          <w:iCs/>
          <w:sz w:val="24"/>
          <w:szCs w:val="24"/>
          <w:rPrChange w:id="2673" w:author="Homa Ahmadzia" w:date="2022-03-04T10:22:00Z">
            <w:rPr>
              <w:i/>
              <w:iCs/>
            </w:rPr>
          </w:rPrChange>
        </w:rPr>
        <w:t>Obstetrics and gynecology (New York 1953)</w:t>
      </w:r>
      <w:r w:rsidRPr="00B62DF3">
        <w:rPr>
          <w:sz w:val="24"/>
          <w:szCs w:val="24"/>
          <w:rPrChange w:id="2674" w:author="Homa Ahmadzia" w:date="2022-03-04T10:22:00Z">
            <w:rPr/>
          </w:rPrChange>
        </w:rPr>
        <w:t>. 2013;122(1):120-126. doi:</w:t>
      </w:r>
      <w:r w:rsidR="00996C6B" w:rsidRPr="00B62DF3">
        <w:rPr>
          <w:sz w:val="24"/>
          <w:szCs w:val="24"/>
          <w:rPrChange w:id="2675" w:author="Homa Ahmadzia" w:date="2022-03-04T10:22:00Z">
            <w:rPr/>
          </w:rPrChange>
        </w:rPr>
        <w:fldChar w:fldCharType="begin"/>
      </w:r>
      <w:r w:rsidR="00996C6B" w:rsidRPr="00B62DF3">
        <w:rPr>
          <w:sz w:val="24"/>
          <w:szCs w:val="24"/>
          <w:rPrChange w:id="2676" w:author="Homa Ahmadzia" w:date="2022-03-04T10:22:00Z">
            <w:rPr/>
          </w:rPrChange>
        </w:rPr>
        <w:instrText xml:space="preserve"> HYPERLINK "https://doi.org/10.1097/AOG.0b013e3182941c78" </w:instrText>
      </w:r>
      <w:r w:rsidR="00996C6B" w:rsidRPr="00B62DF3">
        <w:rPr>
          <w:sz w:val="24"/>
          <w:szCs w:val="24"/>
          <w:rPrChange w:id="2677" w:author="Homa Ahmadzia" w:date="2022-03-04T10:22:00Z">
            <w:rPr>
              <w:color w:val="0000FF"/>
              <w:u w:val="single"/>
            </w:rPr>
          </w:rPrChange>
        </w:rPr>
        <w:fldChar w:fldCharType="separate"/>
      </w:r>
      <w:r w:rsidRPr="00B62DF3">
        <w:rPr>
          <w:color w:val="0000FF"/>
          <w:sz w:val="24"/>
          <w:szCs w:val="24"/>
          <w:u w:val="single"/>
          <w:rPrChange w:id="2678" w:author="Homa Ahmadzia" w:date="2022-03-04T10:22:00Z">
            <w:rPr>
              <w:color w:val="0000FF"/>
              <w:u w:val="single"/>
            </w:rPr>
          </w:rPrChange>
        </w:rPr>
        <w:t>10.1097/AOG.0b013e3182941c78</w:t>
      </w:r>
      <w:r w:rsidR="00996C6B" w:rsidRPr="00B62DF3">
        <w:rPr>
          <w:color w:val="0000FF"/>
          <w:sz w:val="24"/>
          <w:szCs w:val="24"/>
          <w:u w:val="single"/>
          <w:rPrChange w:id="2679" w:author="Homa Ahmadzia" w:date="2022-03-04T10:22:00Z">
            <w:rPr>
              <w:color w:val="0000FF"/>
              <w:u w:val="single"/>
            </w:rPr>
          </w:rPrChange>
        </w:rPr>
        <w:fldChar w:fldCharType="end"/>
      </w:r>
    </w:p>
    <w:p w14:paraId="05A9C02A" w14:textId="32411878" w:rsidR="003262D0" w:rsidRPr="00B62DF3" w:rsidRDefault="003262D0">
      <w:pPr>
        <w:pStyle w:val="ListParagraph"/>
        <w:numPr>
          <w:ilvl w:val="0"/>
          <w:numId w:val="1"/>
        </w:numPr>
        <w:ind w:left="360" w:right="96"/>
        <w:rPr>
          <w:sz w:val="24"/>
          <w:szCs w:val="24"/>
          <w:rPrChange w:id="2680" w:author="Homa Ahmadzia" w:date="2022-03-04T10:22:00Z">
            <w:rPr/>
          </w:rPrChange>
        </w:rPr>
        <w:pPrChange w:id="2681" w:author="Jerome Federspiel" w:date="2022-02-03T14:20:00Z">
          <w:pPr>
            <w:pStyle w:val="ListParagraph"/>
            <w:numPr>
              <w:numId w:val="1"/>
            </w:numPr>
            <w:ind w:right="96" w:hanging="360"/>
          </w:pPr>
        </w:pPrChange>
      </w:pPr>
      <w:r w:rsidRPr="00B62DF3">
        <w:rPr>
          <w:sz w:val="24"/>
          <w:szCs w:val="24"/>
          <w:rPrChange w:id="2682" w:author="Homa Ahmadzia" w:date="2022-03-04T10:22:00Z">
            <w:rPr/>
          </w:rPrChange>
        </w:rPr>
        <w:t xml:space="preserve">Kawakita T, Mokhtari N, Huang JC, Landy HJ. Evaluation of Risk-Assessment Tools for Severe Postpartum Hemorrhage in Women Undergoing Cesarean Delivery. </w:t>
      </w:r>
      <w:r w:rsidRPr="00B62DF3">
        <w:rPr>
          <w:i/>
          <w:iCs/>
          <w:sz w:val="24"/>
          <w:szCs w:val="24"/>
          <w:rPrChange w:id="2683" w:author="Homa Ahmadzia" w:date="2022-03-04T10:22:00Z">
            <w:rPr>
              <w:i/>
              <w:iCs/>
            </w:rPr>
          </w:rPrChange>
        </w:rPr>
        <w:t>Obstetrics &amp; Gynecology</w:t>
      </w:r>
      <w:r w:rsidRPr="00B62DF3">
        <w:rPr>
          <w:sz w:val="24"/>
          <w:szCs w:val="24"/>
          <w:rPrChange w:id="2684" w:author="Homa Ahmadzia" w:date="2022-03-04T10:22:00Z">
            <w:rPr/>
          </w:rPrChange>
        </w:rPr>
        <w:t>. 2019;134(6):1308-1316. doi:</w:t>
      </w:r>
      <w:r w:rsidR="00996C6B" w:rsidRPr="00B62DF3">
        <w:rPr>
          <w:sz w:val="24"/>
          <w:szCs w:val="24"/>
          <w:rPrChange w:id="2685" w:author="Homa Ahmadzia" w:date="2022-03-04T10:22:00Z">
            <w:rPr/>
          </w:rPrChange>
        </w:rPr>
        <w:fldChar w:fldCharType="begin"/>
      </w:r>
      <w:r w:rsidR="00996C6B" w:rsidRPr="00B62DF3">
        <w:rPr>
          <w:sz w:val="24"/>
          <w:szCs w:val="24"/>
          <w:rPrChange w:id="2686" w:author="Homa Ahmadzia" w:date="2022-03-04T10:22:00Z">
            <w:rPr/>
          </w:rPrChange>
        </w:rPr>
        <w:instrText xml:space="preserve"> HYPERLINK "https://doi.org/10.1097/AOG.0000000000003574" </w:instrText>
      </w:r>
      <w:r w:rsidR="00996C6B" w:rsidRPr="00B62DF3">
        <w:rPr>
          <w:sz w:val="24"/>
          <w:szCs w:val="24"/>
          <w:rPrChange w:id="2687" w:author="Homa Ahmadzia" w:date="2022-03-04T10:22:00Z">
            <w:rPr>
              <w:color w:val="0000FF"/>
              <w:u w:val="single"/>
            </w:rPr>
          </w:rPrChange>
        </w:rPr>
        <w:fldChar w:fldCharType="separate"/>
      </w:r>
      <w:r w:rsidRPr="00B62DF3">
        <w:rPr>
          <w:color w:val="0000FF"/>
          <w:sz w:val="24"/>
          <w:szCs w:val="24"/>
          <w:u w:val="single"/>
          <w:rPrChange w:id="2688" w:author="Homa Ahmadzia" w:date="2022-03-04T10:22:00Z">
            <w:rPr>
              <w:color w:val="0000FF"/>
              <w:u w:val="single"/>
            </w:rPr>
          </w:rPrChange>
        </w:rPr>
        <w:t>10.1097/AOG.0000000000003574</w:t>
      </w:r>
      <w:r w:rsidR="00996C6B" w:rsidRPr="00B62DF3">
        <w:rPr>
          <w:color w:val="0000FF"/>
          <w:sz w:val="24"/>
          <w:szCs w:val="24"/>
          <w:u w:val="single"/>
          <w:rPrChange w:id="2689" w:author="Homa Ahmadzia" w:date="2022-03-04T10:22:00Z">
            <w:rPr>
              <w:color w:val="0000FF"/>
              <w:u w:val="single"/>
            </w:rPr>
          </w:rPrChange>
        </w:rPr>
        <w:fldChar w:fldCharType="end"/>
      </w:r>
    </w:p>
    <w:p w14:paraId="06548A97" w14:textId="29E1D26C" w:rsidR="003262D0" w:rsidRPr="00B62DF3" w:rsidRDefault="003262D0">
      <w:pPr>
        <w:pStyle w:val="ListParagraph"/>
        <w:numPr>
          <w:ilvl w:val="0"/>
          <w:numId w:val="1"/>
        </w:numPr>
        <w:ind w:left="360" w:right="96"/>
        <w:rPr>
          <w:sz w:val="24"/>
          <w:szCs w:val="24"/>
          <w:rPrChange w:id="2690" w:author="Homa Ahmadzia" w:date="2022-03-04T10:22:00Z">
            <w:rPr/>
          </w:rPrChange>
        </w:rPr>
        <w:pPrChange w:id="2691" w:author="Jerome Federspiel" w:date="2022-02-03T14:20:00Z">
          <w:pPr>
            <w:pStyle w:val="ListParagraph"/>
            <w:numPr>
              <w:numId w:val="1"/>
            </w:numPr>
            <w:ind w:right="96" w:hanging="360"/>
          </w:pPr>
        </w:pPrChange>
      </w:pPr>
      <w:r w:rsidRPr="00B62DF3">
        <w:rPr>
          <w:sz w:val="24"/>
          <w:szCs w:val="24"/>
          <w:rPrChange w:id="2692" w:author="Homa Ahmadzia" w:date="2022-03-04T10:22:00Z">
            <w:rPr/>
          </w:rPrChange>
        </w:rPr>
        <w:t xml:space="preserve">Kawakita T, Mokhtari N, Huang JC, Landy HJ. Evaluation of Risk-Assessment Tools for Severe Postpartum Hemorrhage in Women Undergoing Cesarean Delivery. </w:t>
      </w:r>
      <w:r w:rsidRPr="00B62DF3">
        <w:rPr>
          <w:i/>
          <w:iCs/>
          <w:sz w:val="24"/>
          <w:szCs w:val="24"/>
          <w:rPrChange w:id="2693" w:author="Homa Ahmadzia" w:date="2022-03-04T10:22:00Z">
            <w:rPr>
              <w:i/>
              <w:iCs/>
            </w:rPr>
          </w:rPrChange>
        </w:rPr>
        <w:t>Obstetrics &amp; Gynecology</w:t>
      </w:r>
      <w:r w:rsidRPr="00B62DF3">
        <w:rPr>
          <w:sz w:val="24"/>
          <w:szCs w:val="24"/>
          <w:rPrChange w:id="2694" w:author="Homa Ahmadzia" w:date="2022-03-04T10:22:00Z">
            <w:rPr/>
          </w:rPrChange>
        </w:rPr>
        <w:t>. 2019;134(6):1308-1316. doi:</w:t>
      </w:r>
      <w:r w:rsidR="00996C6B" w:rsidRPr="00B62DF3">
        <w:rPr>
          <w:sz w:val="24"/>
          <w:szCs w:val="24"/>
          <w:rPrChange w:id="2695" w:author="Homa Ahmadzia" w:date="2022-03-04T10:22:00Z">
            <w:rPr/>
          </w:rPrChange>
        </w:rPr>
        <w:fldChar w:fldCharType="begin"/>
      </w:r>
      <w:r w:rsidR="00996C6B" w:rsidRPr="00B62DF3">
        <w:rPr>
          <w:sz w:val="24"/>
          <w:szCs w:val="24"/>
          <w:rPrChange w:id="2696" w:author="Homa Ahmadzia" w:date="2022-03-04T10:22:00Z">
            <w:rPr/>
          </w:rPrChange>
        </w:rPr>
        <w:instrText xml:space="preserve"> HYPERLINK "https://doi.org/10.1097/AOG.0000000000003574" </w:instrText>
      </w:r>
      <w:r w:rsidR="00996C6B" w:rsidRPr="00B62DF3">
        <w:rPr>
          <w:sz w:val="24"/>
          <w:szCs w:val="24"/>
          <w:rPrChange w:id="2697" w:author="Homa Ahmadzia" w:date="2022-03-04T10:22:00Z">
            <w:rPr>
              <w:color w:val="0000FF"/>
              <w:u w:val="single"/>
            </w:rPr>
          </w:rPrChange>
        </w:rPr>
        <w:fldChar w:fldCharType="separate"/>
      </w:r>
      <w:r w:rsidRPr="00B62DF3">
        <w:rPr>
          <w:color w:val="0000FF"/>
          <w:sz w:val="24"/>
          <w:szCs w:val="24"/>
          <w:u w:val="single"/>
          <w:rPrChange w:id="2698" w:author="Homa Ahmadzia" w:date="2022-03-04T10:22:00Z">
            <w:rPr>
              <w:color w:val="0000FF"/>
              <w:u w:val="single"/>
            </w:rPr>
          </w:rPrChange>
        </w:rPr>
        <w:t>10.1097/AOG.0000000000003574</w:t>
      </w:r>
      <w:r w:rsidR="00996C6B" w:rsidRPr="00B62DF3">
        <w:rPr>
          <w:color w:val="0000FF"/>
          <w:sz w:val="24"/>
          <w:szCs w:val="24"/>
          <w:u w:val="single"/>
          <w:rPrChange w:id="2699" w:author="Homa Ahmadzia" w:date="2022-03-04T10:22:00Z">
            <w:rPr>
              <w:color w:val="0000FF"/>
              <w:u w:val="single"/>
            </w:rPr>
          </w:rPrChange>
        </w:rPr>
        <w:fldChar w:fldCharType="end"/>
      </w:r>
    </w:p>
    <w:p w14:paraId="575234CD" w14:textId="267C56B4" w:rsidR="003262D0" w:rsidRPr="00B62DF3" w:rsidRDefault="003262D0">
      <w:pPr>
        <w:pStyle w:val="ListParagraph"/>
        <w:numPr>
          <w:ilvl w:val="0"/>
          <w:numId w:val="1"/>
        </w:numPr>
        <w:ind w:left="360" w:right="96"/>
        <w:rPr>
          <w:rStyle w:val="Hyperlink"/>
          <w:color w:val="auto"/>
          <w:sz w:val="24"/>
          <w:szCs w:val="24"/>
          <w:u w:val="none"/>
          <w:rPrChange w:id="2700" w:author="Homa Ahmadzia" w:date="2022-03-04T10:22:00Z">
            <w:rPr>
              <w:rStyle w:val="Hyperlink"/>
              <w:color w:val="auto"/>
              <w:u w:val="none"/>
            </w:rPr>
          </w:rPrChange>
        </w:rPr>
        <w:pPrChange w:id="2701" w:author="Jerome Federspiel" w:date="2022-02-03T14:20:00Z">
          <w:pPr>
            <w:pStyle w:val="ListParagraph"/>
            <w:numPr>
              <w:numId w:val="1"/>
            </w:numPr>
            <w:ind w:right="96" w:hanging="360"/>
          </w:pPr>
        </w:pPrChange>
      </w:pPr>
      <w:r w:rsidRPr="00B62DF3">
        <w:rPr>
          <w:sz w:val="24"/>
          <w:szCs w:val="24"/>
          <w:rPrChange w:id="2702" w:author="Homa Ahmadzia" w:date="2022-03-04T10:22:00Z">
            <w:rPr>
              <w:color w:val="0000FF"/>
              <w:u w:val="single"/>
            </w:rPr>
          </w:rPrChange>
        </w:rPr>
        <w:t xml:space="preserve">Herrin J, Abraham NS, Yao X, et al. Comparative Effectiveness of Machine Learning Approaches for Predicting Gastrointestinal Bleeds in Patients Receiving Antithrombotic Treatment. </w:t>
      </w:r>
      <w:r w:rsidRPr="00B62DF3">
        <w:rPr>
          <w:i/>
          <w:iCs/>
          <w:sz w:val="24"/>
          <w:szCs w:val="24"/>
          <w:rPrChange w:id="2703" w:author="Homa Ahmadzia" w:date="2022-03-04T10:22:00Z">
            <w:rPr>
              <w:i/>
              <w:iCs/>
            </w:rPr>
          </w:rPrChange>
        </w:rPr>
        <w:t>JAMA Netw Open</w:t>
      </w:r>
      <w:r w:rsidRPr="00B62DF3">
        <w:rPr>
          <w:sz w:val="24"/>
          <w:szCs w:val="24"/>
          <w:rPrChange w:id="2704" w:author="Homa Ahmadzia" w:date="2022-03-04T10:22:00Z">
            <w:rPr/>
          </w:rPrChange>
        </w:rPr>
        <w:t>. 2021;4(5):e2110703. doi:</w:t>
      </w:r>
      <w:r w:rsidR="00996C6B" w:rsidRPr="00B62DF3">
        <w:rPr>
          <w:sz w:val="24"/>
          <w:szCs w:val="24"/>
          <w:rPrChange w:id="2705" w:author="Homa Ahmadzia" w:date="2022-03-04T10:22:00Z">
            <w:rPr/>
          </w:rPrChange>
        </w:rPr>
        <w:fldChar w:fldCharType="begin"/>
      </w:r>
      <w:r w:rsidR="00996C6B" w:rsidRPr="00B62DF3">
        <w:rPr>
          <w:sz w:val="24"/>
          <w:szCs w:val="24"/>
          <w:rPrChange w:id="2706" w:author="Homa Ahmadzia" w:date="2022-03-04T10:22:00Z">
            <w:rPr/>
          </w:rPrChange>
        </w:rPr>
        <w:instrText xml:space="preserve"> HYPERLINK "https://doi.org/10.1001/jamanetworkopen.2021.10703" </w:instrText>
      </w:r>
      <w:r w:rsidR="00996C6B" w:rsidRPr="00B62DF3">
        <w:rPr>
          <w:sz w:val="24"/>
          <w:szCs w:val="24"/>
          <w:rPrChange w:id="2707" w:author="Homa Ahmadzia" w:date="2022-03-04T10:22:00Z">
            <w:rPr>
              <w:rStyle w:val="Hyperlink"/>
            </w:rPr>
          </w:rPrChange>
        </w:rPr>
        <w:fldChar w:fldCharType="separate"/>
      </w:r>
      <w:r w:rsidRPr="00B62DF3">
        <w:rPr>
          <w:rStyle w:val="Hyperlink"/>
          <w:sz w:val="24"/>
          <w:szCs w:val="24"/>
          <w:rPrChange w:id="2708" w:author="Homa Ahmadzia" w:date="2022-03-04T10:22:00Z">
            <w:rPr>
              <w:rStyle w:val="Hyperlink"/>
            </w:rPr>
          </w:rPrChange>
        </w:rPr>
        <w:t>10.1001/jamanetworkopen.2021.10703</w:t>
      </w:r>
      <w:r w:rsidR="00996C6B" w:rsidRPr="00B62DF3">
        <w:rPr>
          <w:rStyle w:val="Hyperlink"/>
          <w:sz w:val="24"/>
          <w:szCs w:val="24"/>
          <w:rPrChange w:id="2709" w:author="Homa Ahmadzia" w:date="2022-03-04T10:22:00Z">
            <w:rPr>
              <w:rStyle w:val="Hyperlink"/>
            </w:rPr>
          </w:rPrChange>
        </w:rPr>
        <w:fldChar w:fldCharType="end"/>
      </w:r>
    </w:p>
    <w:p w14:paraId="0B16F609" w14:textId="03F203A2" w:rsidR="003262D0" w:rsidRPr="00B62DF3" w:rsidRDefault="003262D0">
      <w:pPr>
        <w:pStyle w:val="ListParagraph"/>
        <w:numPr>
          <w:ilvl w:val="0"/>
          <w:numId w:val="1"/>
        </w:numPr>
        <w:ind w:left="360"/>
        <w:rPr>
          <w:rStyle w:val="Hyperlink"/>
          <w:color w:val="auto"/>
          <w:sz w:val="24"/>
          <w:szCs w:val="24"/>
          <w:u w:val="none"/>
          <w:rPrChange w:id="2710" w:author="Homa Ahmadzia" w:date="2022-03-04T10:22:00Z">
            <w:rPr>
              <w:rStyle w:val="Hyperlink"/>
              <w:color w:val="auto"/>
              <w:u w:val="none"/>
            </w:rPr>
          </w:rPrChange>
        </w:rPr>
        <w:pPrChange w:id="2711" w:author="Jerome Federspiel" w:date="2022-02-03T14:20:00Z">
          <w:pPr>
            <w:pStyle w:val="ListParagraph"/>
            <w:numPr>
              <w:numId w:val="1"/>
            </w:numPr>
            <w:ind w:hanging="360"/>
          </w:pPr>
        </w:pPrChange>
      </w:pPr>
      <w:r w:rsidRPr="00B62DF3">
        <w:rPr>
          <w:sz w:val="24"/>
          <w:szCs w:val="24"/>
          <w:rPrChange w:id="2712" w:author="Homa Ahmadzia" w:date="2022-03-04T10:22:00Z">
            <w:rPr>
              <w:color w:val="0000FF"/>
              <w:u w:val="single"/>
            </w:rPr>
          </w:rPrChange>
        </w:rPr>
        <w:t xml:space="preserve">Venkatesh KK, Strauss RA, Grotegut C, et al. Machine Learning and Statistical Models to Predict Postpartum Hemorrhage. </w:t>
      </w:r>
      <w:r w:rsidRPr="00B62DF3">
        <w:rPr>
          <w:i/>
          <w:iCs/>
          <w:sz w:val="24"/>
          <w:szCs w:val="24"/>
          <w:rPrChange w:id="2713" w:author="Homa Ahmadzia" w:date="2022-03-04T10:22:00Z">
            <w:rPr>
              <w:i/>
              <w:iCs/>
            </w:rPr>
          </w:rPrChange>
        </w:rPr>
        <w:t>Obstet Gynecol</w:t>
      </w:r>
      <w:r w:rsidRPr="00B62DF3">
        <w:rPr>
          <w:sz w:val="24"/>
          <w:szCs w:val="24"/>
          <w:rPrChange w:id="2714" w:author="Homa Ahmadzia" w:date="2022-03-04T10:22:00Z">
            <w:rPr/>
          </w:rPrChange>
        </w:rPr>
        <w:t>. 2020;135(4):935-944. doi:</w:t>
      </w:r>
      <w:r w:rsidR="00996C6B" w:rsidRPr="00B62DF3">
        <w:rPr>
          <w:sz w:val="24"/>
          <w:szCs w:val="24"/>
          <w:rPrChange w:id="2715" w:author="Homa Ahmadzia" w:date="2022-03-04T10:22:00Z">
            <w:rPr/>
          </w:rPrChange>
        </w:rPr>
        <w:fldChar w:fldCharType="begin"/>
      </w:r>
      <w:r w:rsidR="00996C6B" w:rsidRPr="00B62DF3">
        <w:rPr>
          <w:sz w:val="24"/>
          <w:szCs w:val="24"/>
          <w:rPrChange w:id="2716" w:author="Homa Ahmadzia" w:date="2022-03-04T10:22:00Z">
            <w:rPr/>
          </w:rPrChange>
        </w:rPr>
        <w:instrText xml:space="preserve"> HYPERLINK "https://doi.org/10.1097/AOG.0000000000003759" </w:instrText>
      </w:r>
      <w:r w:rsidR="00996C6B" w:rsidRPr="00B62DF3">
        <w:rPr>
          <w:sz w:val="24"/>
          <w:szCs w:val="24"/>
          <w:rPrChange w:id="2717" w:author="Homa Ahmadzia" w:date="2022-03-04T10:22:00Z">
            <w:rPr>
              <w:rStyle w:val="Hyperlink"/>
            </w:rPr>
          </w:rPrChange>
        </w:rPr>
        <w:fldChar w:fldCharType="separate"/>
      </w:r>
      <w:r w:rsidRPr="00B62DF3">
        <w:rPr>
          <w:rStyle w:val="Hyperlink"/>
          <w:sz w:val="24"/>
          <w:szCs w:val="24"/>
          <w:rPrChange w:id="2718" w:author="Homa Ahmadzia" w:date="2022-03-04T10:22:00Z">
            <w:rPr>
              <w:rStyle w:val="Hyperlink"/>
            </w:rPr>
          </w:rPrChange>
        </w:rPr>
        <w:t>10.1097/AOG.0000000000003759</w:t>
      </w:r>
      <w:r w:rsidR="00996C6B" w:rsidRPr="00B62DF3">
        <w:rPr>
          <w:rStyle w:val="Hyperlink"/>
          <w:sz w:val="24"/>
          <w:szCs w:val="24"/>
          <w:rPrChange w:id="2719" w:author="Homa Ahmadzia" w:date="2022-03-04T10:22:00Z">
            <w:rPr>
              <w:rStyle w:val="Hyperlink"/>
            </w:rPr>
          </w:rPrChange>
        </w:rPr>
        <w:fldChar w:fldCharType="end"/>
      </w:r>
    </w:p>
    <w:p w14:paraId="7682197E" w14:textId="57CC0490" w:rsidR="003262D0" w:rsidRPr="00B62DF3" w:rsidRDefault="003262D0">
      <w:pPr>
        <w:pStyle w:val="ListParagraph"/>
        <w:numPr>
          <w:ilvl w:val="0"/>
          <w:numId w:val="1"/>
        </w:numPr>
        <w:ind w:left="360"/>
        <w:rPr>
          <w:rStyle w:val="Hyperlink"/>
          <w:color w:val="auto"/>
          <w:sz w:val="24"/>
          <w:szCs w:val="24"/>
          <w:u w:val="none"/>
          <w:rPrChange w:id="2720" w:author="Homa Ahmadzia" w:date="2022-03-04T10:22:00Z">
            <w:rPr>
              <w:rStyle w:val="Hyperlink"/>
              <w:color w:val="auto"/>
              <w:u w:val="none"/>
            </w:rPr>
          </w:rPrChange>
        </w:rPr>
        <w:pPrChange w:id="2721" w:author="Jerome Federspiel" w:date="2022-02-03T14:20:00Z">
          <w:pPr>
            <w:pStyle w:val="ListParagraph"/>
            <w:numPr>
              <w:numId w:val="1"/>
            </w:numPr>
            <w:ind w:hanging="360"/>
          </w:pPr>
        </w:pPrChange>
      </w:pPr>
      <w:r w:rsidRPr="00B62DF3">
        <w:rPr>
          <w:sz w:val="24"/>
          <w:szCs w:val="24"/>
          <w:rPrChange w:id="2722" w:author="Homa Ahmadzia" w:date="2022-03-04T10:22:00Z">
            <w:rPr>
              <w:color w:val="0000FF"/>
              <w:u w:val="single"/>
            </w:rPr>
          </w:rPrChange>
        </w:rPr>
        <w:lastRenderedPageBreak/>
        <w:t xml:space="preserve">Postpartum Hemorrhage. Accessed July 11, 2021. </w:t>
      </w:r>
      <w:r w:rsidR="00996C6B" w:rsidRPr="00B62DF3">
        <w:rPr>
          <w:sz w:val="24"/>
          <w:szCs w:val="24"/>
          <w:rPrChange w:id="2723" w:author="Homa Ahmadzia" w:date="2022-03-04T10:22:00Z">
            <w:rPr/>
          </w:rPrChange>
        </w:rPr>
        <w:fldChar w:fldCharType="begin"/>
      </w:r>
      <w:r w:rsidR="00996C6B" w:rsidRPr="00B62DF3">
        <w:rPr>
          <w:sz w:val="24"/>
          <w:szCs w:val="24"/>
          <w:rPrChange w:id="2724" w:author="Homa Ahmadzia" w:date="2022-03-04T10:22:00Z">
            <w:rPr/>
          </w:rPrChange>
        </w:rPr>
        <w:instrText xml:space="preserve"> HYPERLINK "https://www.acog.org/en/clinical/clinical-guidance/practice%20bulletin/articles/2017/10/postpartum-hemorrhage" </w:instrText>
      </w:r>
      <w:r w:rsidR="00996C6B" w:rsidRPr="00B62DF3">
        <w:rPr>
          <w:sz w:val="24"/>
          <w:szCs w:val="24"/>
          <w:rPrChange w:id="2725" w:author="Homa Ahmadzia" w:date="2022-03-04T10:22:00Z">
            <w:rPr>
              <w:rStyle w:val="Hyperlink"/>
            </w:rPr>
          </w:rPrChange>
        </w:rPr>
        <w:fldChar w:fldCharType="separate"/>
      </w:r>
      <w:r w:rsidRPr="00B62DF3">
        <w:rPr>
          <w:rStyle w:val="Hyperlink"/>
          <w:sz w:val="24"/>
          <w:szCs w:val="24"/>
          <w:rPrChange w:id="2726" w:author="Homa Ahmadzia" w:date="2022-03-04T10:22:00Z">
            <w:rPr>
              <w:rStyle w:val="Hyperlink"/>
            </w:rPr>
          </w:rPrChange>
        </w:rPr>
        <w:t>https://www.acog.org/en/clinical/clinical-guidance/practice bulletin/articles/2017/10/postpartum-hemorrhage</w:t>
      </w:r>
      <w:r w:rsidR="00996C6B" w:rsidRPr="00B62DF3">
        <w:rPr>
          <w:rStyle w:val="Hyperlink"/>
          <w:sz w:val="24"/>
          <w:szCs w:val="24"/>
          <w:rPrChange w:id="2727" w:author="Homa Ahmadzia" w:date="2022-03-04T10:22:00Z">
            <w:rPr>
              <w:rStyle w:val="Hyperlink"/>
            </w:rPr>
          </w:rPrChange>
        </w:rPr>
        <w:fldChar w:fldCharType="end"/>
      </w:r>
    </w:p>
    <w:p w14:paraId="48D7E06E" w14:textId="0D089AE3" w:rsidR="003262D0" w:rsidRPr="00B62DF3" w:rsidRDefault="003262D0">
      <w:pPr>
        <w:pStyle w:val="ListParagraph"/>
        <w:numPr>
          <w:ilvl w:val="0"/>
          <w:numId w:val="1"/>
        </w:numPr>
        <w:ind w:left="360"/>
        <w:rPr>
          <w:sz w:val="24"/>
          <w:szCs w:val="24"/>
          <w:rPrChange w:id="2728" w:author="Homa Ahmadzia" w:date="2022-03-04T10:22:00Z">
            <w:rPr/>
          </w:rPrChange>
        </w:rPr>
        <w:pPrChange w:id="2729" w:author="Jerome Federspiel" w:date="2022-02-03T14:20:00Z">
          <w:pPr>
            <w:pStyle w:val="ListParagraph"/>
            <w:numPr>
              <w:numId w:val="1"/>
            </w:numPr>
            <w:ind w:hanging="360"/>
          </w:pPr>
        </w:pPrChange>
      </w:pPr>
      <w:r w:rsidRPr="00B62DF3">
        <w:rPr>
          <w:sz w:val="24"/>
          <w:szCs w:val="24"/>
          <w:rPrChange w:id="2730" w:author="Homa Ahmadzia" w:date="2022-03-04T10:22:00Z">
            <w:rPr/>
          </w:rPrChange>
        </w:rPr>
        <w:t xml:space="preserve">NICHD DASH - Study Overview. Accessed July 11, 2021. </w:t>
      </w:r>
      <w:r w:rsidR="00996C6B" w:rsidRPr="00B62DF3">
        <w:rPr>
          <w:sz w:val="24"/>
          <w:szCs w:val="24"/>
          <w:rPrChange w:id="2731" w:author="Homa Ahmadzia" w:date="2022-03-04T10:22:00Z">
            <w:rPr/>
          </w:rPrChange>
        </w:rPr>
        <w:fldChar w:fldCharType="begin"/>
      </w:r>
      <w:r w:rsidR="00996C6B" w:rsidRPr="00B62DF3">
        <w:rPr>
          <w:sz w:val="24"/>
          <w:szCs w:val="24"/>
          <w:rPrChange w:id="2732" w:author="Homa Ahmadzia" w:date="2022-03-04T10:22:00Z">
            <w:rPr/>
          </w:rPrChange>
        </w:rPr>
        <w:instrText xml:space="preserve"> HYPERLINK "https://dash.nichd.nih.gov/study/2331" </w:instrText>
      </w:r>
      <w:r w:rsidR="00996C6B" w:rsidRPr="00B62DF3">
        <w:rPr>
          <w:sz w:val="24"/>
          <w:szCs w:val="24"/>
          <w:rPrChange w:id="2733" w:author="Homa Ahmadzia" w:date="2022-03-04T10:22:00Z">
            <w:rPr>
              <w:rStyle w:val="Hyperlink"/>
            </w:rPr>
          </w:rPrChange>
        </w:rPr>
        <w:fldChar w:fldCharType="separate"/>
      </w:r>
      <w:r w:rsidRPr="00B62DF3">
        <w:rPr>
          <w:rStyle w:val="Hyperlink"/>
          <w:sz w:val="24"/>
          <w:szCs w:val="24"/>
          <w:rPrChange w:id="2734" w:author="Homa Ahmadzia" w:date="2022-03-04T10:22:00Z">
            <w:rPr>
              <w:rStyle w:val="Hyperlink"/>
            </w:rPr>
          </w:rPrChange>
        </w:rPr>
        <w:t>https://dash.nichd.nih.gov/study/2331</w:t>
      </w:r>
      <w:r w:rsidR="00996C6B" w:rsidRPr="00B62DF3">
        <w:rPr>
          <w:rStyle w:val="Hyperlink"/>
          <w:sz w:val="24"/>
          <w:szCs w:val="24"/>
          <w:rPrChange w:id="2735" w:author="Homa Ahmadzia" w:date="2022-03-04T10:22:00Z">
            <w:rPr>
              <w:rStyle w:val="Hyperlink"/>
            </w:rPr>
          </w:rPrChange>
        </w:rPr>
        <w:fldChar w:fldCharType="end"/>
      </w:r>
    </w:p>
    <w:p w14:paraId="5E4DFC57" w14:textId="2CBD569F" w:rsidR="003262D0" w:rsidRPr="00B62DF3" w:rsidRDefault="003262D0">
      <w:pPr>
        <w:pStyle w:val="ListParagraph"/>
        <w:numPr>
          <w:ilvl w:val="0"/>
          <w:numId w:val="1"/>
        </w:numPr>
        <w:ind w:left="360"/>
        <w:rPr>
          <w:sz w:val="24"/>
          <w:szCs w:val="24"/>
          <w:rPrChange w:id="2736" w:author="Homa Ahmadzia" w:date="2022-03-04T10:22:00Z">
            <w:rPr/>
          </w:rPrChange>
        </w:rPr>
        <w:pPrChange w:id="2737" w:author="Jerome Federspiel" w:date="2022-02-03T14:20:00Z">
          <w:pPr>
            <w:pStyle w:val="ListParagraph"/>
            <w:numPr>
              <w:numId w:val="1"/>
            </w:numPr>
            <w:ind w:hanging="360"/>
          </w:pPr>
        </w:pPrChange>
      </w:pPr>
      <w:r w:rsidRPr="00B62DF3">
        <w:rPr>
          <w:sz w:val="24"/>
          <w:szCs w:val="24"/>
          <w:rPrChange w:id="2738" w:author="Homa Ahmadzia" w:date="2022-03-04T10:22:00Z">
            <w:rPr/>
          </w:rPrChange>
        </w:rPr>
        <w:t xml:space="preserve">DILDY GA, PAINE AR, GEORGE NC, VELASCO C. Estimating blood loss: Can teaching significantly improve visual estimation? </w:t>
      </w:r>
      <w:r w:rsidRPr="00B62DF3">
        <w:rPr>
          <w:i/>
          <w:iCs/>
          <w:sz w:val="24"/>
          <w:szCs w:val="24"/>
          <w:rPrChange w:id="2739" w:author="Homa Ahmadzia" w:date="2022-03-04T10:22:00Z">
            <w:rPr>
              <w:i/>
              <w:iCs/>
            </w:rPr>
          </w:rPrChange>
        </w:rPr>
        <w:t>Obstetrics and gynecology (New York 1953)</w:t>
      </w:r>
      <w:r w:rsidRPr="00B62DF3">
        <w:rPr>
          <w:sz w:val="24"/>
          <w:szCs w:val="24"/>
          <w:rPrChange w:id="2740" w:author="Homa Ahmadzia" w:date="2022-03-04T10:22:00Z">
            <w:rPr/>
          </w:rPrChange>
        </w:rPr>
        <w:t>. 2004;104(3):601-606. doi:</w:t>
      </w:r>
      <w:r w:rsidR="00996C6B" w:rsidRPr="00B62DF3">
        <w:rPr>
          <w:sz w:val="24"/>
          <w:szCs w:val="24"/>
          <w:rPrChange w:id="2741" w:author="Homa Ahmadzia" w:date="2022-03-04T10:22:00Z">
            <w:rPr/>
          </w:rPrChange>
        </w:rPr>
        <w:fldChar w:fldCharType="begin"/>
      </w:r>
      <w:r w:rsidR="00996C6B" w:rsidRPr="00B62DF3">
        <w:rPr>
          <w:sz w:val="24"/>
          <w:szCs w:val="24"/>
          <w:rPrChange w:id="2742" w:author="Homa Ahmadzia" w:date="2022-03-04T10:22:00Z">
            <w:rPr/>
          </w:rPrChange>
        </w:rPr>
        <w:instrText xml:space="preserve"> HYPERLINK "https://doi.org/10.1097/01.AOG.0000137873.07820.34" </w:instrText>
      </w:r>
      <w:r w:rsidR="00996C6B" w:rsidRPr="00B62DF3">
        <w:rPr>
          <w:sz w:val="24"/>
          <w:szCs w:val="24"/>
          <w:rPrChange w:id="2743" w:author="Homa Ahmadzia" w:date="2022-03-04T10:22:00Z">
            <w:rPr>
              <w:rStyle w:val="Hyperlink"/>
            </w:rPr>
          </w:rPrChange>
        </w:rPr>
        <w:fldChar w:fldCharType="separate"/>
      </w:r>
      <w:r w:rsidRPr="00B62DF3">
        <w:rPr>
          <w:rStyle w:val="Hyperlink"/>
          <w:sz w:val="24"/>
          <w:szCs w:val="24"/>
          <w:rPrChange w:id="2744" w:author="Homa Ahmadzia" w:date="2022-03-04T10:22:00Z">
            <w:rPr>
              <w:rStyle w:val="Hyperlink"/>
            </w:rPr>
          </w:rPrChange>
        </w:rPr>
        <w:t>10.1097/01.AOG.0000137873.07820.34</w:t>
      </w:r>
      <w:r w:rsidR="00996C6B" w:rsidRPr="00B62DF3">
        <w:rPr>
          <w:rStyle w:val="Hyperlink"/>
          <w:sz w:val="24"/>
          <w:szCs w:val="24"/>
          <w:rPrChange w:id="2745" w:author="Homa Ahmadzia" w:date="2022-03-04T10:22:00Z">
            <w:rPr>
              <w:rStyle w:val="Hyperlink"/>
            </w:rPr>
          </w:rPrChange>
        </w:rPr>
        <w:fldChar w:fldCharType="end"/>
      </w:r>
    </w:p>
    <w:p w14:paraId="679493E9" w14:textId="77777777" w:rsidR="00A94665" w:rsidRPr="00B62DF3" w:rsidRDefault="00A94665">
      <w:pPr>
        <w:spacing w:line="240" w:lineRule="auto"/>
        <w:ind w:left="360" w:hanging="360"/>
        <w:rPr>
          <w:sz w:val="24"/>
          <w:szCs w:val="24"/>
          <w:rPrChange w:id="2746" w:author="Homa Ahmadzia" w:date="2022-03-04T10:22:00Z">
            <w:rPr/>
          </w:rPrChange>
        </w:rPr>
        <w:pPrChange w:id="2747" w:author="Jerome Federspiel" w:date="2022-02-03T14:20:00Z">
          <w:pPr>
            <w:spacing w:line="240" w:lineRule="auto"/>
            <w:ind w:firstLine="720"/>
          </w:pPr>
        </w:pPrChange>
      </w:pPr>
    </w:p>
    <w:p w14:paraId="02BADF3D" w14:textId="3A250857" w:rsidR="007F182E" w:rsidRPr="00B62DF3" w:rsidDel="004715C1" w:rsidRDefault="007F182E" w:rsidP="00F43E6B">
      <w:pPr>
        <w:pStyle w:val="BodyText"/>
        <w:spacing w:line="240" w:lineRule="auto"/>
        <w:rPr>
          <w:del w:id="2748" w:author="Jerome Federspiel" w:date="2022-02-03T14:22:00Z"/>
          <w:rFonts w:ascii="Arial" w:hAnsi="Arial" w:cs="Arial"/>
          <w:rPrChange w:id="2749" w:author="Homa Ahmadzia" w:date="2022-03-04T10:22:00Z">
            <w:rPr>
              <w:del w:id="2750" w:author="Jerome Federspiel" w:date="2022-02-03T14:22:00Z"/>
              <w:rFonts w:ascii="Arial" w:hAnsi="Arial" w:cs="Arial"/>
              <w:sz w:val="22"/>
              <w:szCs w:val="22"/>
            </w:rPr>
          </w:rPrChange>
        </w:rPr>
      </w:pPr>
    </w:p>
    <w:p w14:paraId="3344DA44" w14:textId="390FA858" w:rsidR="004715C1" w:rsidRPr="00B62DF3" w:rsidRDefault="00846252">
      <w:pPr>
        <w:spacing w:line="480" w:lineRule="auto"/>
        <w:rPr>
          <w:ins w:id="2751" w:author="Jerome Federspiel" w:date="2022-02-03T14:23:00Z"/>
          <w:b/>
          <w:bCs/>
          <w:sz w:val="24"/>
          <w:szCs w:val="24"/>
          <w:u w:val="single"/>
          <w:rPrChange w:id="2752" w:author="Homa Ahmadzia" w:date="2022-03-04T10:22:00Z">
            <w:rPr>
              <w:ins w:id="2753" w:author="Jerome Federspiel" w:date="2022-02-03T14:23:00Z"/>
              <w:rFonts w:ascii="Times New Roman" w:hAnsi="Times New Roman" w:cs="Times New Roman"/>
              <w:b/>
              <w:bCs/>
              <w:sz w:val="24"/>
              <w:szCs w:val="24"/>
              <w:u w:val="single"/>
            </w:rPr>
          </w:rPrChange>
        </w:rPr>
        <w:pPrChange w:id="2754" w:author="Jerome Federspiel" w:date="2022-02-04T06:53:00Z">
          <w:pPr/>
        </w:pPrChange>
      </w:pPr>
      <w:r w:rsidRPr="00B62DF3">
        <w:rPr>
          <w:sz w:val="24"/>
          <w:szCs w:val="24"/>
          <w:rPrChange w:id="2755" w:author="Homa Ahmadzia" w:date="2022-03-04T10:22:00Z">
            <w:rPr/>
          </w:rPrChange>
        </w:rPr>
        <w:br w:type="page"/>
      </w:r>
      <w:ins w:id="2756" w:author="Jerome Federspiel" w:date="2022-02-03T14:22:00Z">
        <w:r w:rsidR="004715C1" w:rsidRPr="00B62DF3">
          <w:rPr>
            <w:b/>
            <w:bCs/>
            <w:sz w:val="24"/>
            <w:szCs w:val="24"/>
            <w:u w:val="single"/>
            <w:rPrChange w:id="2757" w:author="Homa Ahmadzia" w:date="2022-03-04T10:22:00Z">
              <w:rPr>
                <w:rFonts w:ascii="Times New Roman" w:hAnsi="Times New Roman" w:cs="Times New Roman"/>
                <w:sz w:val="24"/>
                <w:szCs w:val="24"/>
              </w:rPr>
            </w:rPrChange>
          </w:rPr>
          <w:lastRenderedPageBreak/>
          <w:t>ACKNOWLEDGEMENTS</w:t>
        </w:r>
      </w:ins>
    </w:p>
    <w:p w14:paraId="40A2FBAD" w14:textId="342B25E3" w:rsidR="004715C1" w:rsidRPr="00B62DF3" w:rsidRDefault="004715C1">
      <w:pPr>
        <w:spacing w:line="480" w:lineRule="auto"/>
        <w:rPr>
          <w:ins w:id="2758" w:author="Jerome Federspiel" w:date="2022-02-03T14:25:00Z"/>
          <w:sz w:val="24"/>
          <w:szCs w:val="24"/>
          <w:rPrChange w:id="2759" w:author="Homa Ahmadzia" w:date="2022-03-04T10:22:00Z">
            <w:rPr>
              <w:ins w:id="2760" w:author="Jerome Federspiel" w:date="2022-02-03T14:25:00Z"/>
              <w:rFonts w:ascii="Times New Roman" w:hAnsi="Times New Roman" w:cs="Times New Roman"/>
              <w:sz w:val="24"/>
              <w:szCs w:val="24"/>
            </w:rPr>
          </w:rPrChange>
        </w:rPr>
        <w:pPrChange w:id="2761" w:author="Jerome Federspiel" w:date="2022-02-04T06:53:00Z">
          <w:pPr/>
        </w:pPrChange>
      </w:pPr>
      <w:ins w:id="2762" w:author="Jerome Federspiel" w:date="2022-02-03T14:23:00Z">
        <w:r w:rsidRPr="00B62DF3">
          <w:rPr>
            <w:sz w:val="24"/>
            <w:szCs w:val="24"/>
            <w:rPrChange w:id="2763" w:author="Homa Ahmadzia" w:date="2022-03-04T10:22:00Z">
              <w:rPr>
                <w:rFonts w:ascii="Times New Roman" w:hAnsi="Times New Roman" w:cs="Times New Roman"/>
                <w:sz w:val="24"/>
                <w:szCs w:val="24"/>
              </w:rPr>
            </w:rPrChange>
          </w:rPr>
          <w:t>Dr. Ahmadzia</w:t>
        </w:r>
      </w:ins>
      <w:ins w:id="2764" w:author="Jerome Federspiel" w:date="2022-02-03T14:25:00Z">
        <w:r w:rsidRPr="00B62DF3">
          <w:rPr>
            <w:sz w:val="24"/>
            <w:szCs w:val="24"/>
            <w:rPrChange w:id="2765" w:author="Homa Ahmadzia" w:date="2022-03-04T10:22:00Z">
              <w:rPr>
                <w:rFonts w:ascii="Times New Roman" w:hAnsi="Times New Roman" w:cs="Times New Roman"/>
                <w:sz w:val="24"/>
                <w:szCs w:val="24"/>
              </w:rPr>
            </w:rPrChange>
          </w:rPr>
          <w:t>’s effort</w:t>
        </w:r>
      </w:ins>
      <w:ins w:id="2766" w:author="Jerome Federspiel" w:date="2022-02-03T14:23:00Z">
        <w:r w:rsidRPr="00B62DF3">
          <w:rPr>
            <w:sz w:val="24"/>
            <w:szCs w:val="24"/>
            <w:rPrChange w:id="2767" w:author="Homa Ahmadzia" w:date="2022-03-04T10:22:00Z">
              <w:rPr>
                <w:rFonts w:ascii="Times New Roman" w:hAnsi="Times New Roman" w:cs="Times New Roman"/>
                <w:sz w:val="24"/>
                <w:szCs w:val="24"/>
              </w:rPr>
            </w:rPrChange>
          </w:rPr>
          <w:t xml:space="preserve"> was supported by the National Heart Lung and Blood Institute </w:t>
        </w:r>
      </w:ins>
      <w:ins w:id="2768" w:author="Jerome Federspiel" w:date="2022-02-03T14:24:00Z">
        <w:r w:rsidRPr="00B62DF3">
          <w:rPr>
            <w:sz w:val="24"/>
            <w:szCs w:val="24"/>
            <w:rPrChange w:id="2769" w:author="Homa Ahmadzia" w:date="2022-03-04T10:22:00Z">
              <w:rPr>
                <w:rFonts w:ascii="Times New Roman" w:hAnsi="Times New Roman" w:cs="Times New Roman"/>
                <w:sz w:val="24"/>
                <w:szCs w:val="24"/>
              </w:rPr>
            </w:rPrChange>
          </w:rPr>
          <w:t xml:space="preserve">of the National Institutes of Health under </w:t>
        </w:r>
      </w:ins>
      <w:ins w:id="2770" w:author="Jerome Federspiel" w:date="2022-02-03T14:25:00Z">
        <w:r w:rsidRPr="00B62DF3">
          <w:rPr>
            <w:sz w:val="24"/>
            <w:szCs w:val="24"/>
            <w:rPrChange w:id="2771" w:author="Homa Ahmadzia" w:date="2022-03-04T10:22:00Z">
              <w:rPr>
                <w:rFonts w:ascii="Times New Roman" w:hAnsi="Times New Roman" w:cs="Times New Roman"/>
                <w:sz w:val="24"/>
                <w:szCs w:val="24"/>
              </w:rPr>
            </w:rPrChange>
          </w:rPr>
          <w:t xml:space="preserve">award </w:t>
        </w:r>
      </w:ins>
      <w:ins w:id="2772" w:author="Jerome Federspiel" w:date="2022-02-03T14:24:00Z">
        <w:r w:rsidRPr="00B62DF3">
          <w:rPr>
            <w:sz w:val="24"/>
            <w:szCs w:val="24"/>
            <w:rPrChange w:id="2773" w:author="Homa Ahmadzia" w:date="2022-03-04T10:22:00Z">
              <w:rPr>
                <w:rFonts w:ascii="Times New Roman" w:hAnsi="Times New Roman" w:cs="Times New Roman"/>
                <w:sz w:val="24"/>
                <w:szCs w:val="24"/>
              </w:rPr>
            </w:rPrChange>
          </w:rPr>
          <w:t>K23HL141640 and Dr. Federspiel</w:t>
        </w:r>
      </w:ins>
      <w:ins w:id="2774" w:author="Jerome Federspiel" w:date="2022-02-03T14:25:00Z">
        <w:r w:rsidRPr="00B62DF3">
          <w:rPr>
            <w:sz w:val="24"/>
            <w:szCs w:val="24"/>
            <w:rPrChange w:id="2775" w:author="Homa Ahmadzia" w:date="2022-03-04T10:22:00Z">
              <w:rPr>
                <w:rFonts w:ascii="Times New Roman" w:hAnsi="Times New Roman" w:cs="Times New Roman"/>
                <w:sz w:val="24"/>
                <w:szCs w:val="24"/>
              </w:rPr>
            </w:rPrChange>
          </w:rPr>
          <w:t>’s effort</w:t>
        </w:r>
      </w:ins>
      <w:ins w:id="2776" w:author="Jerome Federspiel" w:date="2022-02-03T14:24:00Z">
        <w:r w:rsidRPr="00B62DF3">
          <w:rPr>
            <w:sz w:val="24"/>
            <w:szCs w:val="24"/>
            <w:rPrChange w:id="2777" w:author="Homa Ahmadzia" w:date="2022-03-04T10:22:00Z">
              <w:rPr>
                <w:rFonts w:ascii="Times New Roman" w:hAnsi="Times New Roman" w:cs="Times New Roman"/>
                <w:sz w:val="24"/>
                <w:szCs w:val="24"/>
              </w:rPr>
            </w:rPrChange>
          </w:rPr>
          <w:t xml:space="preserve"> was supported by the National Center for Advancing Translation Sciences </w:t>
        </w:r>
      </w:ins>
      <w:ins w:id="2778" w:author="Jerome Federspiel" w:date="2022-02-03T14:25:00Z">
        <w:r w:rsidRPr="00B62DF3">
          <w:rPr>
            <w:sz w:val="24"/>
            <w:szCs w:val="24"/>
            <w:rPrChange w:id="2779" w:author="Homa Ahmadzia" w:date="2022-03-04T10:22:00Z">
              <w:rPr>
                <w:rFonts w:ascii="Times New Roman" w:hAnsi="Times New Roman" w:cs="Times New Roman"/>
                <w:sz w:val="24"/>
                <w:szCs w:val="24"/>
              </w:rPr>
            </w:rPrChange>
          </w:rPr>
          <w:t xml:space="preserve">under award </w:t>
        </w:r>
      </w:ins>
      <w:ins w:id="2780" w:author="Jerome Federspiel" w:date="2022-02-03T14:24:00Z">
        <w:r w:rsidRPr="00B62DF3">
          <w:rPr>
            <w:sz w:val="24"/>
            <w:szCs w:val="24"/>
            <w:rPrChange w:id="2781" w:author="Homa Ahmadzia" w:date="2022-03-04T10:22:00Z">
              <w:rPr>
                <w:rFonts w:ascii="Times New Roman" w:hAnsi="Times New Roman" w:cs="Times New Roman"/>
                <w:sz w:val="24"/>
                <w:szCs w:val="24"/>
              </w:rPr>
            </w:rPrChange>
          </w:rPr>
          <w:t>TL1TR002555</w:t>
        </w:r>
      </w:ins>
      <w:ins w:id="2782" w:author="Jerome Federspiel" w:date="2022-02-03T14:25:00Z">
        <w:r w:rsidRPr="00B62DF3">
          <w:rPr>
            <w:sz w:val="24"/>
            <w:szCs w:val="24"/>
            <w:rPrChange w:id="2783" w:author="Homa Ahmadzia" w:date="2022-03-04T10:22:00Z">
              <w:rPr>
                <w:rFonts w:ascii="Times New Roman" w:hAnsi="Times New Roman" w:cs="Times New Roman"/>
                <w:sz w:val="24"/>
                <w:szCs w:val="24"/>
              </w:rPr>
            </w:rPrChange>
          </w:rPr>
          <w:t>. The content is solely the responsibility of the authors and does not necessarily represent the official views of the National Institutes of Health.</w:t>
        </w:r>
      </w:ins>
    </w:p>
    <w:p w14:paraId="765947A8" w14:textId="30F68831" w:rsidR="004715C1" w:rsidRPr="00B62DF3" w:rsidRDefault="004715C1">
      <w:pPr>
        <w:spacing w:line="480" w:lineRule="auto"/>
        <w:rPr>
          <w:ins w:id="2784" w:author="Jerome Federspiel" w:date="2022-02-03T14:25:00Z"/>
          <w:sz w:val="24"/>
          <w:szCs w:val="24"/>
          <w:rPrChange w:id="2785" w:author="Homa Ahmadzia" w:date="2022-03-04T10:22:00Z">
            <w:rPr>
              <w:ins w:id="2786" w:author="Jerome Federspiel" w:date="2022-02-03T14:25:00Z"/>
              <w:rFonts w:ascii="Times New Roman" w:hAnsi="Times New Roman" w:cs="Times New Roman"/>
              <w:sz w:val="24"/>
              <w:szCs w:val="24"/>
            </w:rPr>
          </w:rPrChange>
        </w:rPr>
        <w:pPrChange w:id="2787" w:author="Jerome Federspiel" w:date="2022-02-04T06:53:00Z">
          <w:pPr/>
        </w:pPrChange>
      </w:pPr>
    </w:p>
    <w:p w14:paraId="7CD37D04" w14:textId="72976724" w:rsidR="004715C1" w:rsidRPr="00B62DF3" w:rsidRDefault="004715C1">
      <w:pPr>
        <w:spacing w:line="480" w:lineRule="auto"/>
        <w:rPr>
          <w:ins w:id="2788" w:author="Jerome Federspiel" w:date="2022-02-03T14:25:00Z"/>
          <w:sz w:val="24"/>
          <w:szCs w:val="24"/>
          <w:u w:val="single"/>
          <w:rPrChange w:id="2789" w:author="Homa Ahmadzia" w:date="2022-03-04T10:22:00Z">
            <w:rPr>
              <w:ins w:id="2790" w:author="Jerome Federspiel" w:date="2022-02-03T14:25:00Z"/>
              <w:rFonts w:ascii="Times New Roman" w:hAnsi="Times New Roman" w:cs="Times New Roman"/>
              <w:sz w:val="24"/>
              <w:szCs w:val="24"/>
              <w:u w:val="single"/>
            </w:rPr>
          </w:rPrChange>
        </w:rPr>
        <w:pPrChange w:id="2791" w:author="Jerome Federspiel" w:date="2022-02-04T06:53:00Z">
          <w:pPr/>
        </w:pPrChange>
      </w:pPr>
      <w:ins w:id="2792" w:author="Jerome Federspiel" w:date="2022-02-03T14:25:00Z">
        <w:r w:rsidRPr="00B62DF3">
          <w:rPr>
            <w:b/>
            <w:bCs/>
            <w:sz w:val="24"/>
            <w:szCs w:val="24"/>
            <w:u w:val="single"/>
            <w:rPrChange w:id="2793" w:author="Homa Ahmadzia" w:date="2022-03-04T10:22:00Z">
              <w:rPr>
                <w:rFonts w:ascii="Times New Roman" w:hAnsi="Times New Roman" w:cs="Times New Roman"/>
                <w:b/>
                <w:bCs/>
                <w:sz w:val="24"/>
                <w:szCs w:val="24"/>
              </w:rPr>
            </w:rPrChange>
          </w:rPr>
          <w:t>CONFLICT OF INTEREST STATEMENTS</w:t>
        </w:r>
      </w:ins>
    </w:p>
    <w:p w14:paraId="42D5F737" w14:textId="18E0DCF1" w:rsidR="004715C1" w:rsidRPr="00B62DF3" w:rsidRDefault="004715C1">
      <w:pPr>
        <w:spacing w:line="480" w:lineRule="auto"/>
        <w:rPr>
          <w:ins w:id="2794" w:author="Jerome Federspiel" w:date="2022-02-03T14:22:00Z"/>
          <w:sz w:val="24"/>
          <w:szCs w:val="24"/>
          <w:rPrChange w:id="2795" w:author="Homa Ahmadzia" w:date="2022-03-04T10:22:00Z">
            <w:rPr>
              <w:ins w:id="2796" w:author="Jerome Federspiel" w:date="2022-02-03T14:22:00Z"/>
              <w:rFonts w:ascii="Times New Roman" w:hAnsi="Times New Roman" w:cs="Times New Roman"/>
              <w:sz w:val="24"/>
              <w:szCs w:val="24"/>
            </w:rPr>
          </w:rPrChange>
        </w:rPr>
        <w:pPrChange w:id="2797" w:author="Jerome Federspiel" w:date="2022-02-04T06:53:00Z">
          <w:pPr/>
        </w:pPrChange>
      </w:pPr>
      <w:ins w:id="2798" w:author="Jerome Federspiel" w:date="2022-02-03T14:25:00Z">
        <w:r w:rsidRPr="00B62DF3">
          <w:rPr>
            <w:sz w:val="24"/>
            <w:szCs w:val="24"/>
            <w:rPrChange w:id="2799" w:author="Homa Ahmadzia" w:date="2022-03-04T10:22:00Z">
              <w:rPr>
                <w:rFonts w:ascii="Times New Roman" w:hAnsi="Times New Roman" w:cs="Times New Roman"/>
                <w:sz w:val="24"/>
                <w:szCs w:val="24"/>
              </w:rPr>
            </w:rPrChange>
          </w:rPr>
          <w:t>None of the authors have an</w:t>
        </w:r>
      </w:ins>
      <w:ins w:id="2800" w:author="Jerome Federspiel" w:date="2022-02-03T14:26:00Z">
        <w:r w:rsidRPr="00B62DF3">
          <w:rPr>
            <w:sz w:val="24"/>
            <w:szCs w:val="24"/>
            <w:rPrChange w:id="2801" w:author="Homa Ahmadzia" w:date="2022-03-04T10:22:00Z">
              <w:rPr>
                <w:rFonts w:ascii="Times New Roman" w:hAnsi="Times New Roman" w:cs="Times New Roman"/>
                <w:sz w:val="24"/>
                <w:szCs w:val="24"/>
              </w:rPr>
            </w:rPrChange>
          </w:rPr>
          <w:t xml:space="preserve">y conflicts of interest pertinent to the subject of this manuscript. </w:t>
        </w:r>
      </w:ins>
    </w:p>
    <w:p w14:paraId="124ABF31" w14:textId="77777777" w:rsidR="008A0D5C" w:rsidRPr="00B62DF3" w:rsidRDefault="008A0D5C">
      <w:pPr>
        <w:rPr>
          <w:ins w:id="2802" w:author="Jerome Federspiel" w:date="2022-02-04T06:58:00Z"/>
          <w:sz w:val="24"/>
          <w:szCs w:val="24"/>
          <w:rPrChange w:id="2803" w:author="Homa Ahmadzia" w:date="2022-03-04T10:22:00Z">
            <w:rPr>
              <w:ins w:id="2804" w:author="Jerome Federspiel" w:date="2022-02-04T06:58:00Z"/>
              <w:rFonts w:ascii="Times New Roman" w:hAnsi="Times New Roman" w:cs="Times New Roman"/>
              <w:sz w:val="24"/>
              <w:szCs w:val="24"/>
            </w:rPr>
          </w:rPrChange>
        </w:rPr>
        <w:sectPr w:rsidR="008A0D5C" w:rsidRPr="00B62DF3">
          <w:pgSz w:w="12240" w:h="15840"/>
          <w:pgMar w:top="1440" w:right="1440" w:bottom="1440" w:left="1440" w:header="720" w:footer="720" w:gutter="0"/>
          <w:pgNumType w:start="1"/>
          <w:cols w:space="720"/>
        </w:sectPr>
      </w:pPr>
    </w:p>
    <w:p w14:paraId="68D4DBE3" w14:textId="6B3CFCC2" w:rsidR="00846252" w:rsidRPr="00B62DF3" w:rsidDel="00D00354" w:rsidRDefault="00D00354">
      <w:pPr>
        <w:rPr>
          <w:del w:id="2805" w:author="Jerome Federspiel" w:date="2022-02-03T14:20:00Z"/>
          <w:b/>
          <w:bCs/>
          <w:sz w:val="24"/>
          <w:szCs w:val="24"/>
          <w:u w:val="single"/>
          <w:rPrChange w:id="2806" w:author="Homa Ahmadzia" w:date="2022-03-04T10:22:00Z">
            <w:rPr>
              <w:del w:id="2807" w:author="Jerome Federspiel" w:date="2022-02-03T14:20:00Z"/>
              <w:rFonts w:ascii="Times New Roman" w:hAnsi="Times New Roman" w:cs="Times New Roman"/>
              <w:b/>
              <w:bCs/>
              <w:sz w:val="24"/>
              <w:szCs w:val="24"/>
              <w:u w:val="single"/>
            </w:rPr>
          </w:rPrChange>
        </w:rPr>
      </w:pPr>
      <w:commentRangeStart w:id="2808"/>
      <w:ins w:id="2809" w:author="Jerome Federspiel" w:date="2022-02-03T14:26:00Z">
        <w:r w:rsidRPr="00B62DF3">
          <w:rPr>
            <w:b/>
            <w:bCs/>
            <w:sz w:val="24"/>
            <w:szCs w:val="24"/>
            <w:u w:val="single"/>
            <w:rPrChange w:id="2810" w:author="Homa Ahmadzia" w:date="2022-03-04T10:22:00Z">
              <w:rPr>
                <w:rFonts w:ascii="Times New Roman" w:hAnsi="Times New Roman" w:cs="Times New Roman"/>
                <w:b/>
                <w:bCs/>
                <w:sz w:val="24"/>
                <w:szCs w:val="24"/>
                <w:u w:val="single"/>
              </w:rPr>
            </w:rPrChange>
          </w:rPr>
          <w:lastRenderedPageBreak/>
          <w:t>TABLES</w:t>
        </w:r>
      </w:ins>
      <w:commentRangeEnd w:id="2808"/>
      <w:r w:rsidR="00363B4D">
        <w:rPr>
          <w:rStyle w:val="CommentReference"/>
        </w:rPr>
        <w:commentReference w:id="2808"/>
      </w:r>
    </w:p>
    <w:p w14:paraId="1DB985A8" w14:textId="77777777" w:rsidR="00D00354" w:rsidRPr="00B62DF3" w:rsidRDefault="00D00354" w:rsidP="00846252">
      <w:pPr>
        <w:spacing w:line="240" w:lineRule="auto"/>
        <w:rPr>
          <w:ins w:id="2811" w:author="Jerome Federspiel" w:date="2022-02-03T14:26:00Z"/>
          <w:b/>
          <w:bCs/>
          <w:sz w:val="24"/>
          <w:szCs w:val="24"/>
          <w:u w:val="single"/>
          <w:rPrChange w:id="2812" w:author="Homa Ahmadzia" w:date="2022-03-04T10:22:00Z">
            <w:rPr>
              <w:ins w:id="2813" w:author="Jerome Federspiel" w:date="2022-02-03T14:26:00Z"/>
              <w:rFonts w:ascii="Times New Roman" w:hAnsi="Times New Roman" w:cs="Times New Roman"/>
              <w:sz w:val="24"/>
              <w:szCs w:val="24"/>
            </w:rPr>
          </w:rPrChange>
        </w:rPr>
      </w:pPr>
    </w:p>
    <w:p w14:paraId="781C96FB" w14:textId="77777777" w:rsidR="00D00354" w:rsidRPr="00B62DF3" w:rsidRDefault="00D00354">
      <w:pPr>
        <w:rPr>
          <w:ins w:id="2814" w:author="Jerome Federspiel" w:date="2022-02-03T14:26:00Z"/>
          <w:b/>
          <w:bCs/>
          <w:sz w:val="24"/>
          <w:szCs w:val="24"/>
          <w:u w:val="single"/>
          <w:rPrChange w:id="2815" w:author="Homa Ahmadzia" w:date="2022-03-04T10:22:00Z">
            <w:rPr>
              <w:ins w:id="2816" w:author="Jerome Federspiel" w:date="2022-02-03T14:26:00Z"/>
            </w:rPr>
          </w:rPrChange>
        </w:rPr>
      </w:pPr>
    </w:p>
    <w:p w14:paraId="2CEB803D" w14:textId="1A78B44B" w:rsidR="004162BD" w:rsidRPr="00B62DF3" w:rsidRDefault="0065786E" w:rsidP="00846252">
      <w:pPr>
        <w:spacing w:line="240" w:lineRule="auto"/>
        <w:rPr>
          <w:sz w:val="24"/>
          <w:szCs w:val="24"/>
          <w:rPrChange w:id="2817" w:author="Homa Ahmadzia" w:date="2022-03-04T10:22:00Z">
            <w:rPr/>
          </w:rPrChange>
        </w:rPr>
      </w:pPr>
      <w:r w:rsidRPr="00B62DF3">
        <w:rPr>
          <w:color w:val="000000"/>
          <w:sz w:val="24"/>
          <w:szCs w:val="24"/>
          <w:shd w:val="clear" w:color="auto" w:fill="FFFFFF"/>
          <w:rPrChange w:id="2818" w:author="Homa Ahmadzia" w:date="2022-03-04T10:22:00Z">
            <w:rPr>
              <w:color w:val="000000"/>
              <w:shd w:val="clear" w:color="auto" w:fill="FFFFFF"/>
            </w:rPr>
          </w:rPrChange>
        </w:rPr>
        <w:t xml:space="preserve">Table 1. </w:t>
      </w:r>
      <w:r w:rsidR="00D84E4A" w:rsidRPr="00B62DF3">
        <w:rPr>
          <w:color w:val="000000"/>
          <w:sz w:val="24"/>
          <w:szCs w:val="24"/>
          <w:shd w:val="clear" w:color="auto" w:fill="FFFFFF"/>
          <w:rPrChange w:id="2819" w:author="Homa Ahmadzia" w:date="2022-03-04T10:22:00Z">
            <w:rPr>
              <w:color w:val="000000"/>
              <w:shd w:val="clear" w:color="auto" w:fill="FFFFFF"/>
            </w:rPr>
          </w:rPrChange>
        </w:rPr>
        <w:t xml:space="preserve">Performance of machine learning and statistical models based on </w:t>
      </w:r>
      <w:ins w:id="2820" w:author="Jerome Federspiel" w:date="2022-02-04T07:04:00Z">
        <w:r w:rsidR="006412A6" w:rsidRPr="00B62DF3">
          <w:rPr>
            <w:color w:val="000000"/>
            <w:sz w:val="24"/>
            <w:szCs w:val="24"/>
            <w:shd w:val="clear" w:color="auto" w:fill="FFFFFF"/>
            <w:rPrChange w:id="2821" w:author="Homa Ahmadzia" w:date="2022-03-04T10:22:00Z">
              <w:rPr>
                <w:rFonts w:ascii="Times New Roman" w:hAnsi="Times New Roman" w:cs="Times New Roman"/>
                <w:color w:val="000000"/>
                <w:sz w:val="24"/>
                <w:szCs w:val="24"/>
                <w:shd w:val="clear" w:color="auto" w:fill="FFFFFF"/>
              </w:rPr>
            </w:rPrChange>
          </w:rPr>
          <w:t xml:space="preserve">antepartum and </w:t>
        </w:r>
      </w:ins>
      <w:r w:rsidR="00D84E4A" w:rsidRPr="00B62DF3">
        <w:rPr>
          <w:color w:val="000000"/>
          <w:sz w:val="24"/>
          <w:szCs w:val="24"/>
          <w:shd w:val="clear" w:color="auto" w:fill="FFFFFF"/>
          <w:rPrChange w:id="2822" w:author="Homa Ahmadzia" w:date="2022-03-04T10:22:00Z">
            <w:rPr>
              <w:color w:val="000000"/>
              <w:shd w:val="clear" w:color="auto" w:fill="FFFFFF"/>
            </w:rPr>
          </w:rPrChange>
        </w:rPr>
        <w:t>intrapartum maternal variables at predicting transfusion and/or postpartum hemorrhage</w:t>
      </w:r>
      <w:r w:rsidR="001241AF" w:rsidRPr="00B62DF3">
        <w:rPr>
          <w:color w:val="000000"/>
          <w:sz w:val="24"/>
          <w:szCs w:val="24"/>
          <w:shd w:val="clear" w:color="auto" w:fill="FFFFFF"/>
          <w:rPrChange w:id="2823" w:author="Homa Ahmadzia" w:date="2022-03-04T10:22:00Z">
            <w:rPr>
              <w:color w:val="000000"/>
              <w:shd w:val="clear" w:color="auto" w:fill="FFFFFF"/>
            </w:rPr>
          </w:rPrChange>
        </w:rPr>
        <w:br/>
      </w:r>
    </w:p>
    <w:tbl>
      <w:tblPr>
        <w:tblStyle w:val="TableGrid"/>
        <w:tblW w:w="12857" w:type="dxa"/>
        <w:tblLook w:val="04A0" w:firstRow="1" w:lastRow="0" w:firstColumn="1" w:lastColumn="0" w:noHBand="0" w:noVBand="1"/>
        <w:tblPrChange w:id="2824" w:author="Jerome Federspiel" w:date="2022-02-04T07:04:00Z">
          <w:tblPr>
            <w:tblStyle w:val="TableGrid"/>
            <w:tblW w:w="12695" w:type="dxa"/>
            <w:tblLook w:val="04A0" w:firstRow="1" w:lastRow="0" w:firstColumn="1" w:lastColumn="0" w:noHBand="0" w:noVBand="1"/>
          </w:tblPr>
        </w:tblPrChange>
      </w:tblPr>
      <w:tblGrid>
        <w:gridCol w:w="933"/>
        <w:gridCol w:w="838"/>
        <w:gridCol w:w="905"/>
        <w:gridCol w:w="838"/>
        <w:gridCol w:w="905"/>
        <w:gridCol w:w="1246"/>
        <w:gridCol w:w="1038"/>
        <w:gridCol w:w="1679"/>
        <w:gridCol w:w="1440"/>
        <w:gridCol w:w="1297"/>
        <w:gridCol w:w="982"/>
        <w:gridCol w:w="817"/>
        <w:tblGridChange w:id="2825">
          <w:tblGrid>
            <w:gridCol w:w="933"/>
            <w:gridCol w:w="2"/>
            <w:gridCol w:w="836"/>
            <w:gridCol w:w="2"/>
            <w:gridCol w:w="903"/>
            <w:gridCol w:w="2"/>
            <w:gridCol w:w="836"/>
            <w:gridCol w:w="2"/>
            <w:gridCol w:w="903"/>
            <w:gridCol w:w="2"/>
            <w:gridCol w:w="1244"/>
            <w:gridCol w:w="242"/>
            <w:gridCol w:w="2"/>
            <w:gridCol w:w="794"/>
            <w:gridCol w:w="242"/>
            <w:gridCol w:w="2"/>
            <w:gridCol w:w="1435"/>
            <w:gridCol w:w="242"/>
            <w:gridCol w:w="3"/>
            <w:gridCol w:w="1195"/>
            <w:gridCol w:w="242"/>
            <w:gridCol w:w="4"/>
            <w:gridCol w:w="1051"/>
            <w:gridCol w:w="242"/>
            <w:gridCol w:w="4"/>
            <w:gridCol w:w="736"/>
            <w:gridCol w:w="242"/>
            <w:gridCol w:w="4"/>
            <w:gridCol w:w="571"/>
            <w:gridCol w:w="28"/>
            <w:gridCol w:w="4"/>
          </w:tblGrid>
        </w:tblGridChange>
      </w:tblGrid>
      <w:tr w:rsidR="006412A6" w:rsidRPr="00B62DF3" w14:paraId="696F6630" w14:textId="77777777" w:rsidTr="006412A6">
        <w:trPr>
          <w:cantSplit/>
          <w:trHeight w:val="1358"/>
          <w:trPrChange w:id="2826" w:author="Jerome Federspiel" w:date="2022-02-04T07:04:00Z">
            <w:trPr>
              <w:gridAfter w:val="0"/>
              <w:wAfter w:w="8" w:type="dxa"/>
              <w:trHeight w:val="260"/>
            </w:trPr>
          </w:trPrChange>
        </w:trPr>
        <w:tc>
          <w:tcPr>
            <w:tcW w:w="933" w:type="dxa"/>
            <w:noWrap/>
            <w:textDirection w:val="btLr"/>
            <w:vAlign w:val="center"/>
            <w:hideMark/>
            <w:tcPrChange w:id="2827" w:author="Jerome Federspiel" w:date="2022-02-04T07:04:00Z">
              <w:tcPr>
                <w:tcW w:w="935" w:type="dxa"/>
                <w:noWrap/>
                <w:hideMark/>
              </w:tcPr>
            </w:tcPrChange>
          </w:tcPr>
          <w:p w14:paraId="61A3795A" w14:textId="2D3E26DB" w:rsidR="004162BD" w:rsidRPr="00B62DF3" w:rsidRDefault="004162BD">
            <w:pPr>
              <w:ind w:left="113" w:right="113"/>
              <w:jc w:val="center"/>
              <w:rPr>
                <w:rFonts w:eastAsia="Times New Roman"/>
                <w:sz w:val="24"/>
                <w:szCs w:val="24"/>
                <w:lang w:val="en-US"/>
                <w:rPrChange w:id="2828" w:author="Homa Ahmadzia" w:date="2022-03-04T10:22:00Z">
                  <w:rPr>
                    <w:rFonts w:eastAsia="Times New Roman"/>
                    <w:sz w:val="20"/>
                    <w:szCs w:val="20"/>
                    <w:lang w:val="en-US"/>
                  </w:rPr>
                </w:rPrChange>
              </w:rPr>
              <w:pPrChange w:id="2829" w:author="Jerome Federspiel" w:date="2022-02-04T07:03:00Z">
                <w:pPr>
                  <w:jc w:val="center"/>
                </w:pPr>
              </w:pPrChange>
            </w:pPr>
            <w:r w:rsidRPr="00B62DF3">
              <w:rPr>
                <w:rFonts w:eastAsia="Times New Roman"/>
                <w:sz w:val="24"/>
                <w:szCs w:val="24"/>
                <w:lang w:val="en-US"/>
                <w:rPrChange w:id="2830" w:author="Homa Ahmadzia" w:date="2022-03-04T10:22:00Z">
                  <w:rPr>
                    <w:rFonts w:eastAsia="Times New Roman"/>
                    <w:sz w:val="20"/>
                    <w:szCs w:val="20"/>
                    <w:lang w:val="en-US"/>
                  </w:rPr>
                </w:rPrChange>
              </w:rPr>
              <w:t>Alg</w:t>
            </w:r>
            <w:ins w:id="2831" w:author="Jerome Federspiel" w:date="2022-02-04T06:58:00Z">
              <w:r w:rsidR="008A0D5C" w:rsidRPr="00B62DF3">
                <w:rPr>
                  <w:rFonts w:eastAsia="Times New Roman"/>
                  <w:sz w:val="24"/>
                  <w:szCs w:val="24"/>
                  <w:lang w:val="en-US"/>
                  <w:rPrChange w:id="2832" w:author="Homa Ahmadzia" w:date="2022-03-04T10:22:00Z">
                    <w:rPr>
                      <w:rFonts w:ascii="Times New Roman" w:eastAsia="Times New Roman" w:hAnsi="Times New Roman" w:cs="Times New Roman"/>
                      <w:sz w:val="24"/>
                      <w:szCs w:val="24"/>
                      <w:lang w:val="en-US"/>
                    </w:rPr>
                  </w:rPrChange>
                </w:rPr>
                <w:t>orithm</w:t>
              </w:r>
            </w:ins>
          </w:p>
        </w:tc>
        <w:tc>
          <w:tcPr>
            <w:tcW w:w="838" w:type="dxa"/>
            <w:noWrap/>
            <w:textDirection w:val="btLr"/>
            <w:vAlign w:val="center"/>
            <w:hideMark/>
            <w:tcPrChange w:id="2833" w:author="Jerome Federspiel" w:date="2022-02-04T07:04:00Z">
              <w:tcPr>
                <w:tcW w:w="838" w:type="dxa"/>
                <w:gridSpan w:val="2"/>
                <w:noWrap/>
                <w:hideMark/>
              </w:tcPr>
            </w:tcPrChange>
          </w:tcPr>
          <w:p w14:paraId="57735FB0" w14:textId="2961648F" w:rsidR="004162BD" w:rsidRPr="00B62DF3" w:rsidRDefault="004162BD">
            <w:pPr>
              <w:ind w:left="113" w:right="113"/>
              <w:jc w:val="center"/>
              <w:rPr>
                <w:rFonts w:eastAsia="Times New Roman"/>
                <w:sz w:val="24"/>
                <w:szCs w:val="24"/>
                <w:lang w:val="en-US"/>
                <w:rPrChange w:id="2834" w:author="Homa Ahmadzia" w:date="2022-03-04T10:22:00Z">
                  <w:rPr>
                    <w:rFonts w:eastAsia="Times New Roman"/>
                    <w:sz w:val="20"/>
                    <w:szCs w:val="20"/>
                    <w:lang w:val="en-US"/>
                  </w:rPr>
                </w:rPrChange>
              </w:rPr>
              <w:pPrChange w:id="2835" w:author="Jerome Federspiel" w:date="2022-02-04T07:03:00Z">
                <w:pPr>
                  <w:jc w:val="center"/>
                </w:pPr>
              </w:pPrChange>
            </w:pPr>
            <w:del w:id="2836" w:author="Jerome Federspiel" w:date="2022-02-04T07:02:00Z">
              <w:r w:rsidRPr="00B62DF3" w:rsidDel="006412A6">
                <w:rPr>
                  <w:rFonts w:eastAsia="Times New Roman"/>
                  <w:sz w:val="24"/>
                  <w:szCs w:val="24"/>
                  <w:lang w:val="en-US"/>
                  <w:rPrChange w:id="2837" w:author="Homa Ahmadzia" w:date="2022-03-04T10:22:00Z">
                    <w:rPr>
                      <w:rFonts w:eastAsia="Times New Roman"/>
                      <w:sz w:val="20"/>
                      <w:szCs w:val="20"/>
                      <w:lang w:val="en-US"/>
                    </w:rPr>
                  </w:rPrChange>
                </w:rPr>
                <w:delText>NTP</w:delText>
              </w:r>
            </w:del>
            <w:ins w:id="2838" w:author="Jerome Federspiel" w:date="2022-02-04T07:02:00Z">
              <w:r w:rsidR="006412A6" w:rsidRPr="00B62DF3">
                <w:rPr>
                  <w:rFonts w:eastAsia="Times New Roman"/>
                  <w:sz w:val="24"/>
                  <w:szCs w:val="24"/>
                  <w:lang w:val="en-US"/>
                  <w:rPrChange w:id="2839" w:author="Homa Ahmadzia" w:date="2022-03-04T10:22:00Z">
                    <w:rPr>
                      <w:rFonts w:ascii="Times New Roman" w:eastAsia="Times New Roman" w:hAnsi="Times New Roman" w:cs="Times New Roman"/>
                      <w:sz w:val="24"/>
                      <w:szCs w:val="24"/>
                      <w:lang w:val="en-US"/>
                    </w:rPr>
                  </w:rPrChange>
                </w:rPr>
                <w:t># True Positives</w:t>
              </w:r>
            </w:ins>
          </w:p>
        </w:tc>
        <w:tc>
          <w:tcPr>
            <w:tcW w:w="905" w:type="dxa"/>
            <w:noWrap/>
            <w:textDirection w:val="btLr"/>
            <w:vAlign w:val="center"/>
            <w:hideMark/>
            <w:tcPrChange w:id="2840" w:author="Jerome Federspiel" w:date="2022-02-04T07:04:00Z">
              <w:tcPr>
                <w:tcW w:w="905" w:type="dxa"/>
                <w:gridSpan w:val="2"/>
                <w:noWrap/>
                <w:hideMark/>
              </w:tcPr>
            </w:tcPrChange>
          </w:tcPr>
          <w:p w14:paraId="002AD5A8" w14:textId="7DDA1DBF" w:rsidR="004162BD" w:rsidRPr="00B62DF3" w:rsidRDefault="004162BD">
            <w:pPr>
              <w:ind w:left="113" w:right="113"/>
              <w:jc w:val="center"/>
              <w:rPr>
                <w:rFonts w:eastAsia="Times New Roman"/>
                <w:sz w:val="24"/>
                <w:szCs w:val="24"/>
                <w:lang w:val="en-US"/>
                <w:rPrChange w:id="2841" w:author="Homa Ahmadzia" w:date="2022-03-04T10:22:00Z">
                  <w:rPr>
                    <w:rFonts w:eastAsia="Times New Roman"/>
                    <w:sz w:val="20"/>
                    <w:szCs w:val="20"/>
                    <w:lang w:val="en-US"/>
                  </w:rPr>
                </w:rPrChange>
              </w:rPr>
              <w:pPrChange w:id="2842" w:author="Jerome Federspiel" w:date="2022-02-04T07:03:00Z">
                <w:pPr>
                  <w:jc w:val="center"/>
                </w:pPr>
              </w:pPrChange>
            </w:pPr>
            <w:del w:id="2843" w:author="Jerome Federspiel" w:date="2022-02-04T07:02:00Z">
              <w:r w:rsidRPr="00B62DF3" w:rsidDel="006412A6">
                <w:rPr>
                  <w:rFonts w:eastAsia="Times New Roman"/>
                  <w:sz w:val="24"/>
                  <w:szCs w:val="24"/>
                  <w:lang w:val="en-US"/>
                  <w:rPrChange w:id="2844" w:author="Homa Ahmadzia" w:date="2022-03-04T10:22:00Z">
                    <w:rPr>
                      <w:rFonts w:eastAsia="Times New Roman"/>
                      <w:sz w:val="20"/>
                      <w:szCs w:val="20"/>
                      <w:lang w:val="en-US"/>
                    </w:rPr>
                  </w:rPrChange>
                </w:rPr>
                <w:delText>NFN</w:delText>
              </w:r>
            </w:del>
            <w:ins w:id="2845" w:author="Jerome Federspiel" w:date="2022-02-04T07:02:00Z">
              <w:r w:rsidR="006412A6" w:rsidRPr="00B62DF3">
                <w:rPr>
                  <w:rFonts w:eastAsia="Times New Roman"/>
                  <w:sz w:val="24"/>
                  <w:szCs w:val="24"/>
                  <w:lang w:val="en-US"/>
                  <w:rPrChange w:id="2846" w:author="Homa Ahmadzia" w:date="2022-03-04T10:22:00Z">
                    <w:rPr>
                      <w:rFonts w:ascii="Times New Roman" w:eastAsia="Times New Roman" w:hAnsi="Times New Roman" w:cs="Times New Roman"/>
                      <w:sz w:val="24"/>
                      <w:szCs w:val="24"/>
                      <w:lang w:val="en-US"/>
                    </w:rPr>
                  </w:rPrChange>
                </w:rPr>
                <w:t># True Negatives</w:t>
              </w:r>
            </w:ins>
          </w:p>
        </w:tc>
        <w:tc>
          <w:tcPr>
            <w:tcW w:w="838" w:type="dxa"/>
            <w:noWrap/>
            <w:textDirection w:val="btLr"/>
            <w:vAlign w:val="center"/>
            <w:hideMark/>
            <w:tcPrChange w:id="2847" w:author="Jerome Federspiel" w:date="2022-02-04T07:04:00Z">
              <w:tcPr>
                <w:tcW w:w="838" w:type="dxa"/>
                <w:gridSpan w:val="2"/>
                <w:noWrap/>
                <w:hideMark/>
              </w:tcPr>
            </w:tcPrChange>
          </w:tcPr>
          <w:p w14:paraId="06534508" w14:textId="00AE2DE7" w:rsidR="004162BD" w:rsidRPr="00B62DF3" w:rsidRDefault="004162BD">
            <w:pPr>
              <w:ind w:left="113" w:right="113"/>
              <w:jc w:val="center"/>
              <w:rPr>
                <w:rFonts w:eastAsia="Times New Roman"/>
                <w:sz w:val="24"/>
                <w:szCs w:val="24"/>
                <w:lang w:val="en-US"/>
                <w:rPrChange w:id="2848" w:author="Homa Ahmadzia" w:date="2022-03-04T10:22:00Z">
                  <w:rPr>
                    <w:rFonts w:eastAsia="Times New Roman"/>
                    <w:sz w:val="20"/>
                    <w:szCs w:val="20"/>
                    <w:lang w:val="en-US"/>
                  </w:rPr>
                </w:rPrChange>
              </w:rPr>
              <w:pPrChange w:id="2849" w:author="Jerome Federspiel" w:date="2022-02-04T07:03:00Z">
                <w:pPr>
                  <w:jc w:val="center"/>
                </w:pPr>
              </w:pPrChange>
            </w:pPr>
            <w:del w:id="2850" w:author="Jerome Federspiel" w:date="2022-02-04T07:02:00Z">
              <w:r w:rsidRPr="00B62DF3" w:rsidDel="006412A6">
                <w:rPr>
                  <w:rFonts w:eastAsia="Times New Roman"/>
                  <w:sz w:val="24"/>
                  <w:szCs w:val="24"/>
                  <w:lang w:val="en-US"/>
                  <w:rPrChange w:id="2851" w:author="Homa Ahmadzia" w:date="2022-03-04T10:22:00Z">
                    <w:rPr>
                      <w:rFonts w:eastAsia="Times New Roman"/>
                      <w:sz w:val="20"/>
                      <w:szCs w:val="20"/>
                      <w:lang w:val="en-US"/>
                    </w:rPr>
                  </w:rPrChange>
                </w:rPr>
                <w:delText>NFP</w:delText>
              </w:r>
            </w:del>
            <w:ins w:id="2852" w:author="Jerome Federspiel" w:date="2022-02-04T07:02:00Z">
              <w:r w:rsidR="006412A6" w:rsidRPr="00B62DF3">
                <w:rPr>
                  <w:rFonts w:eastAsia="Times New Roman"/>
                  <w:sz w:val="24"/>
                  <w:szCs w:val="24"/>
                  <w:lang w:val="en-US"/>
                  <w:rPrChange w:id="2853" w:author="Homa Ahmadzia" w:date="2022-03-04T10:22:00Z">
                    <w:rPr>
                      <w:rFonts w:ascii="Times New Roman" w:eastAsia="Times New Roman" w:hAnsi="Times New Roman" w:cs="Times New Roman"/>
                      <w:sz w:val="24"/>
                      <w:szCs w:val="24"/>
                      <w:lang w:val="en-US"/>
                    </w:rPr>
                  </w:rPrChange>
                </w:rPr>
                <w:t># False Positives</w:t>
              </w:r>
            </w:ins>
          </w:p>
        </w:tc>
        <w:tc>
          <w:tcPr>
            <w:tcW w:w="905" w:type="dxa"/>
            <w:noWrap/>
            <w:textDirection w:val="btLr"/>
            <w:vAlign w:val="center"/>
            <w:hideMark/>
            <w:tcPrChange w:id="2854" w:author="Jerome Federspiel" w:date="2022-02-04T07:04:00Z">
              <w:tcPr>
                <w:tcW w:w="905" w:type="dxa"/>
                <w:gridSpan w:val="2"/>
                <w:noWrap/>
                <w:hideMark/>
              </w:tcPr>
            </w:tcPrChange>
          </w:tcPr>
          <w:p w14:paraId="438C03D2" w14:textId="25308CAE" w:rsidR="004162BD" w:rsidRPr="00B62DF3" w:rsidRDefault="004162BD">
            <w:pPr>
              <w:ind w:left="113" w:right="113"/>
              <w:jc w:val="center"/>
              <w:rPr>
                <w:rFonts w:eastAsia="Times New Roman"/>
                <w:sz w:val="24"/>
                <w:szCs w:val="24"/>
                <w:lang w:val="en-US"/>
                <w:rPrChange w:id="2855" w:author="Homa Ahmadzia" w:date="2022-03-04T10:22:00Z">
                  <w:rPr>
                    <w:rFonts w:eastAsia="Times New Roman"/>
                    <w:sz w:val="20"/>
                    <w:szCs w:val="20"/>
                    <w:lang w:val="en-US"/>
                  </w:rPr>
                </w:rPrChange>
              </w:rPr>
              <w:pPrChange w:id="2856" w:author="Jerome Federspiel" w:date="2022-02-04T07:03:00Z">
                <w:pPr>
                  <w:jc w:val="center"/>
                </w:pPr>
              </w:pPrChange>
            </w:pPr>
            <w:del w:id="2857" w:author="Jerome Federspiel" w:date="2022-02-04T07:02:00Z">
              <w:r w:rsidRPr="00B62DF3" w:rsidDel="006412A6">
                <w:rPr>
                  <w:rFonts w:eastAsia="Times New Roman"/>
                  <w:sz w:val="24"/>
                  <w:szCs w:val="24"/>
                  <w:lang w:val="en-US"/>
                  <w:rPrChange w:id="2858" w:author="Homa Ahmadzia" w:date="2022-03-04T10:22:00Z">
                    <w:rPr>
                      <w:rFonts w:eastAsia="Times New Roman"/>
                      <w:sz w:val="20"/>
                      <w:szCs w:val="20"/>
                      <w:lang w:val="en-US"/>
                    </w:rPr>
                  </w:rPrChange>
                </w:rPr>
                <w:delText>NTN</w:delText>
              </w:r>
            </w:del>
            <w:ins w:id="2859" w:author="Jerome Federspiel" w:date="2022-02-04T07:02:00Z">
              <w:r w:rsidR="006412A6" w:rsidRPr="00B62DF3">
                <w:rPr>
                  <w:rFonts w:eastAsia="Times New Roman"/>
                  <w:sz w:val="24"/>
                  <w:szCs w:val="24"/>
                  <w:lang w:val="en-US"/>
                  <w:rPrChange w:id="2860" w:author="Homa Ahmadzia" w:date="2022-03-04T10:22:00Z">
                    <w:rPr>
                      <w:rFonts w:ascii="Times New Roman" w:eastAsia="Times New Roman" w:hAnsi="Times New Roman" w:cs="Times New Roman"/>
                      <w:sz w:val="24"/>
                      <w:szCs w:val="24"/>
                      <w:lang w:val="en-US"/>
                    </w:rPr>
                  </w:rPrChange>
                </w:rPr>
                <w:t># False Negatives</w:t>
              </w:r>
            </w:ins>
          </w:p>
        </w:tc>
        <w:tc>
          <w:tcPr>
            <w:tcW w:w="1246" w:type="dxa"/>
            <w:noWrap/>
            <w:textDirection w:val="btLr"/>
            <w:vAlign w:val="center"/>
            <w:hideMark/>
            <w:tcPrChange w:id="2861" w:author="Jerome Federspiel" w:date="2022-02-04T07:04:00Z">
              <w:tcPr>
                <w:tcW w:w="1488" w:type="dxa"/>
                <w:gridSpan w:val="3"/>
                <w:noWrap/>
                <w:hideMark/>
              </w:tcPr>
            </w:tcPrChange>
          </w:tcPr>
          <w:p w14:paraId="6D7B752D" w14:textId="6BA38E37" w:rsidR="004162BD" w:rsidRPr="00B62DF3" w:rsidRDefault="004162BD">
            <w:pPr>
              <w:ind w:left="113" w:right="113"/>
              <w:jc w:val="center"/>
              <w:rPr>
                <w:rFonts w:eastAsia="Times New Roman"/>
                <w:sz w:val="24"/>
                <w:szCs w:val="24"/>
                <w:lang w:val="en-US"/>
                <w:rPrChange w:id="2862" w:author="Homa Ahmadzia" w:date="2022-03-04T10:22:00Z">
                  <w:rPr>
                    <w:rFonts w:eastAsia="Times New Roman"/>
                    <w:sz w:val="20"/>
                    <w:szCs w:val="20"/>
                    <w:lang w:val="en-US"/>
                  </w:rPr>
                </w:rPrChange>
              </w:rPr>
              <w:pPrChange w:id="2863" w:author="Jerome Federspiel" w:date="2022-02-04T07:03:00Z">
                <w:pPr>
                  <w:jc w:val="center"/>
                </w:pPr>
              </w:pPrChange>
            </w:pPr>
            <w:del w:id="2864" w:author="Jerome Federspiel" w:date="2022-02-04T07:02:00Z">
              <w:r w:rsidRPr="00B62DF3" w:rsidDel="006412A6">
                <w:rPr>
                  <w:rFonts w:eastAsia="Times New Roman"/>
                  <w:sz w:val="24"/>
                  <w:szCs w:val="24"/>
                  <w:lang w:val="en-US"/>
                  <w:rPrChange w:id="2865" w:author="Homa Ahmadzia" w:date="2022-03-04T10:22:00Z">
                    <w:rPr>
                      <w:rFonts w:eastAsia="Times New Roman"/>
                      <w:sz w:val="20"/>
                      <w:szCs w:val="20"/>
                      <w:lang w:val="en-US"/>
                    </w:rPr>
                  </w:rPrChange>
                </w:rPr>
                <w:delText>precision</w:delText>
              </w:r>
            </w:del>
            <w:ins w:id="2866" w:author="Jerome Federspiel" w:date="2022-02-04T07:02:00Z">
              <w:r w:rsidR="006412A6" w:rsidRPr="00B62DF3">
                <w:rPr>
                  <w:rFonts w:eastAsia="Times New Roman"/>
                  <w:sz w:val="24"/>
                  <w:szCs w:val="24"/>
                  <w:lang w:val="en-US"/>
                  <w:rPrChange w:id="2867" w:author="Homa Ahmadzia" w:date="2022-03-04T10:22:00Z">
                    <w:rPr>
                      <w:rFonts w:ascii="Times New Roman" w:eastAsia="Times New Roman" w:hAnsi="Times New Roman" w:cs="Times New Roman"/>
                      <w:sz w:val="24"/>
                      <w:szCs w:val="24"/>
                      <w:lang w:val="en-US"/>
                    </w:rPr>
                  </w:rPrChange>
                </w:rPr>
                <w:t>Precision</w:t>
              </w:r>
            </w:ins>
          </w:p>
        </w:tc>
        <w:tc>
          <w:tcPr>
            <w:tcW w:w="1038" w:type="dxa"/>
            <w:noWrap/>
            <w:textDirection w:val="btLr"/>
            <w:vAlign w:val="center"/>
            <w:hideMark/>
            <w:tcPrChange w:id="2868" w:author="Jerome Federspiel" w:date="2022-02-04T07:04:00Z">
              <w:tcPr>
                <w:tcW w:w="1038" w:type="dxa"/>
                <w:gridSpan w:val="3"/>
                <w:noWrap/>
                <w:hideMark/>
              </w:tcPr>
            </w:tcPrChange>
          </w:tcPr>
          <w:p w14:paraId="344B29E6" w14:textId="5E7CC566" w:rsidR="004162BD" w:rsidRPr="00B62DF3" w:rsidRDefault="004162BD">
            <w:pPr>
              <w:ind w:left="113" w:right="113"/>
              <w:jc w:val="center"/>
              <w:rPr>
                <w:rFonts w:eastAsia="Times New Roman"/>
                <w:sz w:val="24"/>
                <w:szCs w:val="24"/>
                <w:lang w:val="en-US"/>
                <w:rPrChange w:id="2869" w:author="Homa Ahmadzia" w:date="2022-03-04T10:22:00Z">
                  <w:rPr>
                    <w:rFonts w:eastAsia="Times New Roman"/>
                    <w:sz w:val="20"/>
                    <w:szCs w:val="20"/>
                    <w:lang w:val="en-US"/>
                  </w:rPr>
                </w:rPrChange>
              </w:rPr>
              <w:pPrChange w:id="2870" w:author="Jerome Federspiel" w:date="2022-02-04T07:03:00Z">
                <w:pPr>
                  <w:jc w:val="center"/>
                </w:pPr>
              </w:pPrChange>
            </w:pPr>
            <w:del w:id="2871" w:author="Jerome Federspiel" w:date="2022-02-04T07:02:00Z">
              <w:r w:rsidRPr="00B62DF3" w:rsidDel="006412A6">
                <w:rPr>
                  <w:rFonts w:eastAsia="Times New Roman"/>
                  <w:sz w:val="24"/>
                  <w:szCs w:val="24"/>
                  <w:lang w:val="en-US"/>
                  <w:rPrChange w:id="2872" w:author="Homa Ahmadzia" w:date="2022-03-04T10:22:00Z">
                    <w:rPr>
                      <w:rFonts w:eastAsia="Times New Roman"/>
                      <w:sz w:val="20"/>
                      <w:szCs w:val="20"/>
                      <w:lang w:val="en-US"/>
                    </w:rPr>
                  </w:rPrChange>
                </w:rPr>
                <w:delText>recall</w:delText>
              </w:r>
            </w:del>
            <w:ins w:id="2873" w:author="Jerome Federspiel" w:date="2022-02-04T07:02:00Z">
              <w:r w:rsidR="006412A6" w:rsidRPr="00B62DF3">
                <w:rPr>
                  <w:rFonts w:eastAsia="Times New Roman"/>
                  <w:sz w:val="24"/>
                  <w:szCs w:val="24"/>
                  <w:lang w:val="en-US"/>
                  <w:rPrChange w:id="2874" w:author="Homa Ahmadzia" w:date="2022-03-04T10:22:00Z">
                    <w:rPr>
                      <w:rFonts w:ascii="Times New Roman" w:eastAsia="Times New Roman" w:hAnsi="Times New Roman" w:cs="Times New Roman"/>
                      <w:sz w:val="24"/>
                      <w:szCs w:val="24"/>
                      <w:lang w:val="en-US"/>
                    </w:rPr>
                  </w:rPrChange>
                </w:rPr>
                <w:t>Recall</w:t>
              </w:r>
            </w:ins>
          </w:p>
        </w:tc>
        <w:tc>
          <w:tcPr>
            <w:tcW w:w="1679" w:type="dxa"/>
            <w:noWrap/>
            <w:textDirection w:val="btLr"/>
            <w:vAlign w:val="center"/>
            <w:hideMark/>
            <w:tcPrChange w:id="2875" w:author="Jerome Federspiel" w:date="2022-02-04T07:04:00Z">
              <w:tcPr>
                <w:tcW w:w="1680" w:type="dxa"/>
                <w:gridSpan w:val="3"/>
                <w:noWrap/>
                <w:hideMark/>
              </w:tcPr>
            </w:tcPrChange>
          </w:tcPr>
          <w:p w14:paraId="42931B6B" w14:textId="38D06215" w:rsidR="004162BD" w:rsidRPr="00B62DF3" w:rsidRDefault="004162BD">
            <w:pPr>
              <w:ind w:left="113" w:right="113"/>
              <w:jc w:val="center"/>
              <w:rPr>
                <w:rFonts w:eastAsia="Times New Roman"/>
                <w:sz w:val="24"/>
                <w:szCs w:val="24"/>
                <w:lang w:val="en-US"/>
                <w:rPrChange w:id="2876" w:author="Homa Ahmadzia" w:date="2022-03-04T10:22:00Z">
                  <w:rPr>
                    <w:rFonts w:eastAsia="Times New Roman"/>
                    <w:sz w:val="20"/>
                    <w:szCs w:val="20"/>
                    <w:lang w:val="en-US"/>
                  </w:rPr>
                </w:rPrChange>
              </w:rPr>
              <w:pPrChange w:id="2877" w:author="Jerome Federspiel" w:date="2022-02-04T07:03:00Z">
                <w:pPr>
                  <w:jc w:val="center"/>
                </w:pPr>
              </w:pPrChange>
            </w:pPr>
            <w:del w:id="2878" w:author="Jerome Federspiel" w:date="2022-02-04T07:02:00Z">
              <w:r w:rsidRPr="00B62DF3" w:rsidDel="006412A6">
                <w:rPr>
                  <w:rFonts w:eastAsia="Times New Roman"/>
                  <w:sz w:val="24"/>
                  <w:szCs w:val="24"/>
                  <w:lang w:val="en-US"/>
                  <w:rPrChange w:id="2879" w:author="Homa Ahmadzia" w:date="2022-03-04T10:22:00Z">
                    <w:rPr>
                      <w:rFonts w:eastAsia="Times New Roman"/>
                      <w:sz w:val="20"/>
                      <w:szCs w:val="20"/>
                      <w:lang w:val="en-US"/>
                    </w:rPr>
                  </w:rPrChange>
                </w:rPr>
                <w:delText>specificity</w:delText>
              </w:r>
            </w:del>
            <w:ins w:id="2880" w:author="Jerome Federspiel" w:date="2022-02-04T07:02:00Z">
              <w:r w:rsidR="006412A6" w:rsidRPr="00B62DF3">
                <w:rPr>
                  <w:rFonts w:eastAsia="Times New Roman"/>
                  <w:sz w:val="24"/>
                  <w:szCs w:val="24"/>
                  <w:lang w:val="en-US"/>
                  <w:rPrChange w:id="2881" w:author="Homa Ahmadzia" w:date="2022-03-04T10:22:00Z">
                    <w:rPr>
                      <w:rFonts w:ascii="Times New Roman" w:eastAsia="Times New Roman" w:hAnsi="Times New Roman" w:cs="Times New Roman"/>
                      <w:sz w:val="24"/>
                      <w:szCs w:val="24"/>
                      <w:lang w:val="en-US"/>
                    </w:rPr>
                  </w:rPrChange>
                </w:rPr>
                <w:t>Specificity</w:t>
              </w:r>
            </w:ins>
          </w:p>
        </w:tc>
        <w:tc>
          <w:tcPr>
            <w:tcW w:w="1440" w:type="dxa"/>
            <w:noWrap/>
            <w:textDirection w:val="btLr"/>
            <w:vAlign w:val="center"/>
            <w:hideMark/>
            <w:tcPrChange w:id="2882" w:author="Jerome Federspiel" w:date="2022-02-04T07:04:00Z">
              <w:tcPr>
                <w:tcW w:w="1178" w:type="dxa"/>
                <w:gridSpan w:val="3"/>
                <w:noWrap/>
                <w:hideMark/>
              </w:tcPr>
            </w:tcPrChange>
          </w:tcPr>
          <w:p w14:paraId="208FC0EC" w14:textId="639A3238" w:rsidR="004162BD" w:rsidRPr="00B62DF3" w:rsidRDefault="004162BD">
            <w:pPr>
              <w:ind w:left="113" w:right="113"/>
              <w:jc w:val="center"/>
              <w:rPr>
                <w:rFonts w:eastAsia="Times New Roman"/>
                <w:sz w:val="24"/>
                <w:szCs w:val="24"/>
                <w:lang w:val="en-US"/>
                <w:rPrChange w:id="2883" w:author="Homa Ahmadzia" w:date="2022-03-04T10:22:00Z">
                  <w:rPr>
                    <w:rFonts w:eastAsia="Times New Roman"/>
                    <w:sz w:val="20"/>
                    <w:szCs w:val="20"/>
                    <w:lang w:val="en-US"/>
                  </w:rPr>
                </w:rPrChange>
              </w:rPr>
              <w:pPrChange w:id="2884" w:author="Jerome Federspiel" w:date="2022-02-04T07:03:00Z">
                <w:pPr>
                  <w:jc w:val="center"/>
                </w:pPr>
              </w:pPrChange>
            </w:pPr>
            <w:del w:id="2885" w:author="Jerome Federspiel" w:date="2022-02-04T07:02:00Z">
              <w:r w:rsidRPr="00B62DF3" w:rsidDel="006412A6">
                <w:rPr>
                  <w:rFonts w:eastAsia="Times New Roman"/>
                  <w:sz w:val="24"/>
                  <w:szCs w:val="24"/>
                  <w:lang w:val="en-US"/>
                  <w:rPrChange w:id="2886" w:author="Homa Ahmadzia" w:date="2022-03-04T10:22:00Z">
                    <w:rPr>
                      <w:rFonts w:eastAsia="Times New Roman"/>
                      <w:sz w:val="20"/>
                      <w:szCs w:val="20"/>
                      <w:lang w:val="en-US"/>
                    </w:rPr>
                  </w:rPrChange>
                </w:rPr>
                <w:delText>ROC_AUC</w:delText>
              </w:r>
            </w:del>
            <w:ins w:id="2887" w:author="Jerome Federspiel" w:date="2022-02-04T07:02:00Z">
              <w:r w:rsidR="006412A6" w:rsidRPr="00B62DF3">
                <w:rPr>
                  <w:rFonts w:eastAsia="Times New Roman"/>
                  <w:sz w:val="24"/>
                  <w:szCs w:val="24"/>
                  <w:lang w:val="en-US"/>
                  <w:rPrChange w:id="2888" w:author="Homa Ahmadzia" w:date="2022-03-04T10:22:00Z">
                    <w:rPr>
                      <w:rFonts w:ascii="Times New Roman" w:eastAsia="Times New Roman" w:hAnsi="Times New Roman" w:cs="Times New Roman"/>
                      <w:sz w:val="24"/>
                      <w:szCs w:val="24"/>
                      <w:lang w:val="en-US"/>
                    </w:rPr>
                  </w:rPrChange>
                </w:rPr>
                <w:t>AUC-ROC</w:t>
              </w:r>
            </w:ins>
          </w:p>
        </w:tc>
        <w:tc>
          <w:tcPr>
            <w:tcW w:w="1297" w:type="dxa"/>
            <w:noWrap/>
            <w:textDirection w:val="btLr"/>
            <w:vAlign w:val="center"/>
            <w:hideMark/>
            <w:tcPrChange w:id="2889" w:author="Jerome Federspiel" w:date="2022-02-04T07:04:00Z">
              <w:tcPr>
                <w:tcW w:w="1297" w:type="dxa"/>
                <w:gridSpan w:val="3"/>
                <w:noWrap/>
                <w:hideMark/>
              </w:tcPr>
            </w:tcPrChange>
          </w:tcPr>
          <w:p w14:paraId="45E8EA89" w14:textId="63A6909F" w:rsidR="004162BD" w:rsidRPr="00B62DF3" w:rsidRDefault="004162BD">
            <w:pPr>
              <w:ind w:left="113" w:right="113"/>
              <w:jc w:val="center"/>
              <w:rPr>
                <w:rFonts w:eastAsia="Times New Roman"/>
                <w:sz w:val="24"/>
                <w:szCs w:val="24"/>
                <w:lang w:val="en-US"/>
                <w:rPrChange w:id="2890" w:author="Homa Ahmadzia" w:date="2022-03-04T10:22:00Z">
                  <w:rPr>
                    <w:rFonts w:eastAsia="Times New Roman"/>
                    <w:sz w:val="20"/>
                    <w:szCs w:val="20"/>
                    <w:lang w:val="en-US"/>
                  </w:rPr>
                </w:rPrChange>
              </w:rPr>
              <w:pPrChange w:id="2891" w:author="Jerome Federspiel" w:date="2022-02-04T07:03:00Z">
                <w:pPr>
                  <w:jc w:val="center"/>
                </w:pPr>
              </w:pPrChange>
            </w:pPr>
            <w:del w:id="2892" w:author="Jerome Federspiel" w:date="2022-02-04T07:02:00Z">
              <w:r w:rsidRPr="00B62DF3" w:rsidDel="006412A6">
                <w:rPr>
                  <w:rFonts w:eastAsia="Times New Roman"/>
                  <w:sz w:val="24"/>
                  <w:szCs w:val="24"/>
                  <w:lang w:val="en-US"/>
                  <w:rPrChange w:id="2893" w:author="Homa Ahmadzia" w:date="2022-03-04T10:22:00Z">
                    <w:rPr>
                      <w:rFonts w:eastAsia="Times New Roman"/>
                      <w:sz w:val="20"/>
                      <w:szCs w:val="20"/>
                      <w:lang w:val="en-US"/>
                    </w:rPr>
                  </w:rPrChange>
                </w:rPr>
                <w:delText>PR_AUC</w:delText>
              </w:r>
            </w:del>
            <w:ins w:id="2894" w:author="Jerome Federspiel" w:date="2022-02-04T07:02:00Z">
              <w:r w:rsidR="006412A6" w:rsidRPr="00B62DF3">
                <w:rPr>
                  <w:rFonts w:eastAsia="Times New Roman"/>
                  <w:sz w:val="24"/>
                  <w:szCs w:val="24"/>
                  <w:lang w:val="en-US"/>
                  <w:rPrChange w:id="2895" w:author="Homa Ahmadzia" w:date="2022-03-04T10:22:00Z">
                    <w:rPr>
                      <w:rFonts w:ascii="Times New Roman" w:eastAsia="Times New Roman" w:hAnsi="Times New Roman" w:cs="Times New Roman"/>
                      <w:sz w:val="24"/>
                      <w:szCs w:val="24"/>
                      <w:lang w:val="en-US"/>
                    </w:rPr>
                  </w:rPrChange>
                </w:rPr>
                <w:t>AUC-PR</w:t>
              </w:r>
            </w:ins>
          </w:p>
        </w:tc>
        <w:tc>
          <w:tcPr>
            <w:tcW w:w="982" w:type="dxa"/>
            <w:noWrap/>
            <w:textDirection w:val="btLr"/>
            <w:vAlign w:val="center"/>
            <w:hideMark/>
            <w:tcPrChange w:id="2896" w:author="Jerome Federspiel" w:date="2022-02-04T07:04:00Z">
              <w:tcPr>
                <w:tcW w:w="982" w:type="dxa"/>
                <w:gridSpan w:val="3"/>
                <w:noWrap/>
                <w:hideMark/>
              </w:tcPr>
            </w:tcPrChange>
          </w:tcPr>
          <w:p w14:paraId="137A6A94" w14:textId="7718589B" w:rsidR="004162BD" w:rsidRPr="00B62DF3" w:rsidRDefault="004162BD">
            <w:pPr>
              <w:ind w:left="113" w:right="113"/>
              <w:jc w:val="center"/>
              <w:rPr>
                <w:rFonts w:eastAsia="Times New Roman"/>
                <w:sz w:val="24"/>
                <w:szCs w:val="24"/>
                <w:lang w:val="en-US"/>
                <w:rPrChange w:id="2897" w:author="Homa Ahmadzia" w:date="2022-03-04T10:22:00Z">
                  <w:rPr>
                    <w:rFonts w:eastAsia="Times New Roman"/>
                    <w:sz w:val="20"/>
                    <w:szCs w:val="20"/>
                    <w:lang w:val="en-US"/>
                  </w:rPr>
                </w:rPrChange>
              </w:rPr>
              <w:pPrChange w:id="2898" w:author="Jerome Federspiel" w:date="2022-02-04T07:03:00Z">
                <w:pPr>
                  <w:jc w:val="center"/>
                </w:pPr>
              </w:pPrChange>
            </w:pPr>
            <w:del w:id="2899" w:author="Jerome Federspiel" w:date="2022-02-04T07:02:00Z">
              <w:r w:rsidRPr="00B62DF3" w:rsidDel="006412A6">
                <w:rPr>
                  <w:rFonts w:eastAsia="Times New Roman"/>
                  <w:sz w:val="24"/>
                  <w:szCs w:val="24"/>
                  <w:lang w:val="en-US"/>
                  <w:rPrChange w:id="2900" w:author="Homa Ahmadzia" w:date="2022-03-04T10:22:00Z">
                    <w:rPr>
                      <w:rFonts w:eastAsia="Times New Roman"/>
                      <w:sz w:val="20"/>
                      <w:szCs w:val="20"/>
                      <w:lang w:val="en-US"/>
                    </w:rPr>
                  </w:rPrChange>
                </w:rPr>
                <w:delText>MCC</w:delText>
              </w:r>
            </w:del>
            <w:ins w:id="2901" w:author="Jerome Federspiel" w:date="2022-02-04T07:02:00Z">
              <w:r w:rsidR="006412A6" w:rsidRPr="00B62DF3">
                <w:rPr>
                  <w:rFonts w:eastAsia="Times New Roman"/>
                  <w:sz w:val="24"/>
                  <w:szCs w:val="24"/>
                  <w:lang w:val="en-US"/>
                  <w:rPrChange w:id="2902" w:author="Homa Ahmadzia" w:date="2022-03-04T10:22:00Z">
                    <w:rPr>
                      <w:rFonts w:ascii="Times New Roman" w:eastAsia="Times New Roman" w:hAnsi="Times New Roman" w:cs="Times New Roman"/>
                      <w:sz w:val="24"/>
                      <w:szCs w:val="24"/>
                      <w:lang w:val="en-US"/>
                    </w:rPr>
                  </w:rPrChange>
                </w:rPr>
                <w:t>MCC</w:t>
              </w:r>
            </w:ins>
          </w:p>
        </w:tc>
        <w:tc>
          <w:tcPr>
            <w:tcW w:w="756" w:type="dxa"/>
            <w:noWrap/>
            <w:textDirection w:val="btLr"/>
            <w:vAlign w:val="center"/>
            <w:hideMark/>
            <w:tcPrChange w:id="2903" w:author="Jerome Federspiel" w:date="2022-02-04T07:04:00Z">
              <w:tcPr>
                <w:tcW w:w="603" w:type="dxa"/>
                <w:gridSpan w:val="3"/>
                <w:noWrap/>
                <w:hideMark/>
              </w:tcPr>
            </w:tcPrChange>
          </w:tcPr>
          <w:p w14:paraId="5A577D51" w14:textId="77777777" w:rsidR="004162BD" w:rsidRPr="00B62DF3" w:rsidRDefault="004162BD">
            <w:pPr>
              <w:ind w:left="113" w:right="113"/>
              <w:jc w:val="center"/>
              <w:rPr>
                <w:rFonts w:eastAsia="Times New Roman"/>
                <w:sz w:val="24"/>
                <w:szCs w:val="24"/>
                <w:lang w:val="en-US"/>
                <w:rPrChange w:id="2904" w:author="Homa Ahmadzia" w:date="2022-03-04T10:22:00Z">
                  <w:rPr>
                    <w:rFonts w:eastAsia="Times New Roman"/>
                    <w:sz w:val="20"/>
                    <w:szCs w:val="20"/>
                    <w:lang w:val="en-US"/>
                  </w:rPr>
                </w:rPrChange>
              </w:rPr>
              <w:pPrChange w:id="2905" w:author="Jerome Federspiel" w:date="2022-02-04T07:03:00Z">
                <w:pPr>
                  <w:jc w:val="center"/>
                </w:pPr>
              </w:pPrChange>
            </w:pPr>
            <w:r w:rsidRPr="00B62DF3">
              <w:rPr>
                <w:rFonts w:eastAsia="Times New Roman"/>
                <w:sz w:val="24"/>
                <w:szCs w:val="24"/>
                <w:lang w:val="en-US"/>
                <w:rPrChange w:id="2906" w:author="Homa Ahmadzia" w:date="2022-03-04T10:22:00Z">
                  <w:rPr>
                    <w:rFonts w:eastAsia="Times New Roman"/>
                    <w:sz w:val="20"/>
                    <w:szCs w:val="20"/>
                    <w:lang w:val="en-US"/>
                  </w:rPr>
                </w:rPrChange>
              </w:rPr>
              <w:t>F2</w:t>
            </w:r>
          </w:p>
        </w:tc>
      </w:tr>
      <w:tr w:rsidR="006B5963" w:rsidRPr="00B62DF3" w14:paraId="3405E22F" w14:textId="77777777" w:rsidTr="003F6374">
        <w:trPr>
          <w:trHeight w:val="260"/>
          <w:ins w:id="2907" w:author="Homa Ahmadzia" w:date="2022-03-04T09:44:00Z"/>
        </w:trPr>
        <w:tc>
          <w:tcPr>
            <w:tcW w:w="12857" w:type="dxa"/>
            <w:gridSpan w:val="12"/>
            <w:noWrap/>
          </w:tcPr>
          <w:p w14:paraId="710DA87E" w14:textId="34CC6FDD" w:rsidR="006B5963" w:rsidRPr="00B62DF3" w:rsidRDefault="006B5963" w:rsidP="003F6374">
            <w:pPr>
              <w:rPr>
                <w:ins w:id="2908" w:author="Homa Ahmadzia" w:date="2022-03-04T09:44:00Z"/>
                <w:rFonts w:eastAsia="Times New Roman"/>
                <w:sz w:val="24"/>
                <w:szCs w:val="24"/>
                <w:lang w:val="en-US"/>
                <w:rPrChange w:id="2909" w:author="Homa Ahmadzia" w:date="2022-03-04T10:22:00Z">
                  <w:rPr>
                    <w:ins w:id="2910" w:author="Homa Ahmadzia" w:date="2022-03-04T09:44:00Z"/>
                    <w:rFonts w:ascii="Times New Roman" w:eastAsia="Times New Roman" w:hAnsi="Times New Roman" w:cs="Times New Roman"/>
                    <w:sz w:val="24"/>
                    <w:szCs w:val="24"/>
                    <w:lang w:val="en-US"/>
                  </w:rPr>
                </w:rPrChange>
              </w:rPr>
            </w:pPr>
            <w:ins w:id="2911" w:author="Homa Ahmadzia" w:date="2022-03-04T09:45:00Z">
              <w:r w:rsidRPr="00B62DF3">
                <w:rPr>
                  <w:rFonts w:eastAsia="Times New Roman"/>
                  <w:sz w:val="24"/>
                  <w:szCs w:val="24"/>
                  <w:lang w:val="en-US"/>
                  <w:rPrChange w:id="2912" w:author="Homa Ahmadzia" w:date="2022-03-04T10:22:00Z">
                    <w:rPr>
                      <w:rFonts w:ascii="Times New Roman" w:eastAsia="Times New Roman" w:hAnsi="Times New Roman" w:cs="Times New Roman"/>
                      <w:sz w:val="24"/>
                      <w:szCs w:val="24"/>
                      <w:lang w:val="en-US"/>
                    </w:rPr>
                  </w:rPrChange>
                </w:rPr>
                <w:t>Primary</w:t>
              </w:r>
            </w:ins>
            <w:ins w:id="2913" w:author="Homa Ahmadzia" w:date="2022-03-04T09:44:00Z">
              <w:r w:rsidRPr="00B62DF3">
                <w:rPr>
                  <w:rFonts w:eastAsia="Times New Roman"/>
                  <w:sz w:val="24"/>
                  <w:szCs w:val="24"/>
                  <w:lang w:val="en-US"/>
                  <w:rPrChange w:id="2914" w:author="Homa Ahmadzia" w:date="2022-03-04T10:22:00Z">
                    <w:rPr>
                      <w:rFonts w:ascii="Times New Roman" w:eastAsia="Times New Roman" w:hAnsi="Times New Roman" w:cs="Times New Roman"/>
                      <w:sz w:val="24"/>
                      <w:szCs w:val="24"/>
                      <w:lang w:val="en-US"/>
                    </w:rPr>
                  </w:rPrChange>
                </w:rPr>
                <w:t xml:space="preserve"> Outcome: Blood Transfusion or Blood </w:t>
              </w:r>
              <w:commentRangeStart w:id="2915"/>
              <w:r w:rsidRPr="00B62DF3">
                <w:rPr>
                  <w:rFonts w:eastAsia="Times New Roman"/>
                  <w:sz w:val="24"/>
                  <w:szCs w:val="24"/>
                  <w:lang w:val="en-US"/>
                  <w:rPrChange w:id="2916" w:author="Homa Ahmadzia" w:date="2022-03-04T10:22:00Z">
                    <w:rPr>
                      <w:rFonts w:ascii="Times New Roman" w:eastAsia="Times New Roman" w:hAnsi="Times New Roman" w:cs="Times New Roman"/>
                      <w:sz w:val="24"/>
                      <w:szCs w:val="24"/>
                      <w:lang w:val="en-US"/>
                    </w:rPr>
                  </w:rPrChange>
                </w:rPr>
                <w:t>Loss</w:t>
              </w:r>
            </w:ins>
            <w:commentRangeEnd w:id="2915"/>
            <w:r w:rsidR="00363B4D">
              <w:rPr>
                <w:rStyle w:val="CommentReference"/>
              </w:rPr>
              <w:commentReference w:id="2915"/>
            </w:r>
            <w:ins w:id="2917" w:author="Homa Ahmadzia" w:date="2022-03-04T09:44:00Z">
              <w:r w:rsidRPr="00B62DF3">
                <w:rPr>
                  <w:rFonts w:eastAsia="Times New Roman"/>
                  <w:sz w:val="24"/>
                  <w:szCs w:val="24"/>
                  <w:lang w:val="en-US"/>
                  <w:rPrChange w:id="2918" w:author="Homa Ahmadzia" w:date="2022-03-04T10:22:00Z">
                    <w:rPr>
                      <w:rFonts w:ascii="Times New Roman" w:eastAsia="Times New Roman" w:hAnsi="Times New Roman" w:cs="Times New Roman"/>
                      <w:sz w:val="24"/>
                      <w:szCs w:val="24"/>
                      <w:lang w:val="en-US"/>
                    </w:rPr>
                  </w:rPrChange>
                </w:rPr>
                <w:t xml:space="preserve"> &gt;</w:t>
              </w:r>
            </w:ins>
            <w:ins w:id="2919" w:author="Bopf, Michael (NIH/NLM/LHC) [C]" w:date="2022-03-10T14:22:00Z">
              <w:r w:rsidR="00363B4D">
                <w:rPr>
                  <w:rFonts w:eastAsia="Times New Roman"/>
                  <w:sz w:val="24"/>
                  <w:szCs w:val="24"/>
                  <w:lang w:val="en-US"/>
                </w:rPr>
                <w:t>=</w:t>
              </w:r>
            </w:ins>
            <w:ins w:id="2920" w:author="Homa Ahmadzia" w:date="2022-03-04T09:44:00Z">
              <w:r w:rsidRPr="00B62DF3">
                <w:rPr>
                  <w:rFonts w:eastAsia="Times New Roman"/>
                  <w:sz w:val="24"/>
                  <w:szCs w:val="24"/>
                  <w:lang w:val="en-US"/>
                  <w:rPrChange w:id="2921" w:author="Homa Ahmadzia" w:date="2022-03-04T10:22:00Z">
                    <w:rPr>
                      <w:rFonts w:ascii="Times New Roman" w:eastAsia="Times New Roman" w:hAnsi="Times New Roman" w:cs="Times New Roman"/>
                      <w:sz w:val="24"/>
                      <w:szCs w:val="24"/>
                      <w:lang w:val="en-US"/>
                    </w:rPr>
                  </w:rPrChange>
                </w:rPr>
                <w:t xml:space="preserve"> 1 liter</w:t>
              </w:r>
            </w:ins>
          </w:p>
        </w:tc>
      </w:tr>
      <w:tr w:rsidR="006B5963" w:rsidRPr="00B62DF3" w14:paraId="5AAF9B87" w14:textId="77777777" w:rsidTr="003F6374">
        <w:trPr>
          <w:trHeight w:val="260"/>
          <w:ins w:id="2922" w:author="Homa Ahmadzia" w:date="2022-03-04T09:44:00Z"/>
        </w:trPr>
        <w:tc>
          <w:tcPr>
            <w:tcW w:w="933" w:type="dxa"/>
            <w:noWrap/>
            <w:hideMark/>
          </w:tcPr>
          <w:p w14:paraId="60C2FB04" w14:textId="77777777" w:rsidR="006B5963" w:rsidRPr="00B62DF3" w:rsidRDefault="006B5963" w:rsidP="003F6374">
            <w:pPr>
              <w:rPr>
                <w:ins w:id="2923" w:author="Homa Ahmadzia" w:date="2022-03-04T09:44:00Z"/>
                <w:rFonts w:eastAsia="Times New Roman"/>
                <w:sz w:val="24"/>
                <w:szCs w:val="24"/>
                <w:lang w:val="en-US"/>
                <w:rPrChange w:id="2924" w:author="Homa Ahmadzia" w:date="2022-03-04T10:22:00Z">
                  <w:rPr>
                    <w:ins w:id="2925" w:author="Homa Ahmadzia" w:date="2022-03-04T09:44:00Z"/>
                    <w:rFonts w:ascii="Times New Roman" w:eastAsia="Times New Roman" w:hAnsi="Times New Roman" w:cs="Times New Roman"/>
                    <w:sz w:val="24"/>
                    <w:szCs w:val="24"/>
                    <w:lang w:val="en-US"/>
                  </w:rPr>
                </w:rPrChange>
              </w:rPr>
            </w:pPr>
            <w:ins w:id="2926" w:author="Homa Ahmadzia" w:date="2022-03-04T09:44:00Z">
              <w:r w:rsidRPr="00B62DF3">
                <w:rPr>
                  <w:rFonts w:eastAsia="Times New Roman"/>
                  <w:sz w:val="24"/>
                  <w:szCs w:val="24"/>
                  <w:lang w:val="en-US"/>
                  <w:rPrChange w:id="2927" w:author="Homa Ahmadzia" w:date="2022-03-04T10:22:00Z">
                    <w:rPr>
                      <w:rFonts w:ascii="Times New Roman" w:eastAsia="Times New Roman" w:hAnsi="Times New Roman" w:cs="Times New Roman"/>
                      <w:sz w:val="24"/>
                      <w:szCs w:val="24"/>
                      <w:lang w:val="en-US"/>
                    </w:rPr>
                  </w:rPrChange>
                </w:rPr>
                <w:t>GB</w:t>
              </w:r>
            </w:ins>
          </w:p>
        </w:tc>
        <w:tc>
          <w:tcPr>
            <w:tcW w:w="838" w:type="dxa"/>
            <w:noWrap/>
            <w:hideMark/>
          </w:tcPr>
          <w:p w14:paraId="3324AF68" w14:textId="77777777" w:rsidR="006B5963" w:rsidRPr="00B62DF3" w:rsidRDefault="006B5963" w:rsidP="003F6374">
            <w:pPr>
              <w:jc w:val="center"/>
              <w:rPr>
                <w:ins w:id="2928" w:author="Homa Ahmadzia" w:date="2022-03-04T09:44:00Z"/>
                <w:rFonts w:eastAsia="Times New Roman"/>
                <w:sz w:val="24"/>
                <w:szCs w:val="24"/>
                <w:lang w:val="en-US"/>
                <w:rPrChange w:id="2929" w:author="Homa Ahmadzia" w:date="2022-03-04T10:22:00Z">
                  <w:rPr>
                    <w:ins w:id="2930" w:author="Homa Ahmadzia" w:date="2022-03-04T09:44:00Z"/>
                    <w:rFonts w:ascii="Times New Roman" w:eastAsia="Times New Roman" w:hAnsi="Times New Roman" w:cs="Times New Roman"/>
                    <w:sz w:val="24"/>
                    <w:szCs w:val="24"/>
                    <w:lang w:val="en-US"/>
                  </w:rPr>
                </w:rPrChange>
              </w:rPr>
            </w:pPr>
            <w:ins w:id="2931" w:author="Homa Ahmadzia" w:date="2022-03-04T09:44:00Z">
              <w:r w:rsidRPr="00B62DF3">
                <w:rPr>
                  <w:rFonts w:eastAsia="Times New Roman"/>
                  <w:sz w:val="24"/>
                  <w:szCs w:val="24"/>
                  <w:lang w:val="en-US"/>
                  <w:rPrChange w:id="2932" w:author="Homa Ahmadzia" w:date="2022-03-04T10:22:00Z">
                    <w:rPr>
                      <w:rFonts w:ascii="Times New Roman" w:eastAsia="Times New Roman" w:hAnsi="Times New Roman" w:cs="Times New Roman"/>
                      <w:sz w:val="24"/>
                      <w:szCs w:val="24"/>
                      <w:lang w:val="en-US"/>
                    </w:rPr>
                  </w:rPrChange>
                </w:rPr>
                <w:t>50</w:t>
              </w:r>
            </w:ins>
          </w:p>
        </w:tc>
        <w:tc>
          <w:tcPr>
            <w:tcW w:w="905" w:type="dxa"/>
            <w:noWrap/>
            <w:hideMark/>
          </w:tcPr>
          <w:p w14:paraId="2169F24A" w14:textId="77777777" w:rsidR="006B5963" w:rsidRPr="00B62DF3" w:rsidRDefault="006B5963" w:rsidP="003F6374">
            <w:pPr>
              <w:jc w:val="center"/>
              <w:rPr>
                <w:ins w:id="2933" w:author="Homa Ahmadzia" w:date="2022-03-04T09:44:00Z"/>
                <w:rFonts w:eastAsia="Times New Roman"/>
                <w:sz w:val="24"/>
                <w:szCs w:val="24"/>
                <w:lang w:val="en-US"/>
                <w:rPrChange w:id="2934" w:author="Homa Ahmadzia" w:date="2022-03-04T10:22:00Z">
                  <w:rPr>
                    <w:ins w:id="2935" w:author="Homa Ahmadzia" w:date="2022-03-04T09:44:00Z"/>
                    <w:rFonts w:ascii="Times New Roman" w:eastAsia="Times New Roman" w:hAnsi="Times New Roman" w:cs="Times New Roman"/>
                    <w:sz w:val="24"/>
                    <w:szCs w:val="24"/>
                    <w:lang w:val="en-US"/>
                  </w:rPr>
                </w:rPrChange>
              </w:rPr>
            </w:pPr>
            <w:ins w:id="2936" w:author="Homa Ahmadzia" w:date="2022-03-04T09:44:00Z">
              <w:r w:rsidRPr="00B62DF3">
                <w:rPr>
                  <w:rFonts w:eastAsia="Times New Roman"/>
                  <w:sz w:val="24"/>
                  <w:szCs w:val="24"/>
                  <w:lang w:val="en-US"/>
                  <w:rPrChange w:id="2937" w:author="Homa Ahmadzia" w:date="2022-03-04T10:22:00Z">
                    <w:rPr>
                      <w:rFonts w:ascii="Times New Roman" w:eastAsia="Times New Roman" w:hAnsi="Times New Roman" w:cs="Times New Roman"/>
                      <w:sz w:val="24"/>
                      <w:szCs w:val="24"/>
                      <w:lang w:val="en-US"/>
                    </w:rPr>
                  </w:rPrChange>
                </w:rPr>
                <w:t>6</w:t>
              </w:r>
            </w:ins>
          </w:p>
        </w:tc>
        <w:tc>
          <w:tcPr>
            <w:tcW w:w="838" w:type="dxa"/>
            <w:noWrap/>
            <w:hideMark/>
          </w:tcPr>
          <w:p w14:paraId="7880BBA0" w14:textId="77777777" w:rsidR="006B5963" w:rsidRPr="00B62DF3" w:rsidRDefault="006B5963" w:rsidP="003F6374">
            <w:pPr>
              <w:jc w:val="center"/>
              <w:rPr>
                <w:ins w:id="2938" w:author="Homa Ahmadzia" w:date="2022-03-04T09:44:00Z"/>
                <w:rFonts w:eastAsia="Times New Roman"/>
                <w:sz w:val="24"/>
                <w:szCs w:val="24"/>
                <w:lang w:val="en-US"/>
                <w:rPrChange w:id="2939" w:author="Homa Ahmadzia" w:date="2022-03-04T10:22:00Z">
                  <w:rPr>
                    <w:ins w:id="2940" w:author="Homa Ahmadzia" w:date="2022-03-04T09:44:00Z"/>
                    <w:rFonts w:ascii="Times New Roman" w:eastAsia="Times New Roman" w:hAnsi="Times New Roman" w:cs="Times New Roman"/>
                    <w:sz w:val="24"/>
                    <w:szCs w:val="24"/>
                    <w:lang w:val="en-US"/>
                  </w:rPr>
                </w:rPrChange>
              </w:rPr>
            </w:pPr>
            <w:ins w:id="2941" w:author="Homa Ahmadzia" w:date="2022-03-04T09:44:00Z">
              <w:r w:rsidRPr="00B62DF3">
                <w:rPr>
                  <w:rFonts w:eastAsia="Times New Roman"/>
                  <w:sz w:val="24"/>
                  <w:szCs w:val="24"/>
                  <w:lang w:val="en-US"/>
                  <w:rPrChange w:id="2942" w:author="Homa Ahmadzia" w:date="2022-03-04T10:22:00Z">
                    <w:rPr>
                      <w:rFonts w:ascii="Times New Roman" w:eastAsia="Times New Roman" w:hAnsi="Times New Roman" w:cs="Times New Roman"/>
                      <w:sz w:val="24"/>
                      <w:szCs w:val="24"/>
                      <w:lang w:val="en-US"/>
                    </w:rPr>
                  </w:rPrChange>
                </w:rPr>
                <w:t>318</w:t>
              </w:r>
            </w:ins>
          </w:p>
        </w:tc>
        <w:tc>
          <w:tcPr>
            <w:tcW w:w="905" w:type="dxa"/>
            <w:noWrap/>
            <w:hideMark/>
          </w:tcPr>
          <w:p w14:paraId="7DAAD28C" w14:textId="77777777" w:rsidR="006B5963" w:rsidRPr="00B62DF3" w:rsidRDefault="006B5963" w:rsidP="003F6374">
            <w:pPr>
              <w:jc w:val="center"/>
              <w:rPr>
                <w:ins w:id="2943" w:author="Homa Ahmadzia" w:date="2022-03-04T09:44:00Z"/>
                <w:rFonts w:eastAsia="Times New Roman"/>
                <w:sz w:val="24"/>
                <w:szCs w:val="24"/>
                <w:lang w:val="en-US"/>
                <w:rPrChange w:id="2944" w:author="Homa Ahmadzia" w:date="2022-03-04T10:22:00Z">
                  <w:rPr>
                    <w:ins w:id="2945" w:author="Homa Ahmadzia" w:date="2022-03-04T09:44:00Z"/>
                    <w:rFonts w:ascii="Times New Roman" w:eastAsia="Times New Roman" w:hAnsi="Times New Roman" w:cs="Times New Roman"/>
                    <w:sz w:val="24"/>
                    <w:szCs w:val="24"/>
                    <w:lang w:val="en-US"/>
                  </w:rPr>
                </w:rPrChange>
              </w:rPr>
            </w:pPr>
            <w:ins w:id="2946" w:author="Homa Ahmadzia" w:date="2022-03-04T09:44:00Z">
              <w:r w:rsidRPr="00B62DF3">
                <w:rPr>
                  <w:rFonts w:eastAsia="Times New Roman"/>
                  <w:sz w:val="24"/>
                  <w:szCs w:val="24"/>
                  <w:lang w:val="en-US"/>
                  <w:rPrChange w:id="2947" w:author="Homa Ahmadzia" w:date="2022-03-04T10:22:00Z">
                    <w:rPr>
                      <w:rFonts w:ascii="Times New Roman" w:eastAsia="Times New Roman" w:hAnsi="Times New Roman" w:cs="Times New Roman"/>
                      <w:sz w:val="24"/>
                      <w:szCs w:val="24"/>
                      <w:lang w:val="en-US"/>
                    </w:rPr>
                  </w:rPrChange>
                </w:rPr>
                <w:t>626</w:t>
              </w:r>
            </w:ins>
          </w:p>
        </w:tc>
        <w:tc>
          <w:tcPr>
            <w:tcW w:w="1246" w:type="dxa"/>
            <w:noWrap/>
            <w:hideMark/>
          </w:tcPr>
          <w:p w14:paraId="1D5C3494" w14:textId="77777777" w:rsidR="006B5963" w:rsidRPr="00B62DF3" w:rsidRDefault="006B5963" w:rsidP="003F6374">
            <w:pPr>
              <w:jc w:val="center"/>
              <w:rPr>
                <w:ins w:id="2948" w:author="Homa Ahmadzia" w:date="2022-03-04T09:44:00Z"/>
                <w:rFonts w:eastAsia="Times New Roman"/>
                <w:sz w:val="24"/>
                <w:szCs w:val="24"/>
                <w:lang w:val="en-US"/>
                <w:rPrChange w:id="2949" w:author="Homa Ahmadzia" w:date="2022-03-04T10:22:00Z">
                  <w:rPr>
                    <w:ins w:id="2950" w:author="Homa Ahmadzia" w:date="2022-03-04T09:44:00Z"/>
                    <w:rFonts w:ascii="Times New Roman" w:eastAsia="Times New Roman" w:hAnsi="Times New Roman" w:cs="Times New Roman"/>
                    <w:sz w:val="24"/>
                    <w:szCs w:val="24"/>
                    <w:lang w:val="en-US"/>
                  </w:rPr>
                </w:rPrChange>
              </w:rPr>
            </w:pPr>
            <w:ins w:id="2951" w:author="Homa Ahmadzia" w:date="2022-03-04T09:44:00Z">
              <w:r w:rsidRPr="00B62DF3">
                <w:rPr>
                  <w:rFonts w:eastAsia="Times New Roman"/>
                  <w:sz w:val="24"/>
                  <w:szCs w:val="24"/>
                  <w:lang w:val="en-US"/>
                  <w:rPrChange w:id="2952" w:author="Homa Ahmadzia" w:date="2022-03-04T10:22:00Z">
                    <w:rPr>
                      <w:rFonts w:ascii="Times New Roman" w:eastAsia="Times New Roman" w:hAnsi="Times New Roman" w:cs="Times New Roman"/>
                      <w:sz w:val="24"/>
                      <w:szCs w:val="24"/>
                      <w:lang w:val="en-US"/>
                    </w:rPr>
                  </w:rPrChange>
                </w:rPr>
                <w:t>0.135</w:t>
              </w:r>
            </w:ins>
          </w:p>
        </w:tc>
        <w:tc>
          <w:tcPr>
            <w:tcW w:w="1038" w:type="dxa"/>
            <w:noWrap/>
            <w:hideMark/>
          </w:tcPr>
          <w:p w14:paraId="7559E502" w14:textId="77777777" w:rsidR="006B5963" w:rsidRPr="00B62DF3" w:rsidRDefault="006B5963" w:rsidP="003F6374">
            <w:pPr>
              <w:jc w:val="center"/>
              <w:rPr>
                <w:ins w:id="2953" w:author="Homa Ahmadzia" w:date="2022-03-04T09:44:00Z"/>
                <w:rFonts w:eastAsia="Times New Roman"/>
                <w:sz w:val="24"/>
                <w:szCs w:val="24"/>
                <w:lang w:val="en-US"/>
                <w:rPrChange w:id="2954" w:author="Homa Ahmadzia" w:date="2022-03-04T10:22:00Z">
                  <w:rPr>
                    <w:ins w:id="2955" w:author="Homa Ahmadzia" w:date="2022-03-04T09:44:00Z"/>
                    <w:rFonts w:ascii="Times New Roman" w:eastAsia="Times New Roman" w:hAnsi="Times New Roman" w:cs="Times New Roman"/>
                    <w:sz w:val="24"/>
                    <w:szCs w:val="24"/>
                    <w:lang w:val="en-US"/>
                  </w:rPr>
                </w:rPrChange>
              </w:rPr>
            </w:pPr>
            <w:ins w:id="2956" w:author="Homa Ahmadzia" w:date="2022-03-04T09:44:00Z">
              <w:r w:rsidRPr="00B62DF3">
                <w:rPr>
                  <w:rFonts w:eastAsia="Times New Roman"/>
                  <w:sz w:val="24"/>
                  <w:szCs w:val="24"/>
                  <w:lang w:val="en-US"/>
                  <w:rPrChange w:id="2957" w:author="Homa Ahmadzia" w:date="2022-03-04T10:22:00Z">
                    <w:rPr>
                      <w:rFonts w:ascii="Times New Roman" w:eastAsia="Times New Roman" w:hAnsi="Times New Roman" w:cs="Times New Roman"/>
                      <w:sz w:val="24"/>
                      <w:szCs w:val="24"/>
                      <w:lang w:val="en-US"/>
                    </w:rPr>
                  </w:rPrChange>
                </w:rPr>
                <w:t>0.889</w:t>
              </w:r>
            </w:ins>
          </w:p>
        </w:tc>
        <w:tc>
          <w:tcPr>
            <w:tcW w:w="1679" w:type="dxa"/>
            <w:noWrap/>
            <w:hideMark/>
          </w:tcPr>
          <w:p w14:paraId="14B3765D" w14:textId="77777777" w:rsidR="006B5963" w:rsidRPr="00B62DF3" w:rsidRDefault="006B5963" w:rsidP="003F6374">
            <w:pPr>
              <w:jc w:val="center"/>
              <w:rPr>
                <w:ins w:id="2958" w:author="Homa Ahmadzia" w:date="2022-03-04T09:44:00Z"/>
                <w:rFonts w:eastAsia="Times New Roman"/>
                <w:sz w:val="24"/>
                <w:szCs w:val="24"/>
                <w:lang w:val="en-US"/>
                <w:rPrChange w:id="2959" w:author="Homa Ahmadzia" w:date="2022-03-04T10:22:00Z">
                  <w:rPr>
                    <w:ins w:id="2960" w:author="Homa Ahmadzia" w:date="2022-03-04T09:44:00Z"/>
                    <w:rFonts w:ascii="Times New Roman" w:eastAsia="Times New Roman" w:hAnsi="Times New Roman" w:cs="Times New Roman"/>
                    <w:sz w:val="24"/>
                    <w:szCs w:val="24"/>
                    <w:lang w:val="en-US"/>
                  </w:rPr>
                </w:rPrChange>
              </w:rPr>
            </w:pPr>
            <w:ins w:id="2961" w:author="Homa Ahmadzia" w:date="2022-03-04T09:44:00Z">
              <w:r w:rsidRPr="00B62DF3">
                <w:rPr>
                  <w:rFonts w:eastAsia="Times New Roman"/>
                  <w:sz w:val="24"/>
                  <w:szCs w:val="24"/>
                  <w:lang w:val="en-US"/>
                  <w:rPrChange w:id="2962" w:author="Homa Ahmadzia" w:date="2022-03-04T10:22:00Z">
                    <w:rPr>
                      <w:rFonts w:ascii="Times New Roman" w:eastAsia="Times New Roman" w:hAnsi="Times New Roman" w:cs="Times New Roman"/>
                      <w:sz w:val="24"/>
                      <w:szCs w:val="24"/>
                      <w:lang w:val="en-US"/>
                    </w:rPr>
                  </w:rPrChange>
                </w:rPr>
                <w:t>0.663</w:t>
              </w:r>
            </w:ins>
          </w:p>
        </w:tc>
        <w:tc>
          <w:tcPr>
            <w:tcW w:w="1440" w:type="dxa"/>
            <w:noWrap/>
            <w:hideMark/>
          </w:tcPr>
          <w:p w14:paraId="43D09258" w14:textId="77777777" w:rsidR="006B5963" w:rsidRPr="00B62DF3" w:rsidRDefault="006B5963" w:rsidP="003F6374">
            <w:pPr>
              <w:jc w:val="center"/>
              <w:rPr>
                <w:ins w:id="2963" w:author="Homa Ahmadzia" w:date="2022-03-04T09:44:00Z"/>
                <w:rFonts w:eastAsia="Times New Roman"/>
                <w:sz w:val="24"/>
                <w:szCs w:val="24"/>
                <w:lang w:val="en-US"/>
                <w:rPrChange w:id="2964" w:author="Homa Ahmadzia" w:date="2022-03-04T10:22:00Z">
                  <w:rPr>
                    <w:ins w:id="2965" w:author="Homa Ahmadzia" w:date="2022-03-04T09:44:00Z"/>
                    <w:rFonts w:ascii="Times New Roman" w:eastAsia="Times New Roman" w:hAnsi="Times New Roman" w:cs="Times New Roman"/>
                    <w:sz w:val="24"/>
                    <w:szCs w:val="24"/>
                    <w:lang w:val="en-US"/>
                  </w:rPr>
                </w:rPrChange>
              </w:rPr>
            </w:pPr>
            <w:ins w:id="2966" w:author="Homa Ahmadzia" w:date="2022-03-04T09:44:00Z">
              <w:r w:rsidRPr="00B62DF3">
                <w:rPr>
                  <w:rFonts w:eastAsia="Times New Roman"/>
                  <w:sz w:val="24"/>
                  <w:szCs w:val="24"/>
                  <w:lang w:val="en-US"/>
                  <w:rPrChange w:id="2967" w:author="Homa Ahmadzia" w:date="2022-03-04T10:22:00Z">
                    <w:rPr>
                      <w:rFonts w:ascii="Times New Roman" w:eastAsia="Times New Roman" w:hAnsi="Times New Roman" w:cs="Times New Roman"/>
                      <w:sz w:val="24"/>
                      <w:szCs w:val="24"/>
                      <w:lang w:val="en-US"/>
                    </w:rPr>
                  </w:rPrChange>
                </w:rPr>
                <w:t>0.833</w:t>
              </w:r>
            </w:ins>
          </w:p>
        </w:tc>
        <w:tc>
          <w:tcPr>
            <w:tcW w:w="1297" w:type="dxa"/>
            <w:noWrap/>
            <w:hideMark/>
          </w:tcPr>
          <w:p w14:paraId="338B1B87" w14:textId="77777777" w:rsidR="006B5963" w:rsidRPr="00B62DF3" w:rsidRDefault="006B5963" w:rsidP="003F6374">
            <w:pPr>
              <w:jc w:val="center"/>
              <w:rPr>
                <w:ins w:id="2968" w:author="Homa Ahmadzia" w:date="2022-03-04T09:44:00Z"/>
                <w:rFonts w:eastAsia="Times New Roman"/>
                <w:sz w:val="24"/>
                <w:szCs w:val="24"/>
                <w:lang w:val="en-US"/>
                <w:rPrChange w:id="2969" w:author="Homa Ahmadzia" w:date="2022-03-04T10:22:00Z">
                  <w:rPr>
                    <w:ins w:id="2970" w:author="Homa Ahmadzia" w:date="2022-03-04T09:44:00Z"/>
                    <w:rFonts w:ascii="Times New Roman" w:eastAsia="Times New Roman" w:hAnsi="Times New Roman" w:cs="Times New Roman"/>
                    <w:sz w:val="24"/>
                    <w:szCs w:val="24"/>
                    <w:lang w:val="en-US"/>
                  </w:rPr>
                </w:rPrChange>
              </w:rPr>
            </w:pPr>
            <w:ins w:id="2971" w:author="Homa Ahmadzia" w:date="2022-03-04T09:44:00Z">
              <w:r w:rsidRPr="00B62DF3">
                <w:rPr>
                  <w:rFonts w:eastAsia="Times New Roman"/>
                  <w:sz w:val="24"/>
                  <w:szCs w:val="24"/>
                  <w:lang w:val="en-US"/>
                  <w:rPrChange w:id="2972" w:author="Homa Ahmadzia" w:date="2022-03-04T10:22:00Z">
                    <w:rPr>
                      <w:rFonts w:ascii="Times New Roman" w:eastAsia="Times New Roman" w:hAnsi="Times New Roman" w:cs="Times New Roman"/>
                      <w:sz w:val="24"/>
                      <w:szCs w:val="24"/>
                      <w:lang w:val="en-US"/>
                    </w:rPr>
                  </w:rPrChange>
                </w:rPr>
                <w:t>0.210</w:t>
              </w:r>
            </w:ins>
          </w:p>
        </w:tc>
        <w:tc>
          <w:tcPr>
            <w:tcW w:w="982" w:type="dxa"/>
            <w:noWrap/>
            <w:hideMark/>
          </w:tcPr>
          <w:p w14:paraId="7AABD08C" w14:textId="77777777" w:rsidR="006B5963" w:rsidRPr="00B62DF3" w:rsidRDefault="006B5963" w:rsidP="003F6374">
            <w:pPr>
              <w:jc w:val="center"/>
              <w:rPr>
                <w:ins w:id="2973" w:author="Homa Ahmadzia" w:date="2022-03-04T09:44:00Z"/>
                <w:rFonts w:eastAsia="Times New Roman"/>
                <w:sz w:val="24"/>
                <w:szCs w:val="24"/>
                <w:lang w:val="en-US"/>
                <w:rPrChange w:id="2974" w:author="Homa Ahmadzia" w:date="2022-03-04T10:22:00Z">
                  <w:rPr>
                    <w:ins w:id="2975" w:author="Homa Ahmadzia" w:date="2022-03-04T09:44:00Z"/>
                    <w:rFonts w:ascii="Times New Roman" w:eastAsia="Times New Roman" w:hAnsi="Times New Roman" w:cs="Times New Roman"/>
                    <w:sz w:val="24"/>
                    <w:szCs w:val="24"/>
                    <w:lang w:val="en-US"/>
                  </w:rPr>
                </w:rPrChange>
              </w:rPr>
            </w:pPr>
            <w:ins w:id="2976" w:author="Homa Ahmadzia" w:date="2022-03-04T09:44:00Z">
              <w:r w:rsidRPr="00B62DF3">
                <w:rPr>
                  <w:rFonts w:eastAsia="Times New Roman"/>
                  <w:sz w:val="24"/>
                  <w:szCs w:val="24"/>
                  <w:lang w:val="en-US"/>
                  <w:rPrChange w:id="2977" w:author="Homa Ahmadzia" w:date="2022-03-04T10:22:00Z">
                    <w:rPr>
                      <w:rFonts w:ascii="Times New Roman" w:eastAsia="Times New Roman" w:hAnsi="Times New Roman" w:cs="Times New Roman"/>
                      <w:sz w:val="24"/>
                      <w:szCs w:val="24"/>
                      <w:lang w:val="en-US"/>
                    </w:rPr>
                  </w:rPrChange>
                </w:rPr>
                <w:t>0.260</w:t>
              </w:r>
            </w:ins>
          </w:p>
        </w:tc>
        <w:tc>
          <w:tcPr>
            <w:tcW w:w="756" w:type="dxa"/>
            <w:noWrap/>
            <w:hideMark/>
          </w:tcPr>
          <w:p w14:paraId="2C6C8824" w14:textId="77777777" w:rsidR="006B5963" w:rsidRPr="00B62DF3" w:rsidRDefault="006B5963" w:rsidP="003F6374">
            <w:pPr>
              <w:jc w:val="center"/>
              <w:rPr>
                <w:ins w:id="2978" w:author="Homa Ahmadzia" w:date="2022-03-04T09:44:00Z"/>
                <w:rFonts w:eastAsia="Times New Roman"/>
                <w:sz w:val="24"/>
                <w:szCs w:val="24"/>
                <w:lang w:val="en-US"/>
                <w:rPrChange w:id="2979" w:author="Homa Ahmadzia" w:date="2022-03-04T10:22:00Z">
                  <w:rPr>
                    <w:ins w:id="2980" w:author="Homa Ahmadzia" w:date="2022-03-04T09:44:00Z"/>
                    <w:rFonts w:ascii="Times New Roman" w:eastAsia="Times New Roman" w:hAnsi="Times New Roman" w:cs="Times New Roman"/>
                    <w:sz w:val="24"/>
                    <w:szCs w:val="24"/>
                    <w:lang w:val="en-US"/>
                  </w:rPr>
                </w:rPrChange>
              </w:rPr>
            </w:pPr>
            <w:ins w:id="2981" w:author="Homa Ahmadzia" w:date="2022-03-04T09:44:00Z">
              <w:r w:rsidRPr="00B62DF3">
                <w:rPr>
                  <w:rFonts w:eastAsia="Times New Roman"/>
                  <w:sz w:val="24"/>
                  <w:szCs w:val="24"/>
                  <w:lang w:val="en-US"/>
                  <w:rPrChange w:id="2982" w:author="Homa Ahmadzia" w:date="2022-03-04T10:22:00Z">
                    <w:rPr>
                      <w:rFonts w:ascii="Times New Roman" w:eastAsia="Times New Roman" w:hAnsi="Times New Roman" w:cs="Times New Roman"/>
                      <w:sz w:val="24"/>
                      <w:szCs w:val="24"/>
                      <w:lang w:val="en-US"/>
                    </w:rPr>
                  </w:rPrChange>
                </w:rPr>
                <w:t>0.419</w:t>
              </w:r>
            </w:ins>
          </w:p>
        </w:tc>
      </w:tr>
      <w:tr w:rsidR="006B5963" w:rsidRPr="00B62DF3" w14:paraId="12EB1D8D" w14:textId="77777777" w:rsidTr="003F6374">
        <w:trPr>
          <w:trHeight w:val="260"/>
          <w:ins w:id="2983" w:author="Homa Ahmadzia" w:date="2022-03-04T09:44:00Z"/>
        </w:trPr>
        <w:tc>
          <w:tcPr>
            <w:tcW w:w="933" w:type="dxa"/>
            <w:noWrap/>
            <w:hideMark/>
          </w:tcPr>
          <w:p w14:paraId="1DEE6AB4" w14:textId="77777777" w:rsidR="006B5963" w:rsidRPr="00B62DF3" w:rsidRDefault="006B5963" w:rsidP="003F6374">
            <w:pPr>
              <w:rPr>
                <w:ins w:id="2984" w:author="Homa Ahmadzia" w:date="2022-03-04T09:44:00Z"/>
                <w:rFonts w:eastAsia="Times New Roman"/>
                <w:sz w:val="24"/>
                <w:szCs w:val="24"/>
                <w:lang w:val="en-US"/>
                <w:rPrChange w:id="2985" w:author="Homa Ahmadzia" w:date="2022-03-04T10:22:00Z">
                  <w:rPr>
                    <w:ins w:id="2986" w:author="Homa Ahmadzia" w:date="2022-03-04T09:44:00Z"/>
                    <w:rFonts w:ascii="Times New Roman" w:eastAsia="Times New Roman" w:hAnsi="Times New Roman" w:cs="Times New Roman"/>
                    <w:sz w:val="24"/>
                    <w:szCs w:val="24"/>
                    <w:lang w:val="en-US"/>
                  </w:rPr>
                </w:rPrChange>
              </w:rPr>
            </w:pPr>
            <w:ins w:id="2987" w:author="Homa Ahmadzia" w:date="2022-03-04T09:44:00Z">
              <w:r w:rsidRPr="00B62DF3">
                <w:rPr>
                  <w:rFonts w:eastAsia="Times New Roman"/>
                  <w:sz w:val="24"/>
                  <w:szCs w:val="24"/>
                  <w:lang w:val="en-US"/>
                  <w:rPrChange w:id="2988" w:author="Homa Ahmadzia" w:date="2022-03-04T10:22:00Z">
                    <w:rPr>
                      <w:rFonts w:ascii="Times New Roman" w:eastAsia="Times New Roman" w:hAnsi="Times New Roman" w:cs="Times New Roman"/>
                      <w:sz w:val="24"/>
                      <w:szCs w:val="24"/>
                      <w:lang w:val="en-US"/>
                    </w:rPr>
                  </w:rPrChange>
                </w:rPr>
                <w:t>RF</w:t>
              </w:r>
            </w:ins>
          </w:p>
        </w:tc>
        <w:tc>
          <w:tcPr>
            <w:tcW w:w="838" w:type="dxa"/>
            <w:noWrap/>
            <w:hideMark/>
          </w:tcPr>
          <w:p w14:paraId="5E803B01" w14:textId="77777777" w:rsidR="006B5963" w:rsidRPr="00B62DF3" w:rsidRDefault="006B5963" w:rsidP="003F6374">
            <w:pPr>
              <w:jc w:val="center"/>
              <w:rPr>
                <w:ins w:id="2989" w:author="Homa Ahmadzia" w:date="2022-03-04T09:44:00Z"/>
                <w:rFonts w:eastAsia="Times New Roman"/>
                <w:sz w:val="24"/>
                <w:szCs w:val="24"/>
                <w:lang w:val="en-US"/>
                <w:rPrChange w:id="2990" w:author="Homa Ahmadzia" w:date="2022-03-04T10:22:00Z">
                  <w:rPr>
                    <w:ins w:id="2991" w:author="Homa Ahmadzia" w:date="2022-03-04T09:44:00Z"/>
                    <w:rFonts w:ascii="Times New Roman" w:eastAsia="Times New Roman" w:hAnsi="Times New Roman" w:cs="Times New Roman"/>
                    <w:sz w:val="24"/>
                    <w:szCs w:val="24"/>
                    <w:lang w:val="en-US"/>
                  </w:rPr>
                </w:rPrChange>
              </w:rPr>
            </w:pPr>
            <w:ins w:id="2992" w:author="Homa Ahmadzia" w:date="2022-03-04T09:44:00Z">
              <w:r w:rsidRPr="00B62DF3">
                <w:rPr>
                  <w:rFonts w:eastAsia="Times New Roman"/>
                  <w:sz w:val="24"/>
                  <w:szCs w:val="24"/>
                  <w:lang w:val="en-US"/>
                  <w:rPrChange w:id="2993" w:author="Homa Ahmadzia" w:date="2022-03-04T10:22:00Z">
                    <w:rPr>
                      <w:rFonts w:ascii="Times New Roman" w:eastAsia="Times New Roman" w:hAnsi="Times New Roman" w:cs="Times New Roman"/>
                      <w:sz w:val="24"/>
                      <w:szCs w:val="24"/>
                      <w:lang w:val="en-US"/>
                    </w:rPr>
                  </w:rPrChange>
                </w:rPr>
                <w:t>50</w:t>
              </w:r>
            </w:ins>
          </w:p>
        </w:tc>
        <w:tc>
          <w:tcPr>
            <w:tcW w:w="905" w:type="dxa"/>
            <w:noWrap/>
            <w:hideMark/>
          </w:tcPr>
          <w:p w14:paraId="7864775E" w14:textId="77777777" w:rsidR="006B5963" w:rsidRPr="00B62DF3" w:rsidRDefault="006B5963" w:rsidP="003F6374">
            <w:pPr>
              <w:jc w:val="center"/>
              <w:rPr>
                <w:ins w:id="2994" w:author="Homa Ahmadzia" w:date="2022-03-04T09:44:00Z"/>
                <w:rFonts w:eastAsia="Times New Roman"/>
                <w:sz w:val="24"/>
                <w:szCs w:val="24"/>
                <w:lang w:val="en-US"/>
                <w:rPrChange w:id="2995" w:author="Homa Ahmadzia" w:date="2022-03-04T10:22:00Z">
                  <w:rPr>
                    <w:ins w:id="2996" w:author="Homa Ahmadzia" w:date="2022-03-04T09:44:00Z"/>
                    <w:rFonts w:ascii="Times New Roman" w:eastAsia="Times New Roman" w:hAnsi="Times New Roman" w:cs="Times New Roman"/>
                    <w:sz w:val="24"/>
                    <w:szCs w:val="24"/>
                    <w:lang w:val="en-US"/>
                  </w:rPr>
                </w:rPrChange>
              </w:rPr>
            </w:pPr>
            <w:ins w:id="2997" w:author="Homa Ahmadzia" w:date="2022-03-04T09:44:00Z">
              <w:r w:rsidRPr="00B62DF3">
                <w:rPr>
                  <w:rFonts w:eastAsia="Times New Roman"/>
                  <w:sz w:val="24"/>
                  <w:szCs w:val="24"/>
                  <w:lang w:val="en-US"/>
                  <w:rPrChange w:id="2998" w:author="Homa Ahmadzia" w:date="2022-03-04T10:22:00Z">
                    <w:rPr>
                      <w:rFonts w:ascii="Times New Roman" w:eastAsia="Times New Roman" w:hAnsi="Times New Roman" w:cs="Times New Roman"/>
                      <w:sz w:val="24"/>
                      <w:szCs w:val="24"/>
                      <w:lang w:val="en-US"/>
                    </w:rPr>
                  </w:rPrChange>
                </w:rPr>
                <w:t>6</w:t>
              </w:r>
            </w:ins>
          </w:p>
        </w:tc>
        <w:tc>
          <w:tcPr>
            <w:tcW w:w="838" w:type="dxa"/>
            <w:noWrap/>
            <w:hideMark/>
          </w:tcPr>
          <w:p w14:paraId="41444177" w14:textId="77777777" w:rsidR="006B5963" w:rsidRPr="00B62DF3" w:rsidRDefault="006B5963" w:rsidP="003F6374">
            <w:pPr>
              <w:jc w:val="center"/>
              <w:rPr>
                <w:ins w:id="2999" w:author="Homa Ahmadzia" w:date="2022-03-04T09:44:00Z"/>
                <w:rFonts w:eastAsia="Times New Roman"/>
                <w:sz w:val="24"/>
                <w:szCs w:val="24"/>
                <w:lang w:val="en-US"/>
                <w:rPrChange w:id="3000" w:author="Homa Ahmadzia" w:date="2022-03-04T10:22:00Z">
                  <w:rPr>
                    <w:ins w:id="3001" w:author="Homa Ahmadzia" w:date="2022-03-04T09:44:00Z"/>
                    <w:rFonts w:ascii="Times New Roman" w:eastAsia="Times New Roman" w:hAnsi="Times New Roman" w:cs="Times New Roman"/>
                    <w:sz w:val="24"/>
                    <w:szCs w:val="24"/>
                    <w:lang w:val="en-US"/>
                  </w:rPr>
                </w:rPrChange>
              </w:rPr>
            </w:pPr>
            <w:ins w:id="3002" w:author="Homa Ahmadzia" w:date="2022-03-04T09:44:00Z">
              <w:r w:rsidRPr="00B62DF3">
                <w:rPr>
                  <w:rFonts w:eastAsia="Times New Roman"/>
                  <w:sz w:val="24"/>
                  <w:szCs w:val="24"/>
                  <w:lang w:val="en-US"/>
                  <w:rPrChange w:id="3003" w:author="Homa Ahmadzia" w:date="2022-03-04T10:22:00Z">
                    <w:rPr>
                      <w:rFonts w:ascii="Times New Roman" w:eastAsia="Times New Roman" w:hAnsi="Times New Roman" w:cs="Times New Roman"/>
                      <w:sz w:val="24"/>
                      <w:szCs w:val="24"/>
                      <w:lang w:val="en-US"/>
                    </w:rPr>
                  </w:rPrChange>
                </w:rPr>
                <w:t>339</w:t>
              </w:r>
            </w:ins>
          </w:p>
        </w:tc>
        <w:tc>
          <w:tcPr>
            <w:tcW w:w="905" w:type="dxa"/>
            <w:noWrap/>
            <w:hideMark/>
          </w:tcPr>
          <w:p w14:paraId="729056DB" w14:textId="77777777" w:rsidR="006B5963" w:rsidRPr="00B62DF3" w:rsidRDefault="006B5963" w:rsidP="003F6374">
            <w:pPr>
              <w:jc w:val="center"/>
              <w:rPr>
                <w:ins w:id="3004" w:author="Homa Ahmadzia" w:date="2022-03-04T09:44:00Z"/>
                <w:rFonts w:eastAsia="Times New Roman"/>
                <w:sz w:val="24"/>
                <w:szCs w:val="24"/>
                <w:lang w:val="en-US"/>
                <w:rPrChange w:id="3005" w:author="Homa Ahmadzia" w:date="2022-03-04T10:22:00Z">
                  <w:rPr>
                    <w:ins w:id="3006" w:author="Homa Ahmadzia" w:date="2022-03-04T09:44:00Z"/>
                    <w:rFonts w:ascii="Times New Roman" w:eastAsia="Times New Roman" w:hAnsi="Times New Roman" w:cs="Times New Roman"/>
                    <w:sz w:val="24"/>
                    <w:szCs w:val="24"/>
                    <w:lang w:val="en-US"/>
                  </w:rPr>
                </w:rPrChange>
              </w:rPr>
            </w:pPr>
            <w:ins w:id="3007" w:author="Homa Ahmadzia" w:date="2022-03-04T09:44:00Z">
              <w:r w:rsidRPr="00B62DF3">
                <w:rPr>
                  <w:rFonts w:eastAsia="Times New Roman"/>
                  <w:sz w:val="24"/>
                  <w:szCs w:val="24"/>
                  <w:lang w:val="en-US"/>
                  <w:rPrChange w:id="3008" w:author="Homa Ahmadzia" w:date="2022-03-04T10:22:00Z">
                    <w:rPr>
                      <w:rFonts w:ascii="Times New Roman" w:eastAsia="Times New Roman" w:hAnsi="Times New Roman" w:cs="Times New Roman"/>
                      <w:sz w:val="24"/>
                      <w:szCs w:val="24"/>
                      <w:lang w:val="en-US"/>
                    </w:rPr>
                  </w:rPrChange>
                </w:rPr>
                <w:t>605</w:t>
              </w:r>
            </w:ins>
          </w:p>
        </w:tc>
        <w:tc>
          <w:tcPr>
            <w:tcW w:w="1246" w:type="dxa"/>
            <w:noWrap/>
            <w:hideMark/>
          </w:tcPr>
          <w:p w14:paraId="26610D97" w14:textId="77777777" w:rsidR="006B5963" w:rsidRPr="00B62DF3" w:rsidRDefault="006B5963" w:rsidP="003F6374">
            <w:pPr>
              <w:jc w:val="center"/>
              <w:rPr>
                <w:ins w:id="3009" w:author="Homa Ahmadzia" w:date="2022-03-04T09:44:00Z"/>
                <w:rFonts w:eastAsia="Times New Roman"/>
                <w:sz w:val="24"/>
                <w:szCs w:val="24"/>
                <w:lang w:val="en-US"/>
                <w:rPrChange w:id="3010" w:author="Homa Ahmadzia" w:date="2022-03-04T10:22:00Z">
                  <w:rPr>
                    <w:ins w:id="3011" w:author="Homa Ahmadzia" w:date="2022-03-04T09:44:00Z"/>
                    <w:rFonts w:ascii="Times New Roman" w:eastAsia="Times New Roman" w:hAnsi="Times New Roman" w:cs="Times New Roman"/>
                    <w:sz w:val="24"/>
                    <w:szCs w:val="24"/>
                    <w:lang w:val="en-US"/>
                  </w:rPr>
                </w:rPrChange>
              </w:rPr>
            </w:pPr>
            <w:ins w:id="3012" w:author="Homa Ahmadzia" w:date="2022-03-04T09:44:00Z">
              <w:r w:rsidRPr="00B62DF3">
                <w:rPr>
                  <w:rFonts w:eastAsia="Times New Roman"/>
                  <w:sz w:val="24"/>
                  <w:szCs w:val="24"/>
                  <w:lang w:val="en-US"/>
                  <w:rPrChange w:id="3013" w:author="Homa Ahmadzia" w:date="2022-03-04T10:22:00Z">
                    <w:rPr>
                      <w:rFonts w:ascii="Times New Roman" w:eastAsia="Times New Roman" w:hAnsi="Times New Roman" w:cs="Times New Roman"/>
                      <w:sz w:val="24"/>
                      <w:szCs w:val="24"/>
                      <w:lang w:val="en-US"/>
                    </w:rPr>
                  </w:rPrChange>
                </w:rPr>
                <w:t>0.138</w:t>
              </w:r>
            </w:ins>
          </w:p>
        </w:tc>
        <w:tc>
          <w:tcPr>
            <w:tcW w:w="1038" w:type="dxa"/>
            <w:noWrap/>
            <w:hideMark/>
          </w:tcPr>
          <w:p w14:paraId="74532169" w14:textId="77777777" w:rsidR="006B5963" w:rsidRPr="00B62DF3" w:rsidRDefault="006B5963" w:rsidP="003F6374">
            <w:pPr>
              <w:jc w:val="center"/>
              <w:rPr>
                <w:ins w:id="3014" w:author="Homa Ahmadzia" w:date="2022-03-04T09:44:00Z"/>
                <w:rFonts w:eastAsia="Times New Roman"/>
                <w:sz w:val="24"/>
                <w:szCs w:val="24"/>
                <w:lang w:val="en-US"/>
                <w:rPrChange w:id="3015" w:author="Homa Ahmadzia" w:date="2022-03-04T10:22:00Z">
                  <w:rPr>
                    <w:ins w:id="3016" w:author="Homa Ahmadzia" w:date="2022-03-04T09:44:00Z"/>
                    <w:rFonts w:ascii="Times New Roman" w:eastAsia="Times New Roman" w:hAnsi="Times New Roman" w:cs="Times New Roman"/>
                    <w:sz w:val="24"/>
                    <w:szCs w:val="24"/>
                    <w:lang w:val="en-US"/>
                  </w:rPr>
                </w:rPrChange>
              </w:rPr>
            </w:pPr>
            <w:ins w:id="3017" w:author="Homa Ahmadzia" w:date="2022-03-04T09:44:00Z">
              <w:r w:rsidRPr="00B62DF3">
                <w:rPr>
                  <w:rFonts w:eastAsia="Times New Roman"/>
                  <w:sz w:val="24"/>
                  <w:szCs w:val="24"/>
                  <w:lang w:val="en-US"/>
                  <w:rPrChange w:id="3018" w:author="Homa Ahmadzia" w:date="2022-03-04T10:22:00Z">
                    <w:rPr>
                      <w:rFonts w:ascii="Times New Roman" w:eastAsia="Times New Roman" w:hAnsi="Times New Roman" w:cs="Times New Roman"/>
                      <w:sz w:val="24"/>
                      <w:szCs w:val="24"/>
                      <w:lang w:val="en-US"/>
                    </w:rPr>
                  </w:rPrChange>
                </w:rPr>
                <w:t>0.857</w:t>
              </w:r>
            </w:ins>
          </w:p>
        </w:tc>
        <w:tc>
          <w:tcPr>
            <w:tcW w:w="1679" w:type="dxa"/>
            <w:noWrap/>
            <w:hideMark/>
          </w:tcPr>
          <w:p w14:paraId="3435A4E4" w14:textId="77777777" w:rsidR="006B5963" w:rsidRPr="00B62DF3" w:rsidRDefault="006B5963" w:rsidP="003F6374">
            <w:pPr>
              <w:jc w:val="center"/>
              <w:rPr>
                <w:ins w:id="3019" w:author="Homa Ahmadzia" w:date="2022-03-04T09:44:00Z"/>
                <w:rFonts w:eastAsia="Times New Roman"/>
                <w:sz w:val="24"/>
                <w:szCs w:val="24"/>
                <w:lang w:val="en-US"/>
                <w:rPrChange w:id="3020" w:author="Homa Ahmadzia" w:date="2022-03-04T10:22:00Z">
                  <w:rPr>
                    <w:ins w:id="3021" w:author="Homa Ahmadzia" w:date="2022-03-04T09:44:00Z"/>
                    <w:rFonts w:ascii="Times New Roman" w:eastAsia="Times New Roman" w:hAnsi="Times New Roman" w:cs="Times New Roman"/>
                    <w:sz w:val="24"/>
                    <w:szCs w:val="24"/>
                    <w:lang w:val="en-US"/>
                  </w:rPr>
                </w:rPrChange>
              </w:rPr>
            </w:pPr>
            <w:ins w:id="3022" w:author="Homa Ahmadzia" w:date="2022-03-04T09:44:00Z">
              <w:r w:rsidRPr="00B62DF3">
                <w:rPr>
                  <w:rFonts w:eastAsia="Times New Roman"/>
                  <w:sz w:val="24"/>
                  <w:szCs w:val="24"/>
                  <w:lang w:val="en-US"/>
                  <w:rPrChange w:id="3023" w:author="Homa Ahmadzia" w:date="2022-03-04T10:22:00Z">
                    <w:rPr>
                      <w:rFonts w:ascii="Times New Roman" w:eastAsia="Times New Roman" w:hAnsi="Times New Roman" w:cs="Times New Roman"/>
                      <w:sz w:val="24"/>
                      <w:szCs w:val="24"/>
                      <w:lang w:val="en-US"/>
                    </w:rPr>
                  </w:rPrChange>
                </w:rPr>
                <w:t>0.641</w:t>
              </w:r>
            </w:ins>
          </w:p>
        </w:tc>
        <w:tc>
          <w:tcPr>
            <w:tcW w:w="1440" w:type="dxa"/>
            <w:noWrap/>
            <w:hideMark/>
          </w:tcPr>
          <w:p w14:paraId="0903A077" w14:textId="77777777" w:rsidR="006B5963" w:rsidRPr="00B62DF3" w:rsidRDefault="006B5963" w:rsidP="003F6374">
            <w:pPr>
              <w:jc w:val="center"/>
              <w:rPr>
                <w:ins w:id="3024" w:author="Homa Ahmadzia" w:date="2022-03-04T09:44:00Z"/>
                <w:rFonts w:eastAsia="Times New Roman"/>
                <w:sz w:val="24"/>
                <w:szCs w:val="24"/>
                <w:lang w:val="en-US"/>
                <w:rPrChange w:id="3025" w:author="Homa Ahmadzia" w:date="2022-03-04T10:22:00Z">
                  <w:rPr>
                    <w:ins w:id="3026" w:author="Homa Ahmadzia" w:date="2022-03-04T09:44:00Z"/>
                    <w:rFonts w:ascii="Times New Roman" w:eastAsia="Times New Roman" w:hAnsi="Times New Roman" w:cs="Times New Roman"/>
                    <w:sz w:val="24"/>
                    <w:szCs w:val="24"/>
                    <w:lang w:val="en-US"/>
                  </w:rPr>
                </w:rPrChange>
              </w:rPr>
            </w:pPr>
            <w:ins w:id="3027" w:author="Homa Ahmadzia" w:date="2022-03-04T09:44:00Z">
              <w:r w:rsidRPr="00B62DF3">
                <w:rPr>
                  <w:rFonts w:eastAsia="Times New Roman"/>
                  <w:sz w:val="24"/>
                  <w:szCs w:val="24"/>
                  <w:lang w:val="en-US"/>
                  <w:rPrChange w:id="3028" w:author="Homa Ahmadzia" w:date="2022-03-04T10:22:00Z">
                    <w:rPr>
                      <w:rFonts w:ascii="Times New Roman" w:eastAsia="Times New Roman" w:hAnsi="Times New Roman" w:cs="Times New Roman"/>
                      <w:sz w:val="24"/>
                      <w:szCs w:val="24"/>
                      <w:lang w:val="en-US"/>
                    </w:rPr>
                  </w:rPrChange>
                </w:rPr>
                <w:t>0.830</w:t>
              </w:r>
            </w:ins>
          </w:p>
        </w:tc>
        <w:tc>
          <w:tcPr>
            <w:tcW w:w="1297" w:type="dxa"/>
            <w:noWrap/>
            <w:hideMark/>
          </w:tcPr>
          <w:p w14:paraId="6B2F9C57" w14:textId="77777777" w:rsidR="006B5963" w:rsidRPr="00B62DF3" w:rsidRDefault="006B5963" w:rsidP="003F6374">
            <w:pPr>
              <w:jc w:val="center"/>
              <w:rPr>
                <w:ins w:id="3029" w:author="Homa Ahmadzia" w:date="2022-03-04T09:44:00Z"/>
                <w:rFonts w:eastAsia="Times New Roman"/>
                <w:sz w:val="24"/>
                <w:szCs w:val="24"/>
                <w:lang w:val="en-US"/>
                <w:rPrChange w:id="3030" w:author="Homa Ahmadzia" w:date="2022-03-04T10:22:00Z">
                  <w:rPr>
                    <w:ins w:id="3031" w:author="Homa Ahmadzia" w:date="2022-03-04T09:44:00Z"/>
                    <w:rFonts w:ascii="Times New Roman" w:eastAsia="Times New Roman" w:hAnsi="Times New Roman" w:cs="Times New Roman"/>
                    <w:sz w:val="24"/>
                    <w:szCs w:val="24"/>
                    <w:lang w:val="en-US"/>
                  </w:rPr>
                </w:rPrChange>
              </w:rPr>
            </w:pPr>
            <w:ins w:id="3032" w:author="Homa Ahmadzia" w:date="2022-03-04T09:44:00Z">
              <w:r w:rsidRPr="00B62DF3">
                <w:rPr>
                  <w:rFonts w:eastAsia="Times New Roman"/>
                  <w:sz w:val="24"/>
                  <w:szCs w:val="24"/>
                  <w:lang w:val="en-US"/>
                  <w:rPrChange w:id="3033" w:author="Homa Ahmadzia" w:date="2022-03-04T10:22:00Z">
                    <w:rPr>
                      <w:rFonts w:ascii="Times New Roman" w:eastAsia="Times New Roman" w:hAnsi="Times New Roman" w:cs="Times New Roman"/>
                      <w:sz w:val="24"/>
                      <w:szCs w:val="24"/>
                      <w:lang w:val="en-US"/>
                    </w:rPr>
                  </w:rPrChange>
                </w:rPr>
                <w:t>0.204</w:t>
              </w:r>
            </w:ins>
          </w:p>
        </w:tc>
        <w:tc>
          <w:tcPr>
            <w:tcW w:w="982" w:type="dxa"/>
            <w:noWrap/>
            <w:hideMark/>
          </w:tcPr>
          <w:p w14:paraId="1C8DAEC4" w14:textId="77777777" w:rsidR="006B5963" w:rsidRPr="00B62DF3" w:rsidRDefault="006B5963" w:rsidP="003F6374">
            <w:pPr>
              <w:jc w:val="center"/>
              <w:rPr>
                <w:ins w:id="3034" w:author="Homa Ahmadzia" w:date="2022-03-04T09:44:00Z"/>
                <w:rFonts w:eastAsia="Times New Roman"/>
                <w:sz w:val="24"/>
                <w:szCs w:val="24"/>
                <w:lang w:val="en-US"/>
                <w:rPrChange w:id="3035" w:author="Homa Ahmadzia" w:date="2022-03-04T10:22:00Z">
                  <w:rPr>
                    <w:ins w:id="3036" w:author="Homa Ahmadzia" w:date="2022-03-04T09:44:00Z"/>
                    <w:rFonts w:ascii="Times New Roman" w:eastAsia="Times New Roman" w:hAnsi="Times New Roman" w:cs="Times New Roman"/>
                    <w:sz w:val="24"/>
                    <w:szCs w:val="24"/>
                    <w:lang w:val="en-US"/>
                  </w:rPr>
                </w:rPrChange>
              </w:rPr>
            </w:pPr>
            <w:ins w:id="3037" w:author="Homa Ahmadzia" w:date="2022-03-04T09:44:00Z">
              <w:r w:rsidRPr="00B62DF3">
                <w:rPr>
                  <w:rFonts w:eastAsia="Times New Roman"/>
                  <w:sz w:val="24"/>
                  <w:szCs w:val="24"/>
                  <w:lang w:val="en-US"/>
                  <w:rPrChange w:id="3038" w:author="Homa Ahmadzia" w:date="2022-03-04T10:22:00Z">
                    <w:rPr>
                      <w:rFonts w:ascii="Times New Roman" w:eastAsia="Times New Roman" w:hAnsi="Times New Roman" w:cs="Times New Roman"/>
                      <w:sz w:val="24"/>
                      <w:szCs w:val="24"/>
                      <w:lang w:val="en-US"/>
                    </w:rPr>
                  </w:rPrChange>
                </w:rPr>
                <w:t>0.261</w:t>
              </w:r>
            </w:ins>
          </w:p>
        </w:tc>
        <w:tc>
          <w:tcPr>
            <w:tcW w:w="756" w:type="dxa"/>
            <w:noWrap/>
            <w:hideMark/>
          </w:tcPr>
          <w:p w14:paraId="0276641B" w14:textId="77777777" w:rsidR="006B5963" w:rsidRPr="00B62DF3" w:rsidRDefault="006B5963" w:rsidP="003F6374">
            <w:pPr>
              <w:jc w:val="center"/>
              <w:rPr>
                <w:ins w:id="3039" w:author="Homa Ahmadzia" w:date="2022-03-04T09:44:00Z"/>
                <w:rFonts w:eastAsia="Times New Roman"/>
                <w:sz w:val="24"/>
                <w:szCs w:val="24"/>
                <w:lang w:val="en-US"/>
                <w:rPrChange w:id="3040" w:author="Homa Ahmadzia" w:date="2022-03-04T10:22:00Z">
                  <w:rPr>
                    <w:ins w:id="3041" w:author="Homa Ahmadzia" w:date="2022-03-04T09:44:00Z"/>
                    <w:rFonts w:ascii="Times New Roman" w:eastAsia="Times New Roman" w:hAnsi="Times New Roman" w:cs="Times New Roman"/>
                    <w:sz w:val="24"/>
                    <w:szCs w:val="24"/>
                    <w:lang w:val="en-US"/>
                  </w:rPr>
                </w:rPrChange>
              </w:rPr>
            </w:pPr>
            <w:ins w:id="3042" w:author="Homa Ahmadzia" w:date="2022-03-04T09:44:00Z">
              <w:r w:rsidRPr="00B62DF3">
                <w:rPr>
                  <w:rFonts w:eastAsia="Times New Roman"/>
                  <w:sz w:val="24"/>
                  <w:szCs w:val="24"/>
                  <w:lang w:val="en-US"/>
                  <w:rPrChange w:id="3043" w:author="Homa Ahmadzia" w:date="2022-03-04T10:22:00Z">
                    <w:rPr>
                      <w:rFonts w:ascii="Times New Roman" w:eastAsia="Times New Roman" w:hAnsi="Times New Roman" w:cs="Times New Roman"/>
                      <w:sz w:val="24"/>
                      <w:szCs w:val="24"/>
                      <w:lang w:val="en-US"/>
                    </w:rPr>
                  </w:rPrChange>
                </w:rPr>
                <w:t>0.409</w:t>
              </w:r>
            </w:ins>
          </w:p>
        </w:tc>
      </w:tr>
      <w:tr w:rsidR="006B5963" w:rsidRPr="00B62DF3" w14:paraId="316C3423" w14:textId="77777777" w:rsidTr="003F6374">
        <w:trPr>
          <w:trHeight w:val="260"/>
          <w:ins w:id="3044" w:author="Homa Ahmadzia" w:date="2022-03-04T09:44:00Z"/>
        </w:trPr>
        <w:tc>
          <w:tcPr>
            <w:tcW w:w="933" w:type="dxa"/>
            <w:noWrap/>
            <w:hideMark/>
          </w:tcPr>
          <w:p w14:paraId="60D97779" w14:textId="77777777" w:rsidR="006B5963" w:rsidRPr="00B62DF3" w:rsidRDefault="006B5963" w:rsidP="003F6374">
            <w:pPr>
              <w:rPr>
                <w:ins w:id="3045" w:author="Homa Ahmadzia" w:date="2022-03-04T09:44:00Z"/>
                <w:rFonts w:eastAsia="Times New Roman"/>
                <w:sz w:val="24"/>
                <w:szCs w:val="24"/>
                <w:lang w:val="en-US"/>
                <w:rPrChange w:id="3046" w:author="Homa Ahmadzia" w:date="2022-03-04T10:22:00Z">
                  <w:rPr>
                    <w:ins w:id="3047" w:author="Homa Ahmadzia" w:date="2022-03-04T09:44:00Z"/>
                    <w:rFonts w:ascii="Times New Roman" w:eastAsia="Times New Roman" w:hAnsi="Times New Roman" w:cs="Times New Roman"/>
                    <w:sz w:val="24"/>
                    <w:szCs w:val="24"/>
                    <w:lang w:val="en-US"/>
                  </w:rPr>
                </w:rPrChange>
              </w:rPr>
            </w:pPr>
            <w:ins w:id="3048" w:author="Homa Ahmadzia" w:date="2022-03-04T09:44:00Z">
              <w:r w:rsidRPr="00B62DF3">
                <w:rPr>
                  <w:rFonts w:eastAsia="Times New Roman"/>
                  <w:sz w:val="24"/>
                  <w:szCs w:val="24"/>
                  <w:lang w:val="en-US"/>
                  <w:rPrChange w:id="3049" w:author="Homa Ahmadzia" w:date="2022-03-04T10:22:00Z">
                    <w:rPr>
                      <w:rFonts w:ascii="Times New Roman" w:eastAsia="Times New Roman" w:hAnsi="Times New Roman" w:cs="Times New Roman"/>
                      <w:sz w:val="24"/>
                      <w:szCs w:val="24"/>
                      <w:lang w:val="en-US"/>
                    </w:rPr>
                  </w:rPrChange>
                </w:rPr>
                <w:t>Emb</w:t>
              </w:r>
            </w:ins>
          </w:p>
        </w:tc>
        <w:tc>
          <w:tcPr>
            <w:tcW w:w="838" w:type="dxa"/>
            <w:noWrap/>
            <w:hideMark/>
          </w:tcPr>
          <w:p w14:paraId="11C95838" w14:textId="77777777" w:rsidR="006B5963" w:rsidRPr="00B62DF3" w:rsidRDefault="006B5963" w:rsidP="003F6374">
            <w:pPr>
              <w:jc w:val="center"/>
              <w:rPr>
                <w:ins w:id="3050" w:author="Homa Ahmadzia" w:date="2022-03-04T09:44:00Z"/>
                <w:rFonts w:eastAsia="Times New Roman"/>
                <w:sz w:val="24"/>
                <w:szCs w:val="24"/>
                <w:lang w:val="en-US"/>
                <w:rPrChange w:id="3051" w:author="Homa Ahmadzia" w:date="2022-03-04T10:22:00Z">
                  <w:rPr>
                    <w:ins w:id="3052" w:author="Homa Ahmadzia" w:date="2022-03-04T09:44:00Z"/>
                    <w:rFonts w:ascii="Times New Roman" w:eastAsia="Times New Roman" w:hAnsi="Times New Roman" w:cs="Times New Roman"/>
                    <w:sz w:val="24"/>
                    <w:szCs w:val="24"/>
                    <w:lang w:val="en-US"/>
                  </w:rPr>
                </w:rPrChange>
              </w:rPr>
            </w:pPr>
            <w:ins w:id="3053" w:author="Homa Ahmadzia" w:date="2022-03-04T09:44:00Z">
              <w:r w:rsidRPr="00B62DF3">
                <w:rPr>
                  <w:rFonts w:eastAsia="Times New Roman"/>
                  <w:sz w:val="24"/>
                  <w:szCs w:val="24"/>
                  <w:lang w:val="en-US"/>
                  <w:rPrChange w:id="3054" w:author="Homa Ahmadzia" w:date="2022-03-04T10:22:00Z">
                    <w:rPr>
                      <w:rFonts w:ascii="Times New Roman" w:eastAsia="Times New Roman" w:hAnsi="Times New Roman" w:cs="Times New Roman"/>
                      <w:sz w:val="24"/>
                      <w:szCs w:val="24"/>
                      <w:lang w:val="en-US"/>
                    </w:rPr>
                  </w:rPrChange>
                </w:rPr>
                <w:t>46</w:t>
              </w:r>
            </w:ins>
          </w:p>
        </w:tc>
        <w:tc>
          <w:tcPr>
            <w:tcW w:w="905" w:type="dxa"/>
            <w:noWrap/>
            <w:hideMark/>
          </w:tcPr>
          <w:p w14:paraId="744A0819" w14:textId="77777777" w:rsidR="006B5963" w:rsidRPr="00B62DF3" w:rsidRDefault="006B5963" w:rsidP="003F6374">
            <w:pPr>
              <w:jc w:val="center"/>
              <w:rPr>
                <w:ins w:id="3055" w:author="Homa Ahmadzia" w:date="2022-03-04T09:44:00Z"/>
                <w:rFonts w:eastAsia="Times New Roman"/>
                <w:sz w:val="24"/>
                <w:szCs w:val="24"/>
                <w:lang w:val="en-US"/>
                <w:rPrChange w:id="3056" w:author="Homa Ahmadzia" w:date="2022-03-04T10:22:00Z">
                  <w:rPr>
                    <w:ins w:id="3057" w:author="Homa Ahmadzia" w:date="2022-03-04T09:44:00Z"/>
                    <w:rFonts w:ascii="Times New Roman" w:eastAsia="Times New Roman" w:hAnsi="Times New Roman" w:cs="Times New Roman"/>
                    <w:sz w:val="24"/>
                    <w:szCs w:val="24"/>
                    <w:lang w:val="en-US"/>
                  </w:rPr>
                </w:rPrChange>
              </w:rPr>
            </w:pPr>
            <w:ins w:id="3058" w:author="Homa Ahmadzia" w:date="2022-03-04T09:44:00Z">
              <w:r w:rsidRPr="00B62DF3">
                <w:rPr>
                  <w:rFonts w:eastAsia="Times New Roman"/>
                  <w:sz w:val="24"/>
                  <w:szCs w:val="24"/>
                  <w:lang w:val="en-US"/>
                  <w:rPrChange w:id="3059" w:author="Homa Ahmadzia" w:date="2022-03-04T10:22:00Z">
                    <w:rPr>
                      <w:rFonts w:ascii="Times New Roman" w:eastAsia="Times New Roman" w:hAnsi="Times New Roman" w:cs="Times New Roman"/>
                      <w:sz w:val="24"/>
                      <w:szCs w:val="24"/>
                      <w:lang w:val="en-US"/>
                    </w:rPr>
                  </w:rPrChange>
                </w:rPr>
                <w:t>10</w:t>
              </w:r>
            </w:ins>
          </w:p>
        </w:tc>
        <w:tc>
          <w:tcPr>
            <w:tcW w:w="838" w:type="dxa"/>
            <w:noWrap/>
            <w:hideMark/>
          </w:tcPr>
          <w:p w14:paraId="5725AA48" w14:textId="77777777" w:rsidR="006B5963" w:rsidRPr="00B62DF3" w:rsidRDefault="006B5963" w:rsidP="003F6374">
            <w:pPr>
              <w:jc w:val="center"/>
              <w:rPr>
                <w:ins w:id="3060" w:author="Homa Ahmadzia" w:date="2022-03-04T09:44:00Z"/>
                <w:rFonts w:eastAsia="Times New Roman"/>
                <w:sz w:val="24"/>
                <w:szCs w:val="24"/>
                <w:lang w:val="en-US"/>
                <w:rPrChange w:id="3061" w:author="Homa Ahmadzia" w:date="2022-03-04T10:22:00Z">
                  <w:rPr>
                    <w:ins w:id="3062" w:author="Homa Ahmadzia" w:date="2022-03-04T09:44:00Z"/>
                    <w:rFonts w:ascii="Times New Roman" w:eastAsia="Times New Roman" w:hAnsi="Times New Roman" w:cs="Times New Roman"/>
                    <w:sz w:val="24"/>
                    <w:szCs w:val="24"/>
                    <w:lang w:val="en-US"/>
                  </w:rPr>
                </w:rPrChange>
              </w:rPr>
            </w:pPr>
            <w:ins w:id="3063" w:author="Homa Ahmadzia" w:date="2022-03-04T09:44:00Z">
              <w:r w:rsidRPr="00B62DF3">
                <w:rPr>
                  <w:rFonts w:eastAsia="Times New Roman"/>
                  <w:sz w:val="24"/>
                  <w:szCs w:val="24"/>
                  <w:lang w:val="en-US"/>
                  <w:rPrChange w:id="3064" w:author="Homa Ahmadzia" w:date="2022-03-04T10:22:00Z">
                    <w:rPr>
                      <w:rFonts w:ascii="Times New Roman" w:eastAsia="Times New Roman" w:hAnsi="Times New Roman" w:cs="Times New Roman"/>
                      <w:sz w:val="24"/>
                      <w:szCs w:val="24"/>
                      <w:lang w:val="en-US"/>
                    </w:rPr>
                  </w:rPrChange>
                </w:rPr>
                <w:t>296</w:t>
              </w:r>
            </w:ins>
          </w:p>
        </w:tc>
        <w:tc>
          <w:tcPr>
            <w:tcW w:w="905" w:type="dxa"/>
            <w:noWrap/>
            <w:hideMark/>
          </w:tcPr>
          <w:p w14:paraId="5B026818" w14:textId="77777777" w:rsidR="006B5963" w:rsidRPr="00B62DF3" w:rsidRDefault="006B5963" w:rsidP="003F6374">
            <w:pPr>
              <w:jc w:val="center"/>
              <w:rPr>
                <w:ins w:id="3065" w:author="Homa Ahmadzia" w:date="2022-03-04T09:44:00Z"/>
                <w:rFonts w:eastAsia="Times New Roman"/>
                <w:sz w:val="24"/>
                <w:szCs w:val="24"/>
                <w:lang w:val="en-US"/>
                <w:rPrChange w:id="3066" w:author="Homa Ahmadzia" w:date="2022-03-04T10:22:00Z">
                  <w:rPr>
                    <w:ins w:id="3067" w:author="Homa Ahmadzia" w:date="2022-03-04T09:44:00Z"/>
                    <w:rFonts w:ascii="Times New Roman" w:eastAsia="Times New Roman" w:hAnsi="Times New Roman" w:cs="Times New Roman"/>
                    <w:sz w:val="24"/>
                    <w:szCs w:val="24"/>
                    <w:lang w:val="en-US"/>
                  </w:rPr>
                </w:rPrChange>
              </w:rPr>
            </w:pPr>
            <w:ins w:id="3068" w:author="Homa Ahmadzia" w:date="2022-03-04T09:44:00Z">
              <w:r w:rsidRPr="00B62DF3">
                <w:rPr>
                  <w:rFonts w:eastAsia="Times New Roman"/>
                  <w:sz w:val="24"/>
                  <w:szCs w:val="24"/>
                  <w:lang w:val="en-US"/>
                  <w:rPrChange w:id="3069" w:author="Homa Ahmadzia" w:date="2022-03-04T10:22:00Z">
                    <w:rPr>
                      <w:rFonts w:ascii="Times New Roman" w:eastAsia="Times New Roman" w:hAnsi="Times New Roman" w:cs="Times New Roman"/>
                      <w:sz w:val="24"/>
                      <w:szCs w:val="24"/>
                      <w:lang w:val="en-US"/>
                    </w:rPr>
                  </w:rPrChange>
                </w:rPr>
                <w:t>649</w:t>
              </w:r>
            </w:ins>
          </w:p>
        </w:tc>
        <w:tc>
          <w:tcPr>
            <w:tcW w:w="1246" w:type="dxa"/>
            <w:noWrap/>
            <w:hideMark/>
          </w:tcPr>
          <w:p w14:paraId="066035B1" w14:textId="77777777" w:rsidR="006B5963" w:rsidRPr="00B62DF3" w:rsidRDefault="006B5963" w:rsidP="003F6374">
            <w:pPr>
              <w:jc w:val="center"/>
              <w:rPr>
                <w:ins w:id="3070" w:author="Homa Ahmadzia" w:date="2022-03-04T09:44:00Z"/>
                <w:rFonts w:eastAsia="Times New Roman"/>
                <w:sz w:val="24"/>
                <w:szCs w:val="24"/>
                <w:lang w:val="en-US"/>
                <w:rPrChange w:id="3071" w:author="Homa Ahmadzia" w:date="2022-03-04T10:22:00Z">
                  <w:rPr>
                    <w:ins w:id="3072" w:author="Homa Ahmadzia" w:date="2022-03-04T09:44:00Z"/>
                    <w:rFonts w:ascii="Times New Roman" w:eastAsia="Times New Roman" w:hAnsi="Times New Roman" w:cs="Times New Roman"/>
                    <w:sz w:val="24"/>
                    <w:szCs w:val="24"/>
                    <w:lang w:val="en-US"/>
                  </w:rPr>
                </w:rPrChange>
              </w:rPr>
            </w:pPr>
            <w:ins w:id="3073" w:author="Homa Ahmadzia" w:date="2022-03-04T09:44:00Z">
              <w:r w:rsidRPr="00B62DF3">
                <w:rPr>
                  <w:rFonts w:eastAsia="Times New Roman"/>
                  <w:sz w:val="24"/>
                  <w:szCs w:val="24"/>
                  <w:lang w:val="en-US"/>
                  <w:rPrChange w:id="3074" w:author="Homa Ahmadzia" w:date="2022-03-04T10:22:00Z">
                    <w:rPr>
                      <w:rFonts w:ascii="Times New Roman" w:eastAsia="Times New Roman" w:hAnsi="Times New Roman" w:cs="Times New Roman"/>
                      <w:sz w:val="24"/>
                      <w:szCs w:val="24"/>
                      <w:lang w:val="en-US"/>
                    </w:rPr>
                  </w:rPrChange>
                </w:rPr>
                <w:t>0.134</w:t>
              </w:r>
            </w:ins>
          </w:p>
        </w:tc>
        <w:tc>
          <w:tcPr>
            <w:tcW w:w="1038" w:type="dxa"/>
            <w:noWrap/>
            <w:hideMark/>
          </w:tcPr>
          <w:p w14:paraId="33F87A07" w14:textId="77777777" w:rsidR="006B5963" w:rsidRPr="00B62DF3" w:rsidRDefault="006B5963" w:rsidP="003F6374">
            <w:pPr>
              <w:jc w:val="center"/>
              <w:rPr>
                <w:ins w:id="3075" w:author="Homa Ahmadzia" w:date="2022-03-04T09:44:00Z"/>
                <w:rFonts w:eastAsia="Times New Roman"/>
                <w:sz w:val="24"/>
                <w:szCs w:val="24"/>
                <w:lang w:val="en-US"/>
                <w:rPrChange w:id="3076" w:author="Homa Ahmadzia" w:date="2022-03-04T10:22:00Z">
                  <w:rPr>
                    <w:ins w:id="3077" w:author="Homa Ahmadzia" w:date="2022-03-04T09:44:00Z"/>
                    <w:rFonts w:ascii="Times New Roman" w:eastAsia="Times New Roman" w:hAnsi="Times New Roman" w:cs="Times New Roman"/>
                    <w:sz w:val="24"/>
                    <w:szCs w:val="24"/>
                    <w:lang w:val="en-US"/>
                  </w:rPr>
                </w:rPrChange>
              </w:rPr>
            </w:pPr>
            <w:ins w:id="3078" w:author="Homa Ahmadzia" w:date="2022-03-04T09:44:00Z">
              <w:r w:rsidRPr="00B62DF3">
                <w:rPr>
                  <w:rFonts w:eastAsia="Times New Roman"/>
                  <w:sz w:val="24"/>
                  <w:szCs w:val="24"/>
                  <w:lang w:val="en-US"/>
                  <w:rPrChange w:id="3079" w:author="Homa Ahmadzia" w:date="2022-03-04T10:22:00Z">
                    <w:rPr>
                      <w:rFonts w:ascii="Times New Roman" w:eastAsia="Times New Roman" w:hAnsi="Times New Roman" w:cs="Times New Roman"/>
                      <w:sz w:val="24"/>
                      <w:szCs w:val="24"/>
                      <w:lang w:val="en-US"/>
                    </w:rPr>
                  </w:rPrChange>
                </w:rPr>
                <w:t>0.821</w:t>
              </w:r>
            </w:ins>
          </w:p>
        </w:tc>
        <w:tc>
          <w:tcPr>
            <w:tcW w:w="1679" w:type="dxa"/>
            <w:noWrap/>
            <w:hideMark/>
          </w:tcPr>
          <w:p w14:paraId="5E6E3742" w14:textId="77777777" w:rsidR="006B5963" w:rsidRPr="00B62DF3" w:rsidRDefault="006B5963" w:rsidP="003F6374">
            <w:pPr>
              <w:jc w:val="center"/>
              <w:rPr>
                <w:ins w:id="3080" w:author="Homa Ahmadzia" w:date="2022-03-04T09:44:00Z"/>
                <w:rFonts w:eastAsia="Times New Roman"/>
                <w:sz w:val="24"/>
                <w:szCs w:val="24"/>
                <w:lang w:val="en-US"/>
                <w:rPrChange w:id="3081" w:author="Homa Ahmadzia" w:date="2022-03-04T10:22:00Z">
                  <w:rPr>
                    <w:ins w:id="3082" w:author="Homa Ahmadzia" w:date="2022-03-04T09:44:00Z"/>
                    <w:rFonts w:ascii="Times New Roman" w:eastAsia="Times New Roman" w:hAnsi="Times New Roman" w:cs="Times New Roman"/>
                    <w:sz w:val="24"/>
                    <w:szCs w:val="24"/>
                    <w:lang w:val="en-US"/>
                  </w:rPr>
                </w:rPrChange>
              </w:rPr>
            </w:pPr>
            <w:ins w:id="3083" w:author="Homa Ahmadzia" w:date="2022-03-04T09:44:00Z">
              <w:r w:rsidRPr="00B62DF3">
                <w:rPr>
                  <w:rFonts w:eastAsia="Times New Roman"/>
                  <w:sz w:val="24"/>
                  <w:szCs w:val="24"/>
                  <w:lang w:val="en-US"/>
                  <w:rPrChange w:id="3084" w:author="Homa Ahmadzia" w:date="2022-03-04T10:22:00Z">
                    <w:rPr>
                      <w:rFonts w:ascii="Times New Roman" w:eastAsia="Times New Roman" w:hAnsi="Times New Roman" w:cs="Times New Roman"/>
                      <w:sz w:val="24"/>
                      <w:szCs w:val="24"/>
                      <w:lang w:val="en-US"/>
                    </w:rPr>
                  </w:rPrChange>
                </w:rPr>
                <w:t>0.687</w:t>
              </w:r>
            </w:ins>
          </w:p>
        </w:tc>
        <w:tc>
          <w:tcPr>
            <w:tcW w:w="1440" w:type="dxa"/>
            <w:noWrap/>
            <w:hideMark/>
          </w:tcPr>
          <w:p w14:paraId="454ABB37" w14:textId="77777777" w:rsidR="006B5963" w:rsidRPr="00B62DF3" w:rsidRDefault="006B5963" w:rsidP="003F6374">
            <w:pPr>
              <w:jc w:val="center"/>
              <w:rPr>
                <w:ins w:id="3085" w:author="Homa Ahmadzia" w:date="2022-03-04T09:44:00Z"/>
                <w:rFonts w:eastAsia="Times New Roman"/>
                <w:sz w:val="24"/>
                <w:szCs w:val="24"/>
                <w:lang w:val="en-US"/>
                <w:rPrChange w:id="3086" w:author="Homa Ahmadzia" w:date="2022-03-04T10:22:00Z">
                  <w:rPr>
                    <w:ins w:id="3087" w:author="Homa Ahmadzia" w:date="2022-03-04T09:44:00Z"/>
                    <w:rFonts w:ascii="Times New Roman" w:eastAsia="Times New Roman" w:hAnsi="Times New Roman" w:cs="Times New Roman"/>
                    <w:sz w:val="24"/>
                    <w:szCs w:val="24"/>
                    <w:lang w:val="en-US"/>
                  </w:rPr>
                </w:rPrChange>
              </w:rPr>
            </w:pPr>
            <w:ins w:id="3088" w:author="Homa Ahmadzia" w:date="2022-03-04T09:44:00Z">
              <w:r w:rsidRPr="00B62DF3">
                <w:rPr>
                  <w:rFonts w:eastAsia="Times New Roman"/>
                  <w:sz w:val="24"/>
                  <w:szCs w:val="24"/>
                  <w:lang w:val="en-US"/>
                  <w:rPrChange w:id="3089" w:author="Homa Ahmadzia" w:date="2022-03-04T10:22:00Z">
                    <w:rPr>
                      <w:rFonts w:ascii="Times New Roman" w:eastAsia="Times New Roman" w:hAnsi="Times New Roman" w:cs="Times New Roman"/>
                      <w:sz w:val="24"/>
                      <w:szCs w:val="24"/>
                      <w:lang w:val="en-US"/>
                    </w:rPr>
                  </w:rPrChange>
                </w:rPr>
                <w:t>0.813</w:t>
              </w:r>
            </w:ins>
          </w:p>
        </w:tc>
        <w:tc>
          <w:tcPr>
            <w:tcW w:w="1297" w:type="dxa"/>
            <w:noWrap/>
            <w:hideMark/>
          </w:tcPr>
          <w:p w14:paraId="5EFCF775" w14:textId="77777777" w:rsidR="006B5963" w:rsidRPr="00B62DF3" w:rsidRDefault="006B5963" w:rsidP="003F6374">
            <w:pPr>
              <w:jc w:val="center"/>
              <w:rPr>
                <w:ins w:id="3090" w:author="Homa Ahmadzia" w:date="2022-03-04T09:44:00Z"/>
                <w:rFonts w:eastAsia="Times New Roman"/>
                <w:sz w:val="24"/>
                <w:szCs w:val="24"/>
                <w:lang w:val="en-US"/>
                <w:rPrChange w:id="3091" w:author="Homa Ahmadzia" w:date="2022-03-04T10:22:00Z">
                  <w:rPr>
                    <w:ins w:id="3092" w:author="Homa Ahmadzia" w:date="2022-03-04T09:44:00Z"/>
                    <w:rFonts w:ascii="Times New Roman" w:eastAsia="Times New Roman" w:hAnsi="Times New Roman" w:cs="Times New Roman"/>
                    <w:sz w:val="24"/>
                    <w:szCs w:val="24"/>
                    <w:lang w:val="en-US"/>
                  </w:rPr>
                </w:rPrChange>
              </w:rPr>
            </w:pPr>
            <w:ins w:id="3093" w:author="Homa Ahmadzia" w:date="2022-03-04T09:44:00Z">
              <w:r w:rsidRPr="00B62DF3">
                <w:rPr>
                  <w:rFonts w:eastAsia="Times New Roman"/>
                  <w:sz w:val="24"/>
                  <w:szCs w:val="24"/>
                  <w:lang w:val="en-US"/>
                  <w:rPrChange w:id="3094" w:author="Homa Ahmadzia" w:date="2022-03-04T10:22:00Z">
                    <w:rPr>
                      <w:rFonts w:ascii="Times New Roman" w:eastAsia="Times New Roman" w:hAnsi="Times New Roman" w:cs="Times New Roman"/>
                      <w:sz w:val="24"/>
                      <w:szCs w:val="24"/>
                      <w:lang w:val="en-US"/>
                    </w:rPr>
                  </w:rPrChange>
                </w:rPr>
                <w:t>0.181</w:t>
              </w:r>
            </w:ins>
          </w:p>
        </w:tc>
        <w:tc>
          <w:tcPr>
            <w:tcW w:w="982" w:type="dxa"/>
            <w:noWrap/>
            <w:hideMark/>
          </w:tcPr>
          <w:p w14:paraId="29AE3279" w14:textId="77777777" w:rsidR="006B5963" w:rsidRPr="00B62DF3" w:rsidRDefault="006B5963" w:rsidP="003F6374">
            <w:pPr>
              <w:jc w:val="center"/>
              <w:rPr>
                <w:ins w:id="3095" w:author="Homa Ahmadzia" w:date="2022-03-04T09:44:00Z"/>
                <w:rFonts w:eastAsia="Times New Roman"/>
                <w:sz w:val="24"/>
                <w:szCs w:val="24"/>
                <w:lang w:val="en-US"/>
                <w:rPrChange w:id="3096" w:author="Homa Ahmadzia" w:date="2022-03-04T10:22:00Z">
                  <w:rPr>
                    <w:ins w:id="3097" w:author="Homa Ahmadzia" w:date="2022-03-04T09:44:00Z"/>
                    <w:rFonts w:ascii="Times New Roman" w:eastAsia="Times New Roman" w:hAnsi="Times New Roman" w:cs="Times New Roman"/>
                    <w:sz w:val="24"/>
                    <w:szCs w:val="24"/>
                    <w:lang w:val="en-US"/>
                  </w:rPr>
                </w:rPrChange>
              </w:rPr>
            </w:pPr>
            <w:ins w:id="3098" w:author="Homa Ahmadzia" w:date="2022-03-04T09:44:00Z">
              <w:r w:rsidRPr="00B62DF3">
                <w:rPr>
                  <w:rFonts w:eastAsia="Times New Roman"/>
                  <w:sz w:val="24"/>
                  <w:szCs w:val="24"/>
                  <w:lang w:val="en-US"/>
                  <w:rPrChange w:id="3099" w:author="Homa Ahmadzia" w:date="2022-03-04T10:22:00Z">
                    <w:rPr>
                      <w:rFonts w:ascii="Times New Roman" w:eastAsia="Times New Roman" w:hAnsi="Times New Roman" w:cs="Times New Roman"/>
                      <w:sz w:val="24"/>
                      <w:szCs w:val="24"/>
                      <w:lang w:val="en-US"/>
                    </w:rPr>
                  </w:rPrChange>
                </w:rPr>
                <w:t>0.246</w:t>
              </w:r>
            </w:ins>
          </w:p>
        </w:tc>
        <w:tc>
          <w:tcPr>
            <w:tcW w:w="756" w:type="dxa"/>
            <w:noWrap/>
            <w:hideMark/>
          </w:tcPr>
          <w:p w14:paraId="1AD3262C" w14:textId="77777777" w:rsidR="006B5963" w:rsidRPr="00B62DF3" w:rsidRDefault="006B5963" w:rsidP="003F6374">
            <w:pPr>
              <w:jc w:val="center"/>
              <w:rPr>
                <w:ins w:id="3100" w:author="Homa Ahmadzia" w:date="2022-03-04T09:44:00Z"/>
                <w:rFonts w:eastAsia="Times New Roman"/>
                <w:sz w:val="24"/>
                <w:szCs w:val="24"/>
                <w:lang w:val="en-US"/>
                <w:rPrChange w:id="3101" w:author="Homa Ahmadzia" w:date="2022-03-04T10:22:00Z">
                  <w:rPr>
                    <w:ins w:id="3102" w:author="Homa Ahmadzia" w:date="2022-03-04T09:44:00Z"/>
                    <w:rFonts w:ascii="Times New Roman" w:eastAsia="Times New Roman" w:hAnsi="Times New Roman" w:cs="Times New Roman"/>
                    <w:sz w:val="24"/>
                    <w:szCs w:val="24"/>
                    <w:lang w:val="en-US"/>
                  </w:rPr>
                </w:rPrChange>
              </w:rPr>
            </w:pPr>
            <w:ins w:id="3103" w:author="Homa Ahmadzia" w:date="2022-03-04T09:44:00Z">
              <w:r w:rsidRPr="00B62DF3">
                <w:rPr>
                  <w:rFonts w:eastAsia="Times New Roman"/>
                  <w:sz w:val="24"/>
                  <w:szCs w:val="24"/>
                  <w:lang w:val="en-US"/>
                  <w:rPrChange w:id="3104" w:author="Homa Ahmadzia" w:date="2022-03-04T10:22:00Z">
                    <w:rPr>
                      <w:rFonts w:ascii="Times New Roman" w:eastAsia="Times New Roman" w:hAnsi="Times New Roman" w:cs="Times New Roman"/>
                      <w:sz w:val="24"/>
                      <w:szCs w:val="24"/>
                      <w:lang w:val="en-US"/>
                    </w:rPr>
                  </w:rPrChange>
                </w:rPr>
                <w:t>0.406</w:t>
              </w:r>
            </w:ins>
          </w:p>
        </w:tc>
      </w:tr>
      <w:tr w:rsidR="006B5963" w:rsidRPr="00B62DF3" w14:paraId="3E6FF8D6" w14:textId="77777777" w:rsidTr="003F6374">
        <w:trPr>
          <w:trHeight w:val="260"/>
          <w:ins w:id="3105" w:author="Homa Ahmadzia" w:date="2022-03-04T09:44:00Z"/>
        </w:trPr>
        <w:tc>
          <w:tcPr>
            <w:tcW w:w="933" w:type="dxa"/>
            <w:noWrap/>
            <w:hideMark/>
          </w:tcPr>
          <w:p w14:paraId="1F18E780" w14:textId="77777777" w:rsidR="006B5963" w:rsidRPr="00B62DF3" w:rsidRDefault="006B5963" w:rsidP="003F6374">
            <w:pPr>
              <w:rPr>
                <w:ins w:id="3106" w:author="Homa Ahmadzia" w:date="2022-03-04T09:44:00Z"/>
                <w:rFonts w:eastAsia="Times New Roman"/>
                <w:sz w:val="24"/>
                <w:szCs w:val="24"/>
                <w:lang w:val="en-US"/>
                <w:rPrChange w:id="3107" w:author="Homa Ahmadzia" w:date="2022-03-04T10:22:00Z">
                  <w:rPr>
                    <w:ins w:id="3108" w:author="Homa Ahmadzia" w:date="2022-03-04T09:44:00Z"/>
                    <w:rFonts w:ascii="Times New Roman" w:eastAsia="Times New Roman" w:hAnsi="Times New Roman" w:cs="Times New Roman"/>
                    <w:sz w:val="24"/>
                    <w:szCs w:val="24"/>
                    <w:lang w:val="en-US"/>
                  </w:rPr>
                </w:rPrChange>
              </w:rPr>
            </w:pPr>
            <w:ins w:id="3109" w:author="Homa Ahmadzia" w:date="2022-03-04T09:44:00Z">
              <w:r w:rsidRPr="00B62DF3">
                <w:rPr>
                  <w:rFonts w:eastAsia="Times New Roman"/>
                  <w:sz w:val="24"/>
                  <w:szCs w:val="24"/>
                  <w:lang w:val="en-US"/>
                  <w:rPrChange w:id="3110" w:author="Homa Ahmadzia" w:date="2022-03-04T10:22:00Z">
                    <w:rPr>
                      <w:rFonts w:ascii="Times New Roman" w:eastAsia="Times New Roman" w:hAnsi="Times New Roman" w:cs="Times New Roman"/>
                      <w:sz w:val="24"/>
                      <w:szCs w:val="24"/>
                      <w:lang w:val="en-US"/>
                    </w:rPr>
                  </w:rPrChange>
                </w:rPr>
                <w:t>MLP</w:t>
              </w:r>
            </w:ins>
          </w:p>
        </w:tc>
        <w:tc>
          <w:tcPr>
            <w:tcW w:w="838" w:type="dxa"/>
            <w:noWrap/>
            <w:hideMark/>
          </w:tcPr>
          <w:p w14:paraId="1975E99A" w14:textId="77777777" w:rsidR="006B5963" w:rsidRPr="00B62DF3" w:rsidRDefault="006B5963" w:rsidP="003F6374">
            <w:pPr>
              <w:jc w:val="center"/>
              <w:rPr>
                <w:ins w:id="3111" w:author="Homa Ahmadzia" w:date="2022-03-04T09:44:00Z"/>
                <w:rFonts w:eastAsia="Times New Roman"/>
                <w:sz w:val="24"/>
                <w:szCs w:val="24"/>
                <w:lang w:val="en-US"/>
                <w:rPrChange w:id="3112" w:author="Homa Ahmadzia" w:date="2022-03-04T10:22:00Z">
                  <w:rPr>
                    <w:ins w:id="3113" w:author="Homa Ahmadzia" w:date="2022-03-04T09:44:00Z"/>
                    <w:rFonts w:ascii="Times New Roman" w:eastAsia="Times New Roman" w:hAnsi="Times New Roman" w:cs="Times New Roman"/>
                    <w:sz w:val="24"/>
                    <w:szCs w:val="24"/>
                    <w:lang w:val="en-US"/>
                  </w:rPr>
                </w:rPrChange>
              </w:rPr>
            </w:pPr>
            <w:ins w:id="3114" w:author="Homa Ahmadzia" w:date="2022-03-04T09:44:00Z">
              <w:r w:rsidRPr="00B62DF3">
                <w:rPr>
                  <w:rFonts w:eastAsia="Times New Roman"/>
                  <w:sz w:val="24"/>
                  <w:szCs w:val="24"/>
                  <w:lang w:val="en-US"/>
                  <w:rPrChange w:id="3115" w:author="Homa Ahmadzia" w:date="2022-03-04T10:22:00Z">
                    <w:rPr>
                      <w:rFonts w:ascii="Times New Roman" w:eastAsia="Times New Roman" w:hAnsi="Times New Roman" w:cs="Times New Roman"/>
                      <w:sz w:val="24"/>
                      <w:szCs w:val="24"/>
                      <w:lang w:val="en-US"/>
                    </w:rPr>
                  </w:rPrChange>
                </w:rPr>
                <w:t>49</w:t>
              </w:r>
            </w:ins>
          </w:p>
        </w:tc>
        <w:tc>
          <w:tcPr>
            <w:tcW w:w="905" w:type="dxa"/>
            <w:noWrap/>
            <w:hideMark/>
          </w:tcPr>
          <w:p w14:paraId="5B8F7317" w14:textId="77777777" w:rsidR="006B5963" w:rsidRPr="00B62DF3" w:rsidRDefault="006B5963" w:rsidP="003F6374">
            <w:pPr>
              <w:jc w:val="center"/>
              <w:rPr>
                <w:ins w:id="3116" w:author="Homa Ahmadzia" w:date="2022-03-04T09:44:00Z"/>
                <w:rFonts w:eastAsia="Times New Roman"/>
                <w:sz w:val="24"/>
                <w:szCs w:val="24"/>
                <w:lang w:val="en-US"/>
                <w:rPrChange w:id="3117" w:author="Homa Ahmadzia" w:date="2022-03-04T10:22:00Z">
                  <w:rPr>
                    <w:ins w:id="3118" w:author="Homa Ahmadzia" w:date="2022-03-04T09:44:00Z"/>
                    <w:rFonts w:ascii="Times New Roman" w:eastAsia="Times New Roman" w:hAnsi="Times New Roman" w:cs="Times New Roman"/>
                    <w:sz w:val="24"/>
                    <w:szCs w:val="24"/>
                    <w:lang w:val="en-US"/>
                  </w:rPr>
                </w:rPrChange>
              </w:rPr>
            </w:pPr>
            <w:ins w:id="3119" w:author="Homa Ahmadzia" w:date="2022-03-04T09:44:00Z">
              <w:r w:rsidRPr="00B62DF3">
                <w:rPr>
                  <w:rFonts w:eastAsia="Times New Roman"/>
                  <w:sz w:val="24"/>
                  <w:szCs w:val="24"/>
                  <w:lang w:val="en-US"/>
                  <w:rPrChange w:id="3120" w:author="Homa Ahmadzia" w:date="2022-03-04T10:22:00Z">
                    <w:rPr>
                      <w:rFonts w:ascii="Times New Roman" w:eastAsia="Times New Roman" w:hAnsi="Times New Roman" w:cs="Times New Roman"/>
                      <w:sz w:val="24"/>
                      <w:szCs w:val="24"/>
                      <w:lang w:val="en-US"/>
                    </w:rPr>
                  </w:rPrChange>
                </w:rPr>
                <w:t>7</w:t>
              </w:r>
            </w:ins>
          </w:p>
        </w:tc>
        <w:tc>
          <w:tcPr>
            <w:tcW w:w="838" w:type="dxa"/>
            <w:noWrap/>
            <w:hideMark/>
          </w:tcPr>
          <w:p w14:paraId="293F1166" w14:textId="77777777" w:rsidR="006B5963" w:rsidRPr="00B62DF3" w:rsidRDefault="006B5963" w:rsidP="003F6374">
            <w:pPr>
              <w:jc w:val="center"/>
              <w:rPr>
                <w:ins w:id="3121" w:author="Homa Ahmadzia" w:date="2022-03-04T09:44:00Z"/>
                <w:rFonts w:eastAsia="Times New Roman"/>
                <w:sz w:val="24"/>
                <w:szCs w:val="24"/>
                <w:lang w:val="en-US"/>
                <w:rPrChange w:id="3122" w:author="Homa Ahmadzia" w:date="2022-03-04T10:22:00Z">
                  <w:rPr>
                    <w:ins w:id="3123" w:author="Homa Ahmadzia" w:date="2022-03-04T09:44:00Z"/>
                    <w:rFonts w:ascii="Times New Roman" w:eastAsia="Times New Roman" w:hAnsi="Times New Roman" w:cs="Times New Roman"/>
                    <w:sz w:val="24"/>
                    <w:szCs w:val="24"/>
                    <w:lang w:val="en-US"/>
                  </w:rPr>
                </w:rPrChange>
              </w:rPr>
            </w:pPr>
            <w:ins w:id="3124" w:author="Homa Ahmadzia" w:date="2022-03-04T09:44:00Z">
              <w:r w:rsidRPr="00B62DF3">
                <w:rPr>
                  <w:rFonts w:eastAsia="Times New Roman"/>
                  <w:sz w:val="24"/>
                  <w:szCs w:val="24"/>
                  <w:lang w:val="en-US"/>
                  <w:rPrChange w:id="3125" w:author="Homa Ahmadzia" w:date="2022-03-04T10:22:00Z">
                    <w:rPr>
                      <w:rFonts w:ascii="Times New Roman" w:eastAsia="Times New Roman" w:hAnsi="Times New Roman" w:cs="Times New Roman"/>
                      <w:sz w:val="24"/>
                      <w:szCs w:val="24"/>
                      <w:lang w:val="en-US"/>
                    </w:rPr>
                  </w:rPrChange>
                </w:rPr>
                <w:t>335</w:t>
              </w:r>
            </w:ins>
          </w:p>
        </w:tc>
        <w:tc>
          <w:tcPr>
            <w:tcW w:w="905" w:type="dxa"/>
            <w:noWrap/>
            <w:hideMark/>
          </w:tcPr>
          <w:p w14:paraId="738B39F0" w14:textId="77777777" w:rsidR="006B5963" w:rsidRPr="00B62DF3" w:rsidRDefault="006B5963" w:rsidP="003F6374">
            <w:pPr>
              <w:jc w:val="center"/>
              <w:rPr>
                <w:ins w:id="3126" w:author="Homa Ahmadzia" w:date="2022-03-04T09:44:00Z"/>
                <w:rFonts w:eastAsia="Times New Roman"/>
                <w:sz w:val="24"/>
                <w:szCs w:val="24"/>
                <w:lang w:val="en-US"/>
                <w:rPrChange w:id="3127" w:author="Homa Ahmadzia" w:date="2022-03-04T10:22:00Z">
                  <w:rPr>
                    <w:ins w:id="3128" w:author="Homa Ahmadzia" w:date="2022-03-04T09:44:00Z"/>
                    <w:rFonts w:ascii="Times New Roman" w:eastAsia="Times New Roman" w:hAnsi="Times New Roman" w:cs="Times New Roman"/>
                    <w:sz w:val="24"/>
                    <w:szCs w:val="24"/>
                    <w:lang w:val="en-US"/>
                  </w:rPr>
                </w:rPrChange>
              </w:rPr>
            </w:pPr>
            <w:ins w:id="3129" w:author="Homa Ahmadzia" w:date="2022-03-04T09:44:00Z">
              <w:r w:rsidRPr="00B62DF3">
                <w:rPr>
                  <w:rFonts w:eastAsia="Times New Roman"/>
                  <w:sz w:val="24"/>
                  <w:szCs w:val="24"/>
                  <w:lang w:val="en-US"/>
                  <w:rPrChange w:id="3130" w:author="Homa Ahmadzia" w:date="2022-03-04T10:22:00Z">
                    <w:rPr>
                      <w:rFonts w:ascii="Times New Roman" w:eastAsia="Times New Roman" w:hAnsi="Times New Roman" w:cs="Times New Roman"/>
                      <w:sz w:val="24"/>
                      <w:szCs w:val="24"/>
                      <w:lang w:val="en-US"/>
                    </w:rPr>
                  </w:rPrChange>
                </w:rPr>
                <w:t>609</w:t>
              </w:r>
            </w:ins>
          </w:p>
        </w:tc>
        <w:tc>
          <w:tcPr>
            <w:tcW w:w="1246" w:type="dxa"/>
            <w:noWrap/>
            <w:hideMark/>
          </w:tcPr>
          <w:p w14:paraId="3F3A9BC2" w14:textId="77777777" w:rsidR="006B5963" w:rsidRPr="00B62DF3" w:rsidRDefault="006B5963" w:rsidP="003F6374">
            <w:pPr>
              <w:jc w:val="center"/>
              <w:rPr>
                <w:ins w:id="3131" w:author="Homa Ahmadzia" w:date="2022-03-04T09:44:00Z"/>
                <w:rFonts w:eastAsia="Times New Roman"/>
                <w:sz w:val="24"/>
                <w:szCs w:val="24"/>
                <w:lang w:val="en-US"/>
                <w:rPrChange w:id="3132" w:author="Homa Ahmadzia" w:date="2022-03-04T10:22:00Z">
                  <w:rPr>
                    <w:ins w:id="3133" w:author="Homa Ahmadzia" w:date="2022-03-04T09:44:00Z"/>
                    <w:rFonts w:ascii="Times New Roman" w:eastAsia="Times New Roman" w:hAnsi="Times New Roman" w:cs="Times New Roman"/>
                    <w:sz w:val="24"/>
                    <w:szCs w:val="24"/>
                    <w:lang w:val="en-US"/>
                  </w:rPr>
                </w:rPrChange>
              </w:rPr>
            </w:pPr>
            <w:ins w:id="3134" w:author="Homa Ahmadzia" w:date="2022-03-04T09:44:00Z">
              <w:r w:rsidRPr="00B62DF3">
                <w:rPr>
                  <w:rFonts w:eastAsia="Times New Roman"/>
                  <w:sz w:val="24"/>
                  <w:szCs w:val="24"/>
                  <w:lang w:val="en-US"/>
                  <w:rPrChange w:id="3135" w:author="Homa Ahmadzia" w:date="2022-03-04T10:22:00Z">
                    <w:rPr>
                      <w:rFonts w:ascii="Times New Roman" w:eastAsia="Times New Roman" w:hAnsi="Times New Roman" w:cs="Times New Roman"/>
                      <w:sz w:val="24"/>
                      <w:szCs w:val="24"/>
                      <w:lang w:val="en-US"/>
                    </w:rPr>
                  </w:rPrChange>
                </w:rPr>
                <w:t>0.127</w:t>
              </w:r>
            </w:ins>
          </w:p>
        </w:tc>
        <w:tc>
          <w:tcPr>
            <w:tcW w:w="1038" w:type="dxa"/>
            <w:noWrap/>
            <w:hideMark/>
          </w:tcPr>
          <w:p w14:paraId="467626C9" w14:textId="77777777" w:rsidR="006B5963" w:rsidRPr="00B62DF3" w:rsidRDefault="006B5963" w:rsidP="003F6374">
            <w:pPr>
              <w:jc w:val="center"/>
              <w:rPr>
                <w:ins w:id="3136" w:author="Homa Ahmadzia" w:date="2022-03-04T09:44:00Z"/>
                <w:rFonts w:eastAsia="Times New Roman"/>
                <w:sz w:val="24"/>
                <w:szCs w:val="24"/>
                <w:lang w:val="en-US"/>
                <w:rPrChange w:id="3137" w:author="Homa Ahmadzia" w:date="2022-03-04T10:22:00Z">
                  <w:rPr>
                    <w:ins w:id="3138" w:author="Homa Ahmadzia" w:date="2022-03-04T09:44:00Z"/>
                    <w:rFonts w:ascii="Times New Roman" w:eastAsia="Times New Roman" w:hAnsi="Times New Roman" w:cs="Times New Roman"/>
                    <w:sz w:val="24"/>
                    <w:szCs w:val="24"/>
                    <w:lang w:val="en-US"/>
                  </w:rPr>
                </w:rPrChange>
              </w:rPr>
            </w:pPr>
            <w:ins w:id="3139" w:author="Homa Ahmadzia" w:date="2022-03-04T09:44:00Z">
              <w:r w:rsidRPr="00B62DF3">
                <w:rPr>
                  <w:rFonts w:eastAsia="Times New Roman"/>
                  <w:sz w:val="24"/>
                  <w:szCs w:val="24"/>
                  <w:lang w:val="en-US"/>
                  <w:rPrChange w:id="3140" w:author="Homa Ahmadzia" w:date="2022-03-04T10:22:00Z">
                    <w:rPr>
                      <w:rFonts w:ascii="Times New Roman" w:eastAsia="Times New Roman" w:hAnsi="Times New Roman" w:cs="Times New Roman"/>
                      <w:sz w:val="24"/>
                      <w:szCs w:val="24"/>
                      <w:lang w:val="en-US"/>
                    </w:rPr>
                  </w:rPrChange>
                </w:rPr>
                <w:t>0.875</w:t>
              </w:r>
            </w:ins>
          </w:p>
        </w:tc>
        <w:tc>
          <w:tcPr>
            <w:tcW w:w="1679" w:type="dxa"/>
            <w:noWrap/>
            <w:hideMark/>
          </w:tcPr>
          <w:p w14:paraId="3DBAC789" w14:textId="77777777" w:rsidR="006B5963" w:rsidRPr="00B62DF3" w:rsidRDefault="006B5963" w:rsidP="003F6374">
            <w:pPr>
              <w:jc w:val="center"/>
              <w:rPr>
                <w:ins w:id="3141" w:author="Homa Ahmadzia" w:date="2022-03-04T09:44:00Z"/>
                <w:rFonts w:eastAsia="Times New Roman"/>
                <w:sz w:val="24"/>
                <w:szCs w:val="24"/>
                <w:lang w:val="en-US"/>
                <w:rPrChange w:id="3142" w:author="Homa Ahmadzia" w:date="2022-03-04T10:22:00Z">
                  <w:rPr>
                    <w:ins w:id="3143" w:author="Homa Ahmadzia" w:date="2022-03-04T09:44:00Z"/>
                    <w:rFonts w:ascii="Times New Roman" w:eastAsia="Times New Roman" w:hAnsi="Times New Roman" w:cs="Times New Roman"/>
                    <w:sz w:val="24"/>
                    <w:szCs w:val="24"/>
                    <w:lang w:val="en-US"/>
                  </w:rPr>
                </w:rPrChange>
              </w:rPr>
            </w:pPr>
            <w:ins w:id="3144" w:author="Homa Ahmadzia" w:date="2022-03-04T09:44:00Z">
              <w:r w:rsidRPr="00B62DF3">
                <w:rPr>
                  <w:rFonts w:eastAsia="Times New Roman"/>
                  <w:sz w:val="24"/>
                  <w:szCs w:val="24"/>
                  <w:lang w:val="en-US"/>
                  <w:rPrChange w:id="3145" w:author="Homa Ahmadzia" w:date="2022-03-04T10:22:00Z">
                    <w:rPr>
                      <w:rFonts w:ascii="Times New Roman" w:eastAsia="Times New Roman" w:hAnsi="Times New Roman" w:cs="Times New Roman"/>
                      <w:sz w:val="24"/>
                      <w:szCs w:val="24"/>
                      <w:lang w:val="en-US"/>
                    </w:rPr>
                  </w:rPrChange>
                </w:rPr>
                <w:t>0.645</w:t>
              </w:r>
            </w:ins>
          </w:p>
        </w:tc>
        <w:tc>
          <w:tcPr>
            <w:tcW w:w="1440" w:type="dxa"/>
            <w:noWrap/>
            <w:hideMark/>
          </w:tcPr>
          <w:p w14:paraId="4185966E" w14:textId="77777777" w:rsidR="006B5963" w:rsidRPr="00B62DF3" w:rsidRDefault="006B5963" w:rsidP="003F6374">
            <w:pPr>
              <w:jc w:val="center"/>
              <w:rPr>
                <w:ins w:id="3146" w:author="Homa Ahmadzia" w:date="2022-03-04T09:44:00Z"/>
                <w:rFonts w:eastAsia="Times New Roman"/>
                <w:sz w:val="24"/>
                <w:szCs w:val="24"/>
                <w:lang w:val="en-US"/>
                <w:rPrChange w:id="3147" w:author="Homa Ahmadzia" w:date="2022-03-04T10:22:00Z">
                  <w:rPr>
                    <w:ins w:id="3148" w:author="Homa Ahmadzia" w:date="2022-03-04T09:44:00Z"/>
                    <w:rFonts w:ascii="Times New Roman" w:eastAsia="Times New Roman" w:hAnsi="Times New Roman" w:cs="Times New Roman"/>
                    <w:sz w:val="24"/>
                    <w:szCs w:val="24"/>
                    <w:lang w:val="en-US"/>
                  </w:rPr>
                </w:rPrChange>
              </w:rPr>
            </w:pPr>
            <w:ins w:id="3149" w:author="Homa Ahmadzia" w:date="2022-03-04T09:44:00Z">
              <w:r w:rsidRPr="00B62DF3">
                <w:rPr>
                  <w:rFonts w:eastAsia="Times New Roman"/>
                  <w:sz w:val="24"/>
                  <w:szCs w:val="24"/>
                  <w:lang w:val="en-US"/>
                  <w:rPrChange w:id="3150" w:author="Homa Ahmadzia" w:date="2022-03-04T10:22:00Z">
                    <w:rPr>
                      <w:rFonts w:ascii="Times New Roman" w:eastAsia="Times New Roman" w:hAnsi="Times New Roman" w:cs="Times New Roman"/>
                      <w:sz w:val="24"/>
                      <w:szCs w:val="24"/>
                      <w:lang w:val="en-US"/>
                    </w:rPr>
                  </w:rPrChange>
                </w:rPr>
                <w:t>0.808</w:t>
              </w:r>
            </w:ins>
          </w:p>
        </w:tc>
        <w:tc>
          <w:tcPr>
            <w:tcW w:w="1297" w:type="dxa"/>
            <w:noWrap/>
            <w:hideMark/>
          </w:tcPr>
          <w:p w14:paraId="3CE8D4A0" w14:textId="77777777" w:rsidR="006B5963" w:rsidRPr="00B62DF3" w:rsidRDefault="006B5963" w:rsidP="003F6374">
            <w:pPr>
              <w:jc w:val="center"/>
              <w:rPr>
                <w:ins w:id="3151" w:author="Homa Ahmadzia" w:date="2022-03-04T09:44:00Z"/>
                <w:rFonts w:eastAsia="Times New Roman"/>
                <w:sz w:val="24"/>
                <w:szCs w:val="24"/>
                <w:lang w:val="en-US"/>
                <w:rPrChange w:id="3152" w:author="Homa Ahmadzia" w:date="2022-03-04T10:22:00Z">
                  <w:rPr>
                    <w:ins w:id="3153" w:author="Homa Ahmadzia" w:date="2022-03-04T09:44:00Z"/>
                    <w:rFonts w:ascii="Times New Roman" w:eastAsia="Times New Roman" w:hAnsi="Times New Roman" w:cs="Times New Roman"/>
                    <w:sz w:val="24"/>
                    <w:szCs w:val="24"/>
                    <w:lang w:val="en-US"/>
                  </w:rPr>
                </w:rPrChange>
              </w:rPr>
            </w:pPr>
            <w:ins w:id="3154" w:author="Homa Ahmadzia" w:date="2022-03-04T09:44:00Z">
              <w:r w:rsidRPr="00B62DF3">
                <w:rPr>
                  <w:rFonts w:eastAsia="Times New Roman"/>
                  <w:sz w:val="24"/>
                  <w:szCs w:val="24"/>
                  <w:lang w:val="en-US"/>
                  <w:rPrChange w:id="3155" w:author="Homa Ahmadzia" w:date="2022-03-04T10:22:00Z">
                    <w:rPr>
                      <w:rFonts w:ascii="Times New Roman" w:eastAsia="Times New Roman" w:hAnsi="Times New Roman" w:cs="Times New Roman"/>
                      <w:sz w:val="24"/>
                      <w:szCs w:val="24"/>
                      <w:lang w:val="en-US"/>
                    </w:rPr>
                  </w:rPrChange>
                </w:rPr>
                <w:t>0.149</w:t>
              </w:r>
            </w:ins>
          </w:p>
        </w:tc>
        <w:tc>
          <w:tcPr>
            <w:tcW w:w="982" w:type="dxa"/>
            <w:noWrap/>
            <w:hideMark/>
          </w:tcPr>
          <w:p w14:paraId="4B31CFB9" w14:textId="77777777" w:rsidR="006B5963" w:rsidRPr="00B62DF3" w:rsidRDefault="006B5963" w:rsidP="003F6374">
            <w:pPr>
              <w:jc w:val="center"/>
              <w:rPr>
                <w:ins w:id="3156" w:author="Homa Ahmadzia" w:date="2022-03-04T09:44:00Z"/>
                <w:rFonts w:eastAsia="Times New Roman"/>
                <w:sz w:val="24"/>
                <w:szCs w:val="24"/>
                <w:lang w:val="en-US"/>
                <w:rPrChange w:id="3157" w:author="Homa Ahmadzia" w:date="2022-03-04T10:22:00Z">
                  <w:rPr>
                    <w:ins w:id="3158" w:author="Homa Ahmadzia" w:date="2022-03-04T09:44:00Z"/>
                    <w:rFonts w:ascii="Times New Roman" w:eastAsia="Times New Roman" w:hAnsi="Times New Roman" w:cs="Times New Roman"/>
                    <w:sz w:val="24"/>
                    <w:szCs w:val="24"/>
                    <w:lang w:val="en-US"/>
                  </w:rPr>
                </w:rPrChange>
              </w:rPr>
            </w:pPr>
            <w:ins w:id="3159" w:author="Homa Ahmadzia" w:date="2022-03-04T09:44:00Z">
              <w:r w:rsidRPr="00B62DF3">
                <w:rPr>
                  <w:rFonts w:eastAsia="Times New Roman"/>
                  <w:sz w:val="24"/>
                  <w:szCs w:val="24"/>
                  <w:lang w:val="en-US"/>
                  <w:rPrChange w:id="3160" w:author="Homa Ahmadzia" w:date="2022-03-04T10:22:00Z">
                    <w:rPr>
                      <w:rFonts w:ascii="Times New Roman" w:eastAsia="Times New Roman" w:hAnsi="Times New Roman" w:cs="Times New Roman"/>
                      <w:sz w:val="24"/>
                      <w:szCs w:val="24"/>
                      <w:lang w:val="en-US"/>
                    </w:rPr>
                  </w:rPrChange>
                </w:rPr>
                <w:t>0.245</w:t>
              </w:r>
            </w:ins>
          </w:p>
        </w:tc>
        <w:tc>
          <w:tcPr>
            <w:tcW w:w="756" w:type="dxa"/>
            <w:noWrap/>
            <w:hideMark/>
          </w:tcPr>
          <w:p w14:paraId="50FABEA1" w14:textId="77777777" w:rsidR="006B5963" w:rsidRPr="00B62DF3" w:rsidRDefault="006B5963" w:rsidP="003F6374">
            <w:pPr>
              <w:jc w:val="center"/>
              <w:rPr>
                <w:ins w:id="3161" w:author="Homa Ahmadzia" w:date="2022-03-04T09:44:00Z"/>
                <w:rFonts w:eastAsia="Times New Roman"/>
                <w:sz w:val="24"/>
                <w:szCs w:val="24"/>
                <w:lang w:val="en-US"/>
                <w:rPrChange w:id="3162" w:author="Homa Ahmadzia" w:date="2022-03-04T10:22:00Z">
                  <w:rPr>
                    <w:ins w:id="3163" w:author="Homa Ahmadzia" w:date="2022-03-04T09:44:00Z"/>
                    <w:rFonts w:ascii="Times New Roman" w:eastAsia="Times New Roman" w:hAnsi="Times New Roman" w:cs="Times New Roman"/>
                    <w:sz w:val="24"/>
                    <w:szCs w:val="24"/>
                    <w:lang w:val="en-US"/>
                  </w:rPr>
                </w:rPrChange>
              </w:rPr>
            </w:pPr>
            <w:ins w:id="3164" w:author="Homa Ahmadzia" w:date="2022-03-04T09:44:00Z">
              <w:r w:rsidRPr="00B62DF3">
                <w:rPr>
                  <w:rFonts w:eastAsia="Times New Roman"/>
                  <w:sz w:val="24"/>
                  <w:szCs w:val="24"/>
                  <w:lang w:val="en-US"/>
                  <w:rPrChange w:id="3165" w:author="Homa Ahmadzia" w:date="2022-03-04T10:22:00Z">
                    <w:rPr>
                      <w:rFonts w:ascii="Times New Roman" w:eastAsia="Times New Roman" w:hAnsi="Times New Roman" w:cs="Times New Roman"/>
                      <w:sz w:val="24"/>
                      <w:szCs w:val="24"/>
                      <w:lang w:val="en-US"/>
                    </w:rPr>
                  </w:rPrChange>
                </w:rPr>
                <w:t>0.402</w:t>
              </w:r>
            </w:ins>
          </w:p>
        </w:tc>
      </w:tr>
      <w:tr w:rsidR="006B5963" w:rsidRPr="00B62DF3" w14:paraId="2FE14512" w14:textId="77777777" w:rsidTr="003F6374">
        <w:trPr>
          <w:trHeight w:val="260"/>
          <w:ins w:id="3166" w:author="Homa Ahmadzia" w:date="2022-03-04T09:44:00Z"/>
        </w:trPr>
        <w:tc>
          <w:tcPr>
            <w:tcW w:w="933" w:type="dxa"/>
            <w:noWrap/>
            <w:hideMark/>
          </w:tcPr>
          <w:p w14:paraId="68A9F51E" w14:textId="77777777" w:rsidR="006B5963" w:rsidRPr="00B62DF3" w:rsidRDefault="006B5963" w:rsidP="003F6374">
            <w:pPr>
              <w:rPr>
                <w:ins w:id="3167" w:author="Homa Ahmadzia" w:date="2022-03-04T09:44:00Z"/>
                <w:rFonts w:eastAsia="Times New Roman"/>
                <w:sz w:val="24"/>
                <w:szCs w:val="24"/>
                <w:lang w:val="en-US"/>
                <w:rPrChange w:id="3168" w:author="Homa Ahmadzia" w:date="2022-03-04T10:22:00Z">
                  <w:rPr>
                    <w:ins w:id="3169" w:author="Homa Ahmadzia" w:date="2022-03-04T09:44:00Z"/>
                    <w:rFonts w:ascii="Times New Roman" w:eastAsia="Times New Roman" w:hAnsi="Times New Roman" w:cs="Times New Roman"/>
                    <w:sz w:val="24"/>
                    <w:szCs w:val="24"/>
                    <w:lang w:val="en-US"/>
                  </w:rPr>
                </w:rPrChange>
              </w:rPr>
            </w:pPr>
            <w:ins w:id="3170" w:author="Homa Ahmadzia" w:date="2022-03-04T09:44:00Z">
              <w:r w:rsidRPr="00B62DF3">
                <w:rPr>
                  <w:rFonts w:eastAsia="Times New Roman"/>
                  <w:sz w:val="24"/>
                  <w:szCs w:val="24"/>
                  <w:lang w:val="en-US"/>
                  <w:rPrChange w:id="3171" w:author="Homa Ahmadzia" w:date="2022-03-04T10:22:00Z">
                    <w:rPr>
                      <w:rFonts w:ascii="Times New Roman" w:eastAsia="Times New Roman" w:hAnsi="Times New Roman" w:cs="Times New Roman"/>
                      <w:sz w:val="24"/>
                      <w:szCs w:val="24"/>
                      <w:lang w:val="en-US"/>
                    </w:rPr>
                  </w:rPrChange>
                </w:rPr>
                <w:t>TFIM</w:t>
              </w:r>
            </w:ins>
          </w:p>
        </w:tc>
        <w:tc>
          <w:tcPr>
            <w:tcW w:w="838" w:type="dxa"/>
            <w:noWrap/>
            <w:hideMark/>
          </w:tcPr>
          <w:p w14:paraId="5B2D75C2" w14:textId="77777777" w:rsidR="006B5963" w:rsidRPr="00B62DF3" w:rsidRDefault="006B5963" w:rsidP="003F6374">
            <w:pPr>
              <w:jc w:val="center"/>
              <w:rPr>
                <w:ins w:id="3172" w:author="Homa Ahmadzia" w:date="2022-03-04T09:44:00Z"/>
                <w:rFonts w:eastAsia="Times New Roman"/>
                <w:sz w:val="24"/>
                <w:szCs w:val="24"/>
                <w:lang w:val="en-US"/>
                <w:rPrChange w:id="3173" w:author="Homa Ahmadzia" w:date="2022-03-04T10:22:00Z">
                  <w:rPr>
                    <w:ins w:id="3174" w:author="Homa Ahmadzia" w:date="2022-03-04T09:44:00Z"/>
                    <w:rFonts w:ascii="Times New Roman" w:eastAsia="Times New Roman" w:hAnsi="Times New Roman" w:cs="Times New Roman"/>
                    <w:sz w:val="24"/>
                    <w:szCs w:val="24"/>
                    <w:lang w:val="en-US"/>
                  </w:rPr>
                </w:rPrChange>
              </w:rPr>
            </w:pPr>
            <w:ins w:id="3175" w:author="Homa Ahmadzia" w:date="2022-03-04T09:44:00Z">
              <w:r w:rsidRPr="00B62DF3">
                <w:rPr>
                  <w:rFonts w:eastAsia="Times New Roman"/>
                  <w:sz w:val="24"/>
                  <w:szCs w:val="24"/>
                  <w:lang w:val="en-US"/>
                  <w:rPrChange w:id="3176" w:author="Homa Ahmadzia" w:date="2022-03-04T10:22:00Z">
                    <w:rPr>
                      <w:rFonts w:ascii="Times New Roman" w:eastAsia="Times New Roman" w:hAnsi="Times New Roman" w:cs="Times New Roman"/>
                      <w:sz w:val="24"/>
                      <w:szCs w:val="24"/>
                      <w:lang w:val="en-US"/>
                    </w:rPr>
                  </w:rPrChange>
                </w:rPr>
                <w:t>48</w:t>
              </w:r>
            </w:ins>
          </w:p>
        </w:tc>
        <w:tc>
          <w:tcPr>
            <w:tcW w:w="905" w:type="dxa"/>
            <w:noWrap/>
            <w:hideMark/>
          </w:tcPr>
          <w:p w14:paraId="7A0B88F6" w14:textId="77777777" w:rsidR="006B5963" w:rsidRPr="00B62DF3" w:rsidRDefault="006B5963" w:rsidP="003F6374">
            <w:pPr>
              <w:jc w:val="center"/>
              <w:rPr>
                <w:ins w:id="3177" w:author="Homa Ahmadzia" w:date="2022-03-04T09:44:00Z"/>
                <w:rFonts w:eastAsia="Times New Roman"/>
                <w:sz w:val="24"/>
                <w:szCs w:val="24"/>
                <w:lang w:val="en-US"/>
                <w:rPrChange w:id="3178" w:author="Homa Ahmadzia" w:date="2022-03-04T10:22:00Z">
                  <w:rPr>
                    <w:ins w:id="3179" w:author="Homa Ahmadzia" w:date="2022-03-04T09:44:00Z"/>
                    <w:rFonts w:ascii="Times New Roman" w:eastAsia="Times New Roman" w:hAnsi="Times New Roman" w:cs="Times New Roman"/>
                    <w:sz w:val="24"/>
                    <w:szCs w:val="24"/>
                    <w:lang w:val="en-US"/>
                  </w:rPr>
                </w:rPrChange>
              </w:rPr>
            </w:pPr>
            <w:ins w:id="3180" w:author="Homa Ahmadzia" w:date="2022-03-04T09:44:00Z">
              <w:r w:rsidRPr="00B62DF3">
                <w:rPr>
                  <w:rFonts w:eastAsia="Times New Roman"/>
                  <w:sz w:val="24"/>
                  <w:szCs w:val="24"/>
                  <w:lang w:val="en-US"/>
                  <w:rPrChange w:id="3181" w:author="Homa Ahmadzia" w:date="2022-03-04T10:22:00Z">
                    <w:rPr>
                      <w:rFonts w:ascii="Times New Roman" w:eastAsia="Times New Roman" w:hAnsi="Times New Roman" w:cs="Times New Roman"/>
                      <w:sz w:val="24"/>
                      <w:szCs w:val="24"/>
                      <w:lang w:val="en-US"/>
                    </w:rPr>
                  </w:rPrChange>
                </w:rPr>
                <w:t>8</w:t>
              </w:r>
            </w:ins>
          </w:p>
        </w:tc>
        <w:tc>
          <w:tcPr>
            <w:tcW w:w="838" w:type="dxa"/>
            <w:noWrap/>
            <w:hideMark/>
          </w:tcPr>
          <w:p w14:paraId="27923E61" w14:textId="77777777" w:rsidR="006B5963" w:rsidRPr="00B62DF3" w:rsidRDefault="006B5963" w:rsidP="003F6374">
            <w:pPr>
              <w:jc w:val="center"/>
              <w:rPr>
                <w:ins w:id="3182" w:author="Homa Ahmadzia" w:date="2022-03-04T09:44:00Z"/>
                <w:rFonts w:eastAsia="Times New Roman"/>
                <w:sz w:val="24"/>
                <w:szCs w:val="24"/>
                <w:lang w:val="en-US"/>
                <w:rPrChange w:id="3183" w:author="Homa Ahmadzia" w:date="2022-03-04T10:22:00Z">
                  <w:rPr>
                    <w:ins w:id="3184" w:author="Homa Ahmadzia" w:date="2022-03-04T09:44:00Z"/>
                    <w:rFonts w:ascii="Times New Roman" w:eastAsia="Times New Roman" w:hAnsi="Times New Roman" w:cs="Times New Roman"/>
                    <w:sz w:val="24"/>
                    <w:szCs w:val="24"/>
                    <w:lang w:val="en-US"/>
                  </w:rPr>
                </w:rPrChange>
              </w:rPr>
            </w:pPr>
            <w:ins w:id="3185" w:author="Homa Ahmadzia" w:date="2022-03-04T09:44:00Z">
              <w:r w:rsidRPr="00B62DF3">
                <w:rPr>
                  <w:rFonts w:eastAsia="Times New Roman"/>
                  <w:sz w:val="24"/>
                  <w:szCs w:val="24"/>
                  <w:lang w:val="en-US"/>
                  <w:rPrChange w:id="3186" w:author="Homa Ahmadzia" w:date="2022-03-04T10:22:00Z">
                    <w:rPr>
                      <w:rFonts w:ascii="Times New Roman" w:eastAsia="Times New Roman" w:hAnsi="Times New Roman" w:cs="Times New Roman"/>
                      <w:sz w:val="24"/>
                      <w:szCs w:val="24"/>
                      <w:lang w:val="en-US"/>
                    </w:rPr>
                  </w:rPrChange>
                </w:rPr>
                <w:t>323</w:t>
              </w:r>
            </w:ins>
          </w:p>
        </w:tc>
        <w:tc>
          <w:tcPr>
            <w:tcW w:w="905" w:type="dxa"/>
            <w:noWrap/>
            <w:hideMark/>
          </w:tcPr>
          <w:p w14:paraId="306FD034" w14:textId="77777777" w:rsidR="006B5963" w:rsidRPr="00B62DF3" w:rsidRDefault="006B5963" w:rsidP="003F6374">
            <w:pPr>
              <w:jc w:val="center"/>
              <w:rPr>
                <w:ins w:id="3187" w:author="Homa Ahmadzia" w:date="2022-03-04T09:44:00Z"/>
                <w:rFonts w:eastAsia="Times New Roman"/>
                <w:sz w:val="24"/>
                <w:szCs w:val="24"/>
                <w:lang w:val="en-US"/>
                <w:rPrChange w:id="3188" w:author="Homa Ahmadzia" w:date="2022-03-04T10:22:00Z">
                  <w:rPr>
                    <w:ins w:id="3189" w:author="Homa Ahmadzia" w:date="2022-03-04T09:44:00Z"/>
                    <w:rFonts w:ascii="Times New Roman" w:eastAsia="Times New Roman" w:hAnsi="Times New Roman" w:cs="Times New Roman"/>
                    <w:sz w:val="24"/>
                    <w:szCs w:val="24"/>
                    <w:lang w:val="en-US"/>
                  </w:rPr>
                </w:rPrChange>
              </w:rPr>
            </w:pPr>
            <w:ins w:id="3190" w:author="Homa Ahmadzia" w:date="2022-03-04T09:44:00Z">
              <w:r w:rsidRPr="00B62DF3">
                <w:rPr>
                  <w:rFonts w:eastAsia="Times New Roman"/>
                  <w:sz w:val="24"/>
                  <w:szCs w:val="24"/>
                  <w:lang w:val="en-US"/>
                  <w:rPrChange w:id="3191" w:author="Homa Ahmadzia" w:date="2022-03-04T10:22:00Z">
                    <w:rPr>
                      <w:rFonts w:ascii="Times New Roman" w:eastAsia="Times New Roman" w:hAnsi="Times New Roman" w:cs="Times New Roman"/>
                      <w:sz w:val="24"/>
                      <w:szCs w:val="24"/>
                      <w:lang w:val="en-US"/>
                    </w:rPr>
                  </w:rPrChange>
                </w:rPr>
                <w:t>619</w:t>
              </w:r>
            </w:ins>
          </w:p>
        </w:tc>
        <w:tc>
          <w:tcPr>
            <w:tcW w:w="1246" w:type="dxa"/>
            <w:noWrap/>
            <w:hideMark/>
          </w:tcPr>
          <w:p w14:paraId="4C9320E0" w14:textId="77777777" w:rsidR="006B5963" w:rsidRPr="00B62DF3" w:rsidRDefault="006B5963" w:rsidP="003F6374">
            <w:pPr>
              <w:jc w:val="center"/>
              <w:rPr>
                <w:ins w:id="3192" w:author="Homa Ahmadzia" w:date="2022-03-04T09:44:00Z"/>
                <w:rFonts w:eastAsia="Times New Roman"/>
                <w:sz w:val="24"/>
                <w:szCs w:val="24"/>
                <w:lang w:val="en-US"/>
                <w:rPrChange w:id="3193" w:author="Homa Ahmadzia" w:date="2022-03-04T10:22:00Z">
                  <w:rPr>
                    <w:ins w:id="3194" w:author="Homa Ahmadzia" w:date="2022-03-04T09:44:00Z"/>
                    <w:rFonts w:ascii="Times New Roman" w:eastAsia="Times New Roman" w:hAnsi="Times New Roman" w:cs="Times New Roman"/>
                    <w:sz w:val="24"/>
                    <w:szCs w:val="24"/>
                    <w:lang w:val="en-US"/>
                  </w:rPr>
                </w:rPrChange>
              </w:rPr>
            </w:pPr>
            <w:ins w:id="3195" w:author="Homa Ahmadzia" w:date="2022-03-04T09:44:00Z">
              <w:r w:rsidRPr="00B62DF3">
                <w:rPr>
                  <w:rFonts w:eastAsia="Times New Roman"/>
                  <w:sz w:val="24"/>
                  <w:szCs w:val="24"/>
                  <w:lang w:val="en-US"/>
                  <w:rPrChange w:id="3196" w:author="Homa Ahmadzia" w:date="2022-03-04T10:22:00Z">
                    <w:rPr>
                      <w:rFonts w:ascii="Times New Roman" w:eastAsia="Times New Roman" w:hAnsi="Times New Roman" w:cs="Times New Roman"/>
                      <w:sz w:val="24"/>
                      <w:szCs w:val="24"/>
                      <w:lang w:val="en-US"/>
                    </w:rPr>
                  </w:rPrChange>
                </w:rPr>
                <w:t>0.129</w:t>
              </w:r>
            </w:ins>
          </w:p>
        </w:tc>
        <w:tc>
          <w:tcPr>
            <w:tcW w:w="1038" w:type="dxa"/>
            <w:noWrap/>
            <w:hideMark/>
          </w:tcPr>
          <w:p w14:paraId="4360FDE0" w14:textId="77777777" w:rsidR="006B5963" w:rsidRPr="00B62DF3" w:rsidRDefault="006B5963" w:rsidP="003F6374">
            <w:pPr>
              <w:jc w:val="center"/>
              <w:rPr>
                <w:ins w:id="3197" w:author="Homa Ahmadzia" w:date="2022-03-04T09:44:00Z"/>
                <w:rFonts w:eastAsia="Times New Roman"/>
                <w:sz w:val="24"/>
                <w:szCs w:val="24"/>
                <w:lang w:val="en-US"/>
                <w:rPrChange w:id="3198" w:author="Homa Ahmadzia" w:date="2022-03-04T10:22:00Z">
                  <w:rPr>
                    <w:ins w:id="3199" w:author="Homa Ahmadzia" w:date="2022-03-04T09:44:00Z"/>
                    <w:rFonts w:ascii="Times New Roman" w:eastAsia="Times New Roman" w:hAnsi="Times New Roman" w:cs="Times New Roman"/>
                    <w:sz w:val="24"/>
                    <w:szCs w:val="24"/>
                    <w:lang w:val="en-US"/>
                  </w:rPr>
                </w:rPrChange>
              </w:rPr>
            </w:pPr>
            <w:ins w:id="3200" w:author="Homa Ahmadzia" w:date="2022-03-04T09:44:00Z">
              <w:r w:rsidRPr="00B62DF3">
                <w:rPr>
                  <w:rFonts w:eastAsia="Times New Roman"/>
                  <w:sz w:val="24"/>
                  <w:szCs w:val="24"/>
                  <w:lang w:val="en-US"/>
                  <w:rPrChange w:id="3201" w:author="Homa Ahmadzia" w:date="2022-03-04T10:22:00Z">
                    <w:rPr>
                      <w:rFonts w:ascii="Times New Roman" w:eastAsia="Times New Roman" w:hAnsi="Times New Roman" w:cs="Times New Roman"/>
                      <w:sz w:val="24"/>
                      <w:szCs w:val="24"/>
                      <w:lang w:val="en-US"/>
                    </w:rPr>
                  </w:rPrChange>
                </w:rPr>
                <w:t>0.861</w:t>
              </w:r>
            </w:ins>
          </w:p>
        </w:tc>
        <w:tc>
          <w:tcPr>
            <w:tcW w:w="1679" w:type="dxa"/>
            <w:noWrap/>
            <w:hideMark/>
          </w:tcPr>
          <w:p w14:paraId="7AF865AB" w14:textId="77777777" w:rsidR="006B5963" w:rsidRPr="00B62DF3" w:rsidRDefault="006B5963" w:rsidP="003F6374">
            <w:pPr>
              <w:jc w:val="center"/>
              <w:rPr>
                <w:ins w:id="3202" w:author="Homa Ahmadzia" w:date="2022-03-04T09:44:00Z"/>
                <w:rFonts w:eastAsia="Times New Roman"/>
                <w:sz w:val="24"/>
                <w:szCs w:val="24"/>
                <w:lang w:val="en-US"/>
                <w:rPrChange w:id="3203" w:author="Homa Ahmadzia" w:date="2022-03-04T10:22:00Z">
                  <w:rPr>
                    <w:ins w:id="3204" w:author="Homa Ahmadzia" w:date="2022-03-04T09:44:00Z"/>
                    <w:rFonts w:ascii="Times New Roman" w:eastAsia="Times New Roman" w:hAnsi="Times New Roman" w:cs="Times New Roman"/>
                    <w:sz w:val="24"/>
                    <w:szCs w:val="24"/>
                    <w:lang w:val="en-US"/>
                  </w:rPr>
                </w:rPrChange>
              </w:rPr>
            </w:pPr>
            <w:ins w:id="3205" w:author="Homa Ahmadzia" w:date="2022-03-04T09:44:00Z">
              <w:r w:rsidRPr="00B62DF3">
                <w:rPr>
                  <w:rFonts w:eastAsia="Times New Roman"/>
                  <w:sz w:val="24"/>
                  <w:szCs w:val="24"/>
                  <w:lang w:val="en-US"/>
                  <w:rPrChange w:id="3206" w:author="Homa Ahmadzia" w:date="2022-03-04T10:22:00Z">
                    <w:rPr>
                      <w:rFonts w:ascii="Times New Roman" w:eastAsia="Times New Roman" w:hAnsi="Times New Roman" w:cs="Times New Roman"/>
                      <w:sz w:val="24"/>
                      <w:szCs w:val="24"/>
                      <w:lang w:val="en-US"/>
                    </w:rPr>
                  </w:rPrChange>
                </w:rPr>
                <w:t>0.655</w:t>
              </w:r>
            </w:ins>
          </w:p>
        </w:tc>
        <w:tc>
          <w:tcPr>
            <w:tcW w:w="1440" w:type="dxa"/>
            <w:noWrap/>
            <w:hideMark/>
          </w:tcPr>
          <w:p w14:paraId="26615585" w14:textId="77777777" w:rsidR="006B5963" w:rsidRPr="00B62DF3" w:rsidRDefault="006B5963" w:rsidP="003F6374">
            <w:pPr>
              <w:jc w:val="center"/>
              <w:rPr>
                <w:ins w:id="3207" w:author="Homa Ahmadzia" w:date="2022-03-04T09:44:00Z"/>
                <w:rFonts w:eastAsia="Times New Roman"/>
                <w:sz w:val="24"/>
                <w:szCs w:val="24"/>
                <w:lang w:val="en-US"/>
                <w:rPrChange w:id="3208" w:author="Homa Ahmadzia" w:date="2022-03-04T10:22:00Z">
                  <w:rPr>
                    <w:ins w:id="3209" w:author="Homa Ahmadzia" w:date="2022-03-04T09:44:00Z"/>
                    <w:rFonts w:ascii="Times New Roman" w:eastAsia="Times New Roman" w:hAnsi="Times New Roman" w:cs="Times New Roman"/>
                    <w:sz w:val="24"/>
                    <w:szCs w:val="24"/>
                    <w:lang w:val="en-US"/>
                  </w:rPr>
                </w:rPrChange>
              </w:rPr>
            </w:pPr>
            <w:ins w:id="3210" w:author="Homa Ahmadzia" w:date="2022-03-04T09:44:00Z">
              <w:r w:rsidRPr="00B62DF3">
                <w:rPr>
                  <w:rFonts w:eastAsia="Times New Roman"/>
                  <w:sz w:val="24"/>
                  <w:szCs w:val="24"/>
                  <w:lang w:val="en-US"/>
                  <w:rPrChange w:id="3211" w:author="Homa Ahmadzia" w:date="2022-03-04T10:22:00Z">
                    <w:rPr>
                      <w:rFonts w:ascii="Times New Roman" w:eastAsia="Times New Roman" w:hAnsi="Times New Roman" w:cs="Times New Roman"/>
                      <w:sz w:val="24"/>
                      <w:szCs w:val="24"/>
                      <w:lang w:val="en-US"/>
                    </w:rPr>
                  </w:rPrChange>
                </w:rPr>
                <w:t>0.822</w:t>
              </w:r>
            </w:ins>
          </w:p>
        </w:tc>
        <w:tc>
          <w:tcPr>
            <w:tcW w:w="1297" w:type="dxa"/>
            <w:noWrap/>
            <w:hideMark/>
          </w:tcPr>
          <w:p w14:paraId="7F1AA7A7" w14:textId="77777777" w:rsidR="006B5963" w:rsidRPr="00B62DF3" w:rsidRDefault="006B5963" w:rsidP="003F6374">
            <w:pPr>
              <w:jc w:val="center"/>
              <w:rPr>
                <w:ins w:id="3212" w:author="Homa Ahmadzia" w:date="2022-03-04T09:44:00Z"/>
                <w:rFonts w:eastAsia="Times New Roman"/>
                <w:sz w:val="24"/>
                <w:szCs w:val="24"/>
                <w:lang w:val="en-US"/>
                <w:rPrChange w:id="3213" w:author="Homa Ahmadzia" w:date="2022-03-04T10:22:00Z">
                  <w:rPr>
                    <w:ins w:id="3214" w:author="Homa Ahmadzia" w:date="2022-03-04T09:44:00Z"/>
                    <w:rFonts w:ascii="Times New Roman" w:eastAsia="Times New Roman" w:hAnsi="Times New Roman" w:cs="Times New Roman"/>
                    <w:sz w:val="24"/>
                    <w:szCs w:val="24"/>
                    <w:lang w:val="en-US"/>
                  </w:rPr>
                </w:rPrChange>
              </w:rPr>
            </w:pPr>
            <w:ins w:id="3215" w:author="Homa Ahmadzia" w:date="2022-03-04T09:44:00Z">
              <w:r w:rsidRPr="00B62DF3">
                <w:rPr>
                  <w:rFonts w:eastAsia="Times New Roman"/>
                  <w:sz w:val="24"/>
                  <w:szCs w:val="24"/>
                  <w:lang w:val="en-US"/>
                  <w:rPrChange w:id="3216" w:author="Homa Ahmadzia" w:date="2022-03-04T10:22:00Z">
                    <w:rPr>
                      <w:rFonts w:ascii="Times New Roman" w:eastAsia="Times New Roman" w:hAnsi="Times New Roman" w:cs="Times New Roman"/>
                      <w:sz w:val="24"/>
                      <w:szCs w:val="24"/>
                      <w:lang w:val="en-US"/>
                    </w:rPr>
                  </w:rPrChange>
                </w:rPr>
                <w:t>0.194</w:t>
              </w:r>
            </w:ins>
          </w:p>
        </w:tc>
        <w:tc>
          <w:tcPr>
            <w:tcW w:w="982" w:type="dxa"/>
            <w:noWrap/>
            <w:hideMark/>
          </w:tcPr>
          <w:p w14:paraId="3C9EB7CA" w14:textId="77777777" w:rsidR="006B5963" w:rsidRPr="00B62DF3" w:rsidRDefault="006B5963" w:rsidP="003F6374">
            <w:pPr>
              <w:jc w:val="center"/>
              <w:rPr>
                <w:ins w:id="3217" w:author="Homa Ahmadzia" w:date="2022-03-04T09:44:00Z"/>
                <w:rFonts w:eastAsia="Times New Roman"/>
                <w:sz w:val="24"/>
                <w:szCs w:val="24"/>
                <w:lang w:val="en-US"/>
                <w:rPrChange w:id="3218" w:author="Homa Ahmadzia" w:date="2022-03-04T10:22:00Z">
                  <w:rPr>
                    <w:ins w:id="3219" w:author="Homa Ahmadzia" w:date="2022-03-04T09:44:00Z"/>
                    <w:rFonts w:ascii="Times New Roman" w:eastAsia="Times New Roman" w:hAnsi="Times New Roman" w:cs="Times New Roman"/>
                    <w:sz w:val="24"/>
                    <w:szCs w:val="24"/>
                    <w:lang w:val="en-US"/>
                  </w:rPr>
                </w:rPrChange>
              </w:rPr>
            </w:pPr>
            <w:ins w:id="3220" w:author="Homa Ahmadzia" w:date="2022-03-04T09:44:00Z">
              <w:r w:rsidRPr="00B62DF3">
                <w:rPr>
                  <w:rFonts w:eastAsia="Times New Roman"/>
                  <w:sz w:val="24"/>
                  <w:szCs w:val="24"/>
                  <w:lang w:val="en-US"/>
                  <w:rPrChange w:id="3221" w:author="Homa Ahmadzia" w:date="2022-03-04T10:22:00Z">
                    <w:rPr>
                      <w:rFonts w:ascii="Times New Roman" w:eastAsia="Times New Roman" w:hAnsi="Times New Roman" w:cs="Times New Roman"/>
                      <w:sz w:val="24"/>
                      <w:szCs w:val="24"/>
                      <w:lang w:val="en-US"/>
                    </w:rPr>
                  </w:rPrChange>
                </w:rPr>
                <w:t>0.245</w:t>
              </w:r>
            </w:ins>
          </w:p>
        </w:tc>
        <w:tc>
          <w:tcPr>
            <w:tcW w:w="756" w:type="dxa"/>
            <w:noWrap/>
            <w:hideMark/>
          </w:tcPr>
          <w:p w14:paraId="2FFD9F9E" w14:textId="77777777" w:rsidR="006B5963" w:rsidRPr="00B62DF3" w:rsidRDefault="006B5963" w:rsidP="003F6374">
            <w:pPr>
              <w:jc w:val="center"/>
              <w:rPr>
                <w:ins w:id="3222" w:author="Homa Ahmadzia" w:date="2022-03-04T09:44:00Z"/>
                <w:rFonts w:eastAsia="Times New Roman"/>
                <w:sz w:val="24"/>
                <w:szCs w:val="24"/>
                <w:lang w:val="en-US"/>
                <w:rPrChange w:id="3223" w:author="Homa Ahmadzia" w:date="2022-03-04T10:22:00Z">
                  <w:rPr>
                    <w:ins w:id="3224" w:author="Homa Ahmadzia" w:date="2022-03-04T09:44:00Z"/>
                    <w:rFonts w:ascii="Times New Roman" w:eastAsia="Times New Roman" w:hAnsi="Times New Roman" w:cs="Times New Roman"/>
                    <w:sz w:val="24"/>
                    <w:szCs w:val="24"/>
                    <w:lang w:val="en-US"/>
                  </w:rPr>
                </w:rPrChange>
              </w:rPr>
            </w:pPr>
            <w:ins w:id="3225" w:author="Homa Ahmadzia" w:date="2022-03-04T09:44:00Z">
              <w:r w:rsidRPr="00B62DF3">
                <w:rPr>
                  <w:rFonts w:eastAsia="Times New Roman"/>
                  <w:sz w:val="24"/>
                  <w:szCs w:val="24"/>
                  <w:lang w:val="en-US"/>
                  <w:rPrChange w:id="3226" w:author="Homa Ahmadzia" w:date="2022-03-04T10:22:00Z">
                    <w:rPr>
                      <w:rFonts w:ascii="Times New Roman" w:eastAsia="Times New Roman" w:hAnsi="Times New Roman" w:cs="Times New Roman"/>
                      <w:sz w:val="24"/>
                      <w:szCs w:val="24"/>
                      <w:lang w:val="en-US"/>
                    </w:rPr>
                  </w:rPrChange>
                </w:rPr>
                <w:t>0.403</w:t>
              </w:r>
            </w:ins>
          </w:p>
        </w:tc>
      </w:tr>
      <w:tr w:rsidR="006B5963" w:rsidRPr="00B62DF3" w14:paraId="4A50F540" w14:textId="77777777" w:rsidTr="003F6374">
        <w:trPr>
          <w:trHeight w:val="260"/>
          <w:ins w:id="3227" w:author="Homa Ahmadzia" w:date="2022-03-04T09:44:00Z"/>
        </w:trPr>
        <w:tc>
          <w:tcPr>
            <w:tcW w:w="933" w:type="dxa"/>
            <w:noWrap/>
            <w:hideMark/>
          </w:tcPr>
          <w:p w14:paraId="702380C1" w14:textId="77777777" w:rsidR="006B5963" w:rsidRPr="00B62DF3" w:rsidRDefault="006B5963" w:rsidP="003F6374">
            <w:pPr>
              <w:rPr>
                <w:ins w:id="3228" w:author="Homa Ahmadzia" w:date="2022-03-04T09:44:00Z"/>
                <w:rFonts w:eastAsia="Times New Roman"/>
                <w:sz w:val="24"/>
                <w:szCs w:val="24"/>
                <w:lang w:val="en-US"/>
                <w:rPrChange w:id="3229" w:author="Homa Ahmadzia" w:date="2022-03-04T10:22:00Z">
                  <w:rPr>
                    <w:ins w:id="3230" w:author="Homa Ahmadzia" w:date="2022-03-04T09:44:00Z"/>
                    <w:rFonts w:ascii="Times New Roman" w:eastAsia="Times New Roman" w:hAnsi="Times New Roman" w:cs="Times New Roman"/>
                    <w:sz w:val="24"/>
                    <w:szCs w:val="24"/>
                    <w:lang w:val="en-US"/>
                  </w:rPr>
                </w:rPrChange>
              </w:rPr>
            </w:pPr>
            <w:ins w:id="3231" w:author="Homa Ahmadzia" w:date="2022-03-04T09:44:00Z">
              <w:r w:rsidRPr="00B62DF3">
                <w:rPr>
                  <w:rFonts w:eastAsia="Times New Roman"/>
                  <w:sz w:val="24"/>
                  <w:szCs w:val="24"/>
                  <w:lang w:val="en-US"/>
                  <w:rPrChange w:id="3232" w:author="Homa Ahmadzia" w:date="2022-03-04T10:22:00Z">
                    <w:rPr>
                      <w:rFonts w:ascii="Times New Roman" w:eastAsia="Times New Roman" w:hAnsi="Times New Roman" w:cs="Times New Roman"/>
                      <w:sz w:val="24"/>
                      <w:szCs w:val="24"/>
                      <w:lang w:val="en-US"/>
                    </w:rPr>
                  </w:rPrChange>
                </w:rPr>
                <w:t>SVM</w:t>
              </w:r>
            </w:ins>
          </w:p>
        </w:tc>
        <w:tc>
          <w:tcPr>
            <w:tcW w:w="838" w:type="dxa"/>
            <w:noWrap/>
            <w:hideMark/>
          </w:tcPr>
          <w:p w14:paraId="1D0F5551" w14:textId="77777777" w:rsidR="006B5963" w:rsidRPr="00B62DF3" w:rsidRDefault="006B5963" w:rsidP="003F6374">
            <w:pPr>
              <w:jc w:val="center"/>
              <w:rPr>
                <w:ins w:id="3233" w:author="Homa Ahmadzia" w:date="2022-03-04T09:44:00Z"/>
                <w:rFonts w:eastAsia="Times New Roman"/>
                <w:sz w:val="24"/>
                <w:szCs w:val="24"/>
                <w:lang w:val="en-US"/>
                <w:rPrChange w:id="3234" w:author="Homa Ahmadzia" w:date="2022-03-04T10:22:00Z">
                  <w:rPr>
                    <w:ins w:id="3235" w:author="Homa Ahmadzia" w:date="2022-03-04T09:44:00Z"/>
                    <w:rFonts w:ascii="Times New Roman" w:eastAsia="Times New Roman" w:hAnsi="Times New Roman" w:cs="Times New Roman"/>
                    <w:sz w:val="24"/>
                    <w:szCs w:val="24"/>
                    <w:lang w:val="en-US"/>
                  </w:rPr>
                </w:rPrChange>
              </w:rPr>
            </w:pPr>
            <w:ins w:id="3236" w:author="Homa Ahmadzia" w:date="2022-03-04T09:44:00Z">
              <w:r w:rsidRPr="00B62DF3">
                <w:rPr>
                  <w:rFonts w:eastAsia="Times New Roman"/>
                  <w:sz w:val="24"/>
                  <w:szCs w:val="24"/>
                  <w:lang w:val="en-US"/>
                  <w:rPrChange w:id="3237" w:author="Homa Ahmadzia" w:date="2022-03-04T10:22:00Z">
                    <w:rPr>
                      <w:rFonts w:ascii="Times New Roman" w:eastAsia="Times New Roman" w:hAnsi="Times New Roman" w:cs="Times New Roman"/>
                      <w:sz w:val="24"/>
                      <w:szCs w:val="24"/>
                      <w:lang w:val="en-US"/>
                    </w:rPr>
                  </w:rPrChange>
                </w:rPr>
                <w:t>49</w:t>
              </w:r>
            </w:ins>
          </w:p>
        </w:tc>
        <w:tc>
          <w:tcPr>
            <w:tcW w:w="905" w:type="dxa"/>
            <w:noWrap/>
            <w:hideMark/>
          </w:tcPr>
          <w:p w14:paraId="7048B8CC" w14:textId="77777777" w:rsidR="006B5963" w:rsidRPr="00B62DF3" w:rsidRDefault="006B5963" w:rsidP="003F6374">
            <w:pPr>
              <w:jc w:val="center"/>
              <w:rPr>
                <w:ins w:id="3238" w:author="Homa Ahmadzia" w:date="2022-03-04T09:44:00Z"/>
                <w:rFonts w:eastAsia="Times New Roman"/>
                <w:sz w:val="24"/>
                <w:szCs w:val="24"/>
                <w:lang w:val="en-US"/>
                <w:rPrChange w:id="3239" w:author="Homa Ahmadzia" w:date="2022-03-04T10:22:00Z">
                  <w:rPr>
                    <w:ins w:id="3240" w:author="Homa Ahmadzia" w:date="2022-03-04T09:44:00Z"/>
                    <w:rFonts w:ascii="Times New Roman" w:eastAsia="Times New Roman" w:hAnsi="Times New Roman" w:cs="Times New Roman"/>
                    <w:sz w:val="24"/>
                    <w:szCs w:val="24"/>
                    <w:lang w:val="en-US"/>
                  </w:rPr>
                </w:rPrChange>
              </w:rPr>
            </w:pPr>
            <w:ins w:id="3241" w:author="Homa Ahmadzia" w:date="2022-03-04T09:44:00Z">
              <w:r w:rsidRPr="00B62DF3">
                <w:rPr>
                  <w:rFonts w:eastAsia="Times New Roman"/>
                  <w:sz w:val="24"/>
                  <w:szCs w:val="24"/>
                  <w:lang w:val="en-US"/>
                  <w:rPrChange w:id="3242" w:author="Homa Ahmadzia" w:date="2022-03-04T10:22:00Z">
                    <w:rPr>
                      <w:rFonts w:ascii="Times New Roman" w:eastAsia="Times New Roman" w:hAnsi="Times New Roman" w:cs="Times New Roman"/>
                      <w:sz w:val="24"/>
                      <w:szCs w:val="24"/>
                      <w:lang w:val="en-US"/>
                    </w:rPr>
                  </w:rPrChange>
                </w:rPr>
                <w:t>6</w:t>
              </w:r>
            </w:ins>
          </w:p>
        </w:tc>
        <w:tc>
          <w:tcPr>
            <w:tcW w:w="838" w:type="dxa"/>
            <w:noWrap/>
            <w:hideMark/>
          </w:tcPr>
          <w:p w14:paraId="30E6690A" w14:textId="77777777" w:rsidR="006B5963" w:rsidRPr="00B62DF3" w:rsidRDefault="006B5963" w:rsidP="003F6374">
            <w:pPr>
              <w:jc w:val="center"/>
              <w:rPr>
                <w:ins w:id="3243" w:author="Homa Ahmadzia" w:date="2022-03-04T09:44:00Z"/>
                <w:rFonts w:eastAsia="Times New Roman"/>
                <w:sz w:val="24"/>
                <w:szCs w:val="24"/>
                <w:lang w:val="en-US"/>
                <w:rPrChange w:id="3244" w:author="Homa Ahmadzia" w:date="2022-03-04T10:22:00Z">
                  <w:rPr>
                    <w:ins w:id="3245" w:author="Homa Ahmadzia" w:date="2022-03-04T09:44:00Z"/>
                    <w:rFonts w:ascii="Times New Roman" w:eastAsia="Times New Roman" w:hAnsi="Times New Roman" w:cs="Times New Roman"/>
                    <w:sz w:val="24"/>
                    <w:szCs w:val="24"/>
                    <w:lang w:val="en-US"/>
                  </w:rPr>
                </w:rPrChange>
              </w:rPr>
            </w:pPr>
            <w:ins w:id="3246" w:author="Homa Ahmadzia" w:date="2022-03-04T09:44:00Z">
              <w:r w:rsidRPr="00B62DF3">
                <w:rPr>
                  <w:rFonts w:eastAsia="Times New Roman"/>
                  <w:sz w:val="24"/>
                  <w:szCs w:val="24"/>
                  <w:lang w:val="en-US"/>
                  <w:rPrChange w:id="3247" w:author="Homa Ahmadzia" w:date="2022-03-04T10:22:00Z">
                    <w:rPr>
                      <w:rFonts w:ascii="Times New Roman" w:eastAsia="Times New Roman" w:hAnsi="Times New Roman" w:cs="Times New Roman"/>
                      <w:sz w:val="24"/>
                      <w:szCs w:val="24"/>
                      <w:lang w:val="en-US"/>
                    </w:rPr>
                  </w:rPrChange>
                </w:rPr>
                <w:t>349</w:t>
              </w:r>
            </w:ins>
          </w:p>
        </w:tc>
        <w:tc>
          <w:tcPr>
            <w:tcW w:w="905" w:type="dxa"/>
            <w:noWrap/>
            <w:hideMark/>
          </w:tcPr>
          <w:p w14:paraId="12587316" w14:textId="77777777" w:rsidR="006B5963" w:rsidRPr="00B62DF3" w:rsidRDefault="006B5963" w:rsidP="003F6374">
            <w:pPr>
              <w:jc w:val="center"/>
              <w:rPr>
                <w:ins w:id="3248" w:author="Homa Ahmadzia" w:date="2022-03-04T09:44:00Z"/>
                <w:rFonts w:eastAsia="Times New Roman"/>
                <w:sz w:val="24"/>
                <w:szCs w:val="24"/>
                <w:lang w:val="en-US"/>
                <w:rPrChange w:id="3249" w:author="Homa Ahmadzia" w:date="2022-03-04T10:22:00Z">
                  <w:rPr>
                    <w:ins w:id="3250" w:author="Homa Ahmadzia" w:date="2022-03-04T09:44:00Z"/>
                    <w:rFonts w:ascii="Times New Roman" w:eastAsia="Times New Roman" w:hAnsi="Times New Roman" w:cs="Times New Roman"/>
                    <w:sz w:val="24"/>
                    <w:szCs w:val="24"/>
                    <w:lang w:val="en-US"/>
                  </w:rPr>
                </w:rPrChange>
              </w:rPr>
            </w:pPr>
            <w:ins w:id="3251" w:author="Homa Ahmadzia" w:date="2022-03-04T09:44:00Z">
              <w:r w:rsidRPr="00B62DF3">
                <w:rPr>
                  <w:rFonts w:eastAsia="Times New Roman"/>
                  <w:sz w:val="24"/>
                  <w:szCs w:val="24"/>
                  <w:lang w:val="en-US"/>
                  <w:rPrChange w:id="3252" w:author="Homa Ahmadzia" w:date="2022-03-04T10:22:00Z">
                    <w:rPr>
                      <w:rFonts w:ascii="Times New Roman" w:eastAsia="Times New Roman" w:hAnsi="Times New Roman" w:cs="Times New Roman"/>
                      <w:sz w:val="24"/>
                      <w:szCs w:val="24"/>
                      <w:lang w:val="en-US"/>
                    </w:rPr>
                  </w:rPrChange>
                </w:rPr>
                <w:t>595</w:t>
              </w:r>
            </w:ins>
          </w:p>
        </w:tc>
        <w:tc>
          <w:tcPr>
            <w:tcW w:w="1246" w:type="dxa"/>
            <w:noWrap/>
            <w:hideMark/>
          </w:tcPr>
          <w:p w14:paraId="6643CD49" w14:textId="77777777" w:rsidR="006B5963" w:rsidRPr="00B62DF3" w:rsidRDefault="006B5963" w:rsidP="003F6374">
            <w:pPr>
              <w:jc w:val="center"/>
              <w:rPr>
                <w:ins w:id="3253" w:author="Homa Ahmadzia" w:date="2022-03-04T09:44:00Z"/>
                <w:rFonts w:eastAsia="Times New Roman"/>
                <w:sz w:val="24"/>
                <w:szCs w:val="24"/>
                <w:lang w:val="en-US"/>
                <w:rPrChange w:id="3254" w:author="Homa Ahmadzia" w:date="2022-03-04T10:22:00Z">
                  <w:rPr>
                    <w:ins w:id="3255" w:author="Homa Ahmadzia" w:date="2022-03-04T09:44:00Z"/>
                    <w:rFonts w:ascii="Times New Roman" w:eastAsia="Times New Roman" w:hAnsi="Times New Roman" w:cs="Times New Roman"/>
                    <w:sz w:val="24"/>
                    <w:szCs w:val="24"/>
                    <w:lang w:val="en-US"/>
                  </w:rPr>
                </w:rPrChange>
              </w:rPr>
            </w:pPr>
            <w:ins w:id="3256" w:author="Homa Ahmadzia" w:date="2022-03-04T09:44:00Z">
              <w:r w:rsidRPr="00B62DF3">
                <w:rPr>
                  <w:rFonts w:eastAsia="Times New Roman"/>
                  <w:sz w:val="24"/>
                  <w:szCs w:val="24"/>
                  <w:lang w:val="en-US"/>
                  <w:rPrChange w:id="3257" w:author="Homa Ahmadzia" w:date="2022-03-04T10:22:00Z">
                    <w:rPr>
                      <w:rFonts w:ascii="Times New Roman" w:eastAsia="Times New Roman" w:hAnsi="Times New Roman" w:cs="Times New Roman"/>
                      <w:sz w:val="24"/>
                      <w:szCs w:val="24"/>
                      <w:lang w:val="en-US"/>
                    </w:rPr>
                  </w:rPrChange>
                </w:rPr>
                <w:t>0.124</w:t>
              </w:r>
            </w:ins>
          </w:p>
        </w:tc>
        <w:tc>
          <w:tcPr>
            <w:tcW w:w="1038" w:type="dxa"/>
            <w:noWrap/>
            <w:hideMark/>
          </w:tcPr>
          <w:p w14:paraId="52274F7F" w14:textId="77777777" w:rsidR="006B5963" w:rsidRPr="00B62DF3" w:rsidRDefault="006B5963" w:rsidP="003F6374">
            <w:pPr>
              <w:jc w:val="center"/>
              <w:rPr>
                <w:ins w:id="3258" w:author="Homa Ahmadzia" w:date="2022-03-04T09:44:00Z"/>
                <w:rFonts w:eastAsia="Times New Roman"/>
                <w:sz w:val="24"/>
                <w:szCs w:val="24"/>
                <w:lang w:val="en-US"/>
                <w:rPrChange w:id="3259" w:author="Homa Ahmadzia" w:date="2022-03-04T10:22:00Z">
                  <w:rPr>
                    <w:ins w:id="3260" w:author="Homa Ahmadzia" w:date="2022-03-04T09:44:00Z"/>
                    <w:rFonts w:ascii="Times New Roman" w:eastAsia="Times New Roman" w:hAnsi="Times New Roman" w:cs="Times New Roman"/>
                    <w:sz w:val="24"/>
                    <w:szCs w:val="24"/>
                    <w:lang w:val="en-US"/>
                  </w:rPr>
                </w:rPrChange>
              </w:rPr>
            </w:pPr>
            <w:ins w:id="3261" w:author="Homa Ahmadzia" w:date="2022-03-04T09:44:00Z">
              <w:r w:rsidRPr="00B62DF3">
                <w:rPr>
                  <w:rFonts w:eastAsia="Times New Roman"/>
                  <w:sz w:val="24"/>
                  <w:szCs w:val="24"/>
                  <w:lang w:val="en-US"/>
                  <w:rPrChange w:id="3262" w:author="Homa Ahmadzia" w:date="2022-03-04T10:22:00Z">
                    <w:rPr>
                      <w:rFonts w:ascii="Times New Roman" w:eastAsia="Times New Roman" w:hAnsi="Times New Roman" w:cs="Times New Roman"/>
                      <w:sz w:val="24"/>
                      <w:szCs w:val="24"/>
                      <w:lang w:val="en-US"/>
                    </w:rPr>
                  </w:rPrChange>
                </w:rPr>
                <w:t>0.886</w:t>
              </w:r>
            </w:ins>
          </w:p>
        </w:tc>
        <w:tc>
          <w:tcPr>
            <w:tcW w:w="1679" w:type="dxa"/>
            <w:noWrap/>
            <w:hideMark/>
          </w:tcPr>
          <w:p w14:paraId="49219D25" w14:textId="77777777" w:rsidR="006B5963" w:rsidRPr="00B62DF3" w:rsidRDefault="006B5963" w:rsidP="003F6374">
            <w:pPr>
              <w:jc w:val="center"/>
              <w:rPr>
                <w:ins w:id="3263" w:author="Homa Ahmadzia" w:date="2022-03-04T09:44:00Z"/>
                <w:rFonts w:eastAsia="Times New Roman"/>
                <w:sz w:val="24"/>
                <w:szCs w:val="24"/>
                <w:lang w:val="en-US"/>
                <w:rPrChange w:id="3264" w:author="Homa Ahmadzia" w:date="2022-03-04T10:22:00Z">
                  <w:rPr>
                    <w:ins w:id="3265" w:author="Homa Ahmadzia" w:date="2022-03-04T09:44:00Z"/>
                    <w:rFonts w:ascii="Times New Roman" w:eastAsia="Times New Roman" w:hAnsi="Times New Roman" w:cs="Times New Roman"/>
                    <w:sz w:val="24"/>
                    <w:szCs w:val="24"/>
                    <w:lang w:val="en-US"/>
                  </w:rPr>
                </w:rPrChange>
              </w:rPr>
            </w:pPr>
            <w:ins w:id="3266" w:author="Homa Ahmadzia" w:date="2022-03-04T09:44:00Z">
              <w:r w:rsidRPr="00B62DF3">
                <w:rPr>
                  <w:rFonts w:eastAsia="Times New Roman"/>
                  <w:sz w:val="24"/>
                  <w:szCs w:val="24"/>
                  <w:lang w:val="en-US"/>
                  <w:rPrChange w:id="3267" w:author="Homa Ahmadzia" w:date="2022-03-04T10:22:00Z">
                    <w:rPr>
                      <w:rFonts w:ascii="Times New Roman" w:eastAsia="Times New Roman" w:hAnsi="Times New Roman" w:cs="Times New Roman"/>
                      <w:sz w:val="24"/>
                      <w:szCs w:val="24"/>
                      <w:lang w:val="en-US"/>
                    </w:rPr>
                  </w:rPrChange>
                </w:rPr>
                <w:t>0.630</w:t>
              </w:r>
            </w:ins>
          </w:p>
        </w:tc>
        <w:tc>
          <w:tcPr>
            <w:tcW w:w="1440" w:type="dxa"/>
            <w:noWrap/>
            <w:hideMark/>
          </w:tcPr>
          <w:p w14:paraId="29965E66" w14:textId="77777777" w:rsidR="006B5963" w:rsidRPr="00B62DF3" w:rsidRDefault="006B5963" w:rsidP="003F6374">
            <w:pPr>
              <w:jc w:val="center"/>
              <w:rPr>
                <w:ins w:id="3268" w:author="Homa Ahmadzia" w:date="2022-03-04T09:44:00Z"/>
                <w:rFonts w:eastAsia="Times New Roman"/>
                <w:sz w:val="24"/>
                <w:szCs w:val="24"/>
                <w:lang w:val="en-US"/>
                <w:rPrChange w:id="3269" w:author="Homa Ahmadzia" w:date="2022-03-04T10:22:00Z">
                  <w:rPr>
                    <w:ins w:id="3270" w:author="Homa Ahmadzia" w:date="2022-03-04T09:44:00Z"/>
                    <w:rFonts w:ascii="Times New Roman" w:eastAsia="Times New Roman" w:hAnsi="Times New Roman" w:cs="Times New Roman"/>
                    <w:sz w:val="24"/>
                    <w:szCs w:val="24"/>
                    <w:lang w:val="en-US"/>
                  </w:rPr>
                </w:rPrChange>
              </w:rPr>
            </w:pPr>
            <w:ins w:id="3271" w:author="Homa Ahmadzia" w:date="2022-03-04T09:44:00Z">
              <w:r w:rsidRPr="00B62DF3">
                <w:rPr>
                  <w:rFonts w:eastAsia="Times New Roman"/>
                  <w:sz w:val="24"/>
                  <w:szCs w:val="24"/>
                  <w:lang w:val="en-US"/>
                  <w:rPrChange w:id="3272" w:author="Homa Ahmadzia" w:date="2022-03-04T10:22:00Z">
                    <w:rPr>
                      <w:rFonts w:ascii="Times New Roman" w:eastAsia="Times New Roman" w:hAnsi="Times New Roman" w:cs="Times New Roman"/>
                      <w:sz w:val="24"/>
                      <w:szCs w:val="24"/>
                      <w:lang w:val="en-US"/>
                    </w:rPr>
                  </w:rPrChange>
                </w:rPr>
                <w:t>0.804</w:t>
              </w:r>
            </w:ins>
          </w:p>
        </w:tc>
        <w:tc>
          <w:tcPr>
            <w:tcW w:w="1297" w:type="dxa"/>
            <w:noWrap/>
            <w:hideMark/>
          </w:tcPr>
          <w:p w14:paraId="08B02D40" w14:textId="77777777" w:rsidR="006B5963" w:rsidRPr="00B62DF3" w:rsidRDefault="006B5963" w:rsidP="003F6374">
            <w:pPr>
              <w:jc w:val="center"/>
              <w:rPr>
                <w:ins w:id="3273" w:author="Homa Ahmadzia" w:date="2022-03-04T09:44:00Z"/>
                <w:rFonts w:eastAsia="Times New Roman"/>
                <w:sz w:val="24"/>
                <w:szCs w:val="24"/>
                <w:lang w:val="en-US"/>
                <w:rPrChange w:id="3274" w:author="Homa Ahmadzia" w:date="2022-03-04T10:22:00Z">
                  <w:rPr>
                    <w:ins w:id="3275" w:author="Homa Ahmadzia" w:date="2022-03-04T09:44:00Z"/>
                    <w:rFonts w:ascii="Times New Roman" w:eastAsia="Times New Roman" w:hAnsi="Times New Roman" w:cs="Times New Roman"/>
                    <w:sz w:val="24"/>
                    <w:szCs w:val="24"/>
                    <w:lang w:val="en-US"/>
                  </w:rPr>
                </w:rPrChange>
              </w:rPr>
            </w:pPr>
            <w:ins w:id="3276" w:author="Homa Ahmadzia" w:date="2022-03-04T09:44:00Z">
              <w:r w:rsidRPr="00B62DF3">
                <w:rPr>
                  <w:rFonts w:eastAsia="Times New Roman"/>
                  <w:sz w:val="24"/>
                  <w:szCs w:val="24"/>
                  <w:lang w:val="en-US"/>
                  <w:rPrChange w:id="3277" w:author="Homa Ahmadzia" w:date="2022-03-04T10:22:00Z">
                    <w:rPr>
                      <w:rFonts w:ascii="Times New Roman" w:eastAsia="Times New Roman" w:hAnsi="Times New Roman" w:cs="Times New Roman"/>
                      <w:sz w:val="24"/>
                      <w:szCs w:val="24"/>
                      <w:lang w:val="en-US"/>
                    </w:rPr>
                  </w:rPrChange>
                </w:rPr>
                <w:t>0.159</w:t>
              </w:r>
            </w:ins>
          </w:p>
        </w:tc>
        <w:tc>
          <w:tcPr>
            <w:tcW w:w="982" w:type="dxa"/>
            <w:noWrap/>
            <w:hideMark/>
          </w:tcPr>
          <w:p w14:paraId="69C49A95" w14:textId="77777777" w:rsidR="006B5963" w:rsidRPr="00B62DF3" w:rsidRDefault="006B5963" w:rsidP="003F6374">
            <w:pPr>
              <w:jc w:val="center"/>
              <w:rPr>
                <w:ins w:id="3278" w:author="Homa Ahmadzia" w:date="2022-03-04T09:44:00Z"/>
                <w:rFonts w:eastAsia="Times New Roman"/>
                <w:sz w:val="24"/>
                <w:szCs w:val="24"/>
                <w:lang w:val="en-US"/>
                <w:rPrChange w:id="3279" w:author="Homa Ahmadzia" w:date="2022-03-04T10:22:00Z">
                  <w:rPr>
                    <w:ins w:id="3280" w:author="Homa Ahmadzia" w:date="2022-03-04T09:44:00Z"/>
                    <w:rFonts w:ascii="Times New Roman" w:eastAsia="Times New Roman" w:hAnsi="Times New Roman" w:cs="Times New Roman"/>
                    <w:sz w:val="24"/>
                    <w:szCs w:val="24"/>
                    <w:lang w:val="en-US"/>
                  </w:rPr>
                </w:rPrChange>
              </w:rPr>
            </w:pPr>
            <w:ins w:id="3281" w:author="Homa Ahmadzia" w:date="2022-03-04T09:44:00Z">
              <w:r w:rsidRPr="00B62DF3">
                <w:rPr>
                  <w:rFonts w:eastAsia="Times New Roman"/>
                  <w:sz w:val="24"/>
                  <w:szCs w:val="24"/>
                  <w:lang w:val="en-US"/>
                  <w:rPrChange w:id="3282" w:author="Homa Ahmadzia" w:date="2022-03-04T10:22:00Z">
                    <w:rPr>
                      <w:rFonts w:ascii="Times New Roman" w:eastAsia="Times New Roman" w:hAnsi="Times New Roman" w:cs="Times New Roman"/>
                      <w:sz w:val="24"/>
                      <w:szCs w:val="24"/>
                      <w:lang w:val="en-US"/>
                    </w:rPr>
                  </w:rPrChange>
                </w:rPr>
                <w:t>0.242</w:t>
              </w:r>
            </w:ins>
          </w:p>
        </w:tc>
        <w:tc>
          <w:tcPr>
            <w:tcW w:w="756" w:type="dxa"/>
            <w:noWrap/>
            <w:hideMark/>
          </w:tcPr>
          <w:p w14:paraId="366B3805" w14:textId="77777777" w:rsidR="006B5963" w:rsidRPr="00B62DF3" w:rsidRDefault="006B5963" w:rsidP="003F6374">
            <w:pPr>
              <w:jc w:val="center"/>
              <w:rPr>
                <w:ins w:id="3283" w:author="Homa Ahmadzia" w:date="2022-03-04T09:44:00Z"/>
                <w:rFonts w:eastAsia="Times New Roman"/>
                <w:sz w:val="24"/>
                <w:szCs w:val="24"/>
                <w:lang w:val="en-US"/>
                <w:rPrChange w:id="3284" w:author="Homa Ahmadzia" w:date="2022-03-04T10:22:00Z">
                  <w:rPr>
                    <w:ins w:id="3285" w:author="Homa Ahmadzia" w:date="2022-03-04T09:44:00Z"/>
                    <w:rFonts w:ascii="Times New Roman" w:eastAsia="Times New Roman" w:hAnsi="Times New Roman" w:cs="Times New Roman"/>
                    <w:sz w:val="24"/>
                    <w:szCs w:val="24"/>
                    <w:lang w:val="en-US"/>
                  </w:rPr>
                </w:rPrChange>
              </w:rPr>
            </w:pPr>
            <w:ins w:id="3286" w:author="Homa Ahmadzia" w:date="2022-03-04T09:44:00Z">
              <w:r w:rsidRPr="00B62DF3">
                <w:rPr>
                  <w:rFonts w:eastAsia="Times New Roman"/>
                  <w:sz w:val="24"/>
                  <w:szCs w:val="24"/>
                  <w:lang w:val="en-US"/>
                  <w:rPrChange w:id="3287" w:author="Homa Ahmadzia" w:date="2022-03-04T10:22:00Z">
                    <w:rPr>
                      <w:rFonts w:ascii="Times New Roman" w:eastAsia="Times New Roman" w:hAnsi="Times New Roman" w:cs="Times New Roman"/>
                      <w:sz w:val="24"/>
                      <w:szCs w:val="24"/>
                      <w:lang w:val="en-US"/>
                    </w:rPr>
                  </w:rPrChange>
                </w:rPr>
                <w:t>0.397</w:t>
              </w:r>
            </w:ins>
          </w:p>
        </w:tc>
      </w:tr>
      <w:tr w:rsidR="006B5963" w:rsidRPr="00B62DF3" w14:paraId="4C134E33" w14:textId="77777777" w:rsidTr="003F6374">
        <w:trPr>
          <w:trHeight w:val="260"/>
          <w:ins w:id="3288" w:author="Homa Ahmadzia" w:date="2022-03-04T09:44:00Z"/>
        </w:trPr>
        <w:tc>
          <w:tcPr>
            <w:tcW w:w="933" w:type="dxa"/>
            <w:noWrap/>
            <w:hideMark/>
          </w:tcPr>
          <w:p w14:paraId="1EDD857F" w14:textId="77777777" w:rsidR="006B5963" w:rsidRPr="00B62DF3" w:rsidRDefault="006B5963" w:rsidP="003F6374">
            <w:pPr>
              <w:rPr>
                <w:ins w:id="3289" w:author="Homa Ahmadzia" w:date="2022-03-04T09:44:00Z"/>
                <w:rFonts w:eastAsia="Times New Roman"/>
                <w:sz w:val="24"/>
                <w:szCs w:val="24"/>
                <w:lang w:val="en-US"/>
                <w:rPrChange w:id="3290" w:author="Homa Ahmadzia" w:date="2022-03-04T10:22:00Z">
                  <w:rPr>
                    <w:ins w:id="3291" w:author="Homa Ahmadzia" w:date="2022-03-04T09:44:00Z"/>
                    <w:rFonts w:ascii="Times New Roman" w:eastAsia="Times New Roman" w:hAnsi="Times New Roman" w:cs="Times New Roman"/>
                    <w:sz w:val="24"/>
                    <w:szCs w:val="24"/>
                    <w:lang w:val="en-US"/>
                  </w:rPr>
                </w:rPrChange>
              </w:rPr>
            </w:pPr>
            <w:ins w:id="3292" w:author="Homa Ahmadzia" w:date="2022-03-04T09:44:00Z">
              <w:r w:rsidRPr="00B62DF3">
                <w:rPr>
                  <w:rFonts w:eastAsia="Times New Roman"/>
                  <w:sz w:val="24"/>
                  <w:szCs w:val="24"/>
                  <w:lang w:val="en-US"/>
                  <w:rPrChange w:id="3293" w:author="Homa Ahmadzia" w:date="2022-03-04T10:22:00Z">
                    <w:rPr>
                      <w:rFonts w:ascii="Times New Roman" w:eastAsia="Times New Roman" w:hAnsi="Times New Roman" w:cs="Times New Roman"/>
                      <w:sz w:val="24"/>
                      <w:szCs w:val="24"/>
                      <w:lang w:val="en-US"/>
                    </w:rPr>
                  </w:rPrChange>
                </w:rPr>
                <w:t>LR</w:t>
              </w:r>
            </w:ins>
          </w:p>
        </w:tc>
        <w:tc>
          <w:tcPr>
            <w:tcW w:w="838" w:type="dxa"/>
            <w:noWrap/>
            <w:hideMark/>
          </w:tcPr>
          <w:p w14:paraId="33572C88" w14:textId="77777777" w:rsidR="006B5963" w:rsidRPr="00B62DF3" w:rsidRDefault="006B5963" w:rsidP="003F6374">
            <w:pPr>
              <w:jc w:val="center"/>
              <w:rPr>
                <w:ins w:id="3294" w:author="Homa Ahmadzia" w:date="2022-03-04T09:44:00Z"/>
                <w:rFonts w:eastAsia="Times New Roman"/>
                <w:sz w:val="24"/>
                <w:szCs w:val="24"/>
                <w:lang w:val="en-US"/>
                <w:rPrChange w:id="3295" w:author="Homa Ahmadzia" w:date="2022-03-04T10:22:00Z">
                  <w:rPr>
                    <w:ins w:id="3296" w:author="Homa Ahmadzia" w:date="2022-03-04T09:44:00Z"/>
                    <w:rFonts w:ascii="Times New Roman" w:eastAsia="Times New Roman" w:hAnsi="Times New Roman" w:cs="Times New Roman"/>
                    <w:sz w:val="24"/>
                    <w:szCs w:val="24"/>
                    <w:lang w:val="en-US"/>
                  </w:rPr>
                </w:rPrChange>
              </w:rPr>
            </w:pPr>
            <w:ins w:id="3297" w:author="Homa Ahmadzia" w:date="2022-03-04T09:44:00Z">
              <w:r w:rsidRPr="00B62DF3">
                <w:rPr>
                  <w:rFonts w:eastAsia="Times New Roman"/>
                  <w:sz w:val="24"/>
                  <w:szCs w:val="24"/>
                  <w:lang w:val="en-US"/>
                  <w:rPrChange w:id="3298" w:author="Homa Ahmadzia" w:date="2022-03-04T10:22:00Z">
                    <w:rPr>
                      <w:rFonts w:ascii="Times New Roman" w:eastAsia="Times New Roman" w:hAnsi="Times New Roman" w:cs="Times New Roman"/>
                      <w:sz w:val="24"/>
                      <w:szCs w:val="24"/>
                      <w:lang w:val="en-US"/>
                    </w:rPr>
                  </w:rPrChange>
                </w:rPr>
                <w:t>46</w:t>
              </w:r>
            </w:ins>
          </w:p>
        </w:tc>
        <w:tc>
          <w:tcPr>
            <w:tcW w:w="905" w:type="dxa"/>
            <w:noWrap/>
            <w:hideMark/>
          </w:tcPr>
          <w:p w14:paraId="32543D9E" w14:textId="77777777" w:rsidR="006B5963" w:rsidRPr="00B62DF3" w:rsidRDefault="006B5963" w:rsidP="003F6374">
            <w:pPr>
              <w:jc w:val="center"/>
              <w:rPr>
                <w:ins w:id="3299" w:author="Homa Ahmadzia" w:date="2022-03-04T09:44:00Z"/>
                <w:rFonts w:eastAsia="Times New Roman"/>
                <w:sz w:val="24"/>
                <w:szCs w:val="24"/>
                <w:lang w:val="en-US"/>
                <w:rPrChange w:id="3300" w:author="Homa Ahmadzia" w:date="2022-03-04T10:22:00Z">
                  <w:rPr>
                    <w:ins w:id="3301" w:author="Homa Ahmadzia" w:date="2022-03-04T09:44:00Z"/>
                    <w:rFonts w:ascii="Times New Roman" w:eastAsia="Times New Roman" w:hAnsi="Times New Roman" w:cs="Times New Roman"/>
                    <w:sz w:val="24"/>
                    <w:szCs w:val="24"/>
                    <w:lang w:val="en-US"/>
                  </w:rPr>
                </w:rPrChange>
              </w:rPr>
            </w:pPr>
            <w:ins w:id="3302" w:author="Homa Ahmadzia" w:date="2022-03-04T09:44:00Z">
              <w:r w:rsidRPr="00B62DF3">
                <w:rPr>
                  <w:rFonts w:eastAsia="Times New Roman"/>
                  <w:sz w:val="24"/>
                  <w:szCs w:val="24"/>
                  <w:lang w:val="en-US"/>
                  <w:rPrChange w:id="3303" w:author="Homa Ahmadzia" w:date="2022-03-04T10:22:00Z">
                    <w:rPr>
                      <w:rFonts w:ascii="Times New Roman" w:eastAsia="Times New Roman" w:hAnsi="Times New Roman" w:cs="Times New Roman"/>
                      <w:sz w:val="24"/>
                      <w:szCs w:val="24"/>
                      <w:lang w:val="en-US"/>
                    </w:rPr>
                  </w:rPrChange>
                </w:rPr>
                <w:t>10</w:t>
              </w:r>
            </w:ins>
          </w:p>
        </w:tc>
        <w:tc>
          <w:tcPr>
            <w:tcW w:w="838" w:type="dxa"/>
            <w:noWrap/>
            <w:hideMark/>
          </w:tcPr>
          <w:p w14:paraId="64CC9290" w14:textId="77777777" w:rsidR="006B5963" w:rsidRPr="00B62DF3" w:rsidRDefault="006B5963" w:rsidP="003F6374">
            <w:pPr>
              <w:jc w:val="center"/>
              <w:rPr>
                <w:ins w:id="3304" w:author="Homa Ahmadzia" w:date="2022-03-04T09:44:00Z"/>
                <w:rFonts w:eastAsia="Times New Roman"/>
                <w:sz w:val="24"/>
                <w:szCs w:val="24"/>
                <w:lang w:val="en-US"/>
                <w:rPrChange w:id="3305" w:author="Homa Ahmadzia" w:date="2022-03-04T10:22:00Z">
                  <w:rPr>
                    <w:ins w:id="3306" w:author="Homa Ahmadzia" w:date="2022-03-04T09:44:00Z"/>
                    <w:rFonts w:ascii="Times New Roman" w:eastAsia="Times New Roman" w:hAnsi="Times New Roman" w:cs="Times New Roman"/>
                    <w:sz w:val="24"/>
                    <w:szCs w:val="24"/>
                    <w:lang w:val="en-US"/>
                  </w:rPr>
                </w:rPrChange>
              </w:rPr>
            </w:pPr>
            <w:ins w:id="3307" w:author="Homa Ahmadzia" w:date="2022-03-04T09:44:00Z">
              <w:r w:rsidRPr="00B62DF3">
                <w:rPr>
                  <w:rFonts w:eastAsia="Times New Roman"/>
                  <w:sz w:val="24"/>
                  <w:szCs w:val="24"/>
                  <w:lang w:val="en-US"/>
                  <w:rPrChange w:id="3308" w:author="Homa Ahmadzia" w:date="2022-03-04T10:22:00Z">
                    <w:rPr>
                      <w:rFonts w:ascii="Times New Roman" w:eastAsia="Times New Roman" w:hAnsi="Times New Roman" w:cs="Times New Roman"/>
                      <w:sz w:val="24"/>
                      <w:szCs w:val="24"/>
                      <w:lang w:val="en-US"/>
                    </w:rPr>
                  </w:rPrChange>
                </w:rPr>
                <w:t>314</w:t>
              </w:r>
            </w:ins>
          </w:p>
        </w:tc>
        <w:tc>
          <w:tcPr>
            <w:tcW w:w="905" w:type="dxa"/>
            <w:noWrap/>
            <w:hideMark/>
          </w:tcPr>
          <w:p w14:paraId="171F990C" w14:textId="77777777" w:rsidR="006B5963" w:rsidRPr="00B62DF3" w:rsidRDefault="006B5963" w:rsidP="003F6374">
            <w:pPr>
              <w:jc w:val="center"/>
              <w:rPr>
                <w:ins w:id="3309" w:author="Homa Ahmadzia" w:date="2022-03-04T09:44:00Z"/>
                <w:rFonts w:eastAsia="Times New Roman"/>
                <w:sz w:val="24"/>
                <w:szCs w:val="24"/>
                <w:lang w:val="en-US"/>
                <w:rPrChange w:id="3310" w:author="Homa Ahmadzia" w:date="2022-03-04T10:22:00Z">
                  <w:rPr>
                    <w:ins w:id="3311" w:author="Homa Ahmadzia" w:date="2022-03-04T09:44:00Z"/>
                    <w:rFonts w:ascii="Times New Roman" w:eastAsia="Times New Roman" w:hAnsi="Times New Roman" w:cs="Times New Roman"/>
                    <w:sz w:val="24"/>
                    <w:szCs w:val="24"/>
                    <w:lang w:val="en-US"/>
                  </w:rPr>
                </w:rPrChange>
              </w:rPr>
            </w:pPr>
            <w:ins w:id="3312" w:author="Homa Ahmadzia" w:date="2022-03-04T09:44:00Z">
              <w:r w:rsidRPr="00B62DF3">
                <w:rPr>
                  <w:rFonts w:eastAsia="Times New Roman"/>
                  <w:sz w:val="24"/>
                  <w:szCs w:val="24"/>
                  <w:lang w:val="en-US"/>
                  <w:rPrChange w:id="3313" w:author="Homa Ahmadzia" w:date="2022-03-04T10:22:00Z">
                    <w:rPr>
                      <w:rFonts w:ascii="Times New Roman" w:eastAsia="Times New Roman" w:hAnsi="Times New Roman" w:cs="Times New Roman"/>
                      <w:sz w:val="24"/>
                      <w:szCs w:val="24"/>
                      <w:lang w:val="en-US"/>
                    </w:rPr>
                  </w:rPrChange>
                </w:rPr>
                <w:t>631</w:t>
              </w:r>
            </w:ins>
          </w:p>
        </w:tc>
        <w:tc>
          <w:tcPr>
            <w:tcW w:w="1246" w:type="dxa"/>
            <w:noWrap/>
            <w:hideMark/>
          </w:tcPr>
          <w:p w14:paraId="323F2911" w14:textId="77777777" w:rsidR="006B5963" w:rsidRPr="00B62DF3" w:rsidRDefault="006B5963" w:rsidP="003F6374">
            <w:pPr>
              <w:jc w:val="center"/>
              <w:rPr>
                <w:ins w:id="3314" w:author="Homa Ahmadzia" w:date="2022-03-04T09:44:00Z"/>
                <w:rFonts w:eastAsia="Times New Roman"/>
                <w:sz w:val="24"/>
                <w:szCs w:val="24"/>
                <w:lang w:val="en-US"/>
                <w:rPrChange w:id="3315" w:author="Homa Ahmadzia" w:date="2022-03-04T10:22:00Z">
                  <w:rPr>
                    <w:ins w:id="3316" w:author="Homa Ahmadzia" w:date="2022-03-04T09:44:00Z"/>
                    <w:rFonts w:ascii="Times New Roman" w:eastAsia="Times New Roman" w:hAnsi="Times New Roman" w:cs="Times New Roman"/>
                    <w:sz w:val="24"/>
                    <w:szCs w:val="24"/>
                    <w:lang w:val="en-US"/>
                  </w:rPr>
                </w:rPrChange>
              </w:rPr>
            </w:pPr>
            <w:ins w:id="3317" w:author="Homa Ahmadzia" w:date="2022-03-04T09:44:00Z">
              <w:r w:rsidRPr="00B62DF3">
                <w:rPr>
                  <w:rFonts w:eastAsia="Times New Roman"/>
                  <w:sz w:val="24"/>
                  <w:szCs w:val="24"/>
                  <w:lang w:val="en-US"/>
                  <w:rPrChange w:id="3318" w:author="Homa Ahmadzia" w:date="2022-03-04T10:22:00Z">
                    <w:rPr>
                      <w:rFonts w:ascii="Times New Roman" w:eastAsia="Times New Roman" w:hAnsi="Times New Roman" w:cs="Times New Roman"/>
                      <w:sz w:val="24"/>
                      <w:szCs w:val="24"/>
                      <w:lang w:val="en-US"/>
                    </w:rPr>
                  </w:rPrChange>
                </w:rPr>
                <w:t>0.129</w:t>
              </w:r>
            </w:ins>
          </w:p>
        </w:tc>
        <w:tc>
          <w:tcPr>
            <w:tcW w:w="1038" w:type="dxa"/>
            <w:noWrap/>
            <w:hideMark/>
          </w:tcPr>
          <w:p w14:paraId="3C17447F" w14:textId="77777777" w:rsidR="006B5963" w:rsidRPr="00B62DF3" w:rsidRDefault="006B5963" w:rsidP="003F6374">
            <w:pPr>
              <w:jc w:val="center"/>
              <w:rPr>
                <w:ins w:id="3319" w:author="Homa Ahmadzia" w:date="2022-03-04T09:44:00Z"/>
                <w:rFonts w:eastAsia="Times New Roman"/>
                <w:sz w:val="24"/>
                <w:szCs w:val="24"/>
                <w:lang w:val="en-US"/>
                <w:rPrChange w:id="3320" w:author="Homa Ahmadzia" w:date="2022-03-04T10:22:00Z">
                  <w:rPr>
                    <w:ins w:id="3321" w:author="Homa Ahmadzia" w:date="2022-03-04T09:44:00Z"/>
                    <w:rFonts w:ascii="Times New Roman" w:eastAsia="Times New Roman" w:hAnsi="Times New Roman" w:cs="Times New Roman"/>
                    <w:sz w:val="24"/>
                    <w:szCs w:val="24"/>
                    <w:lang w:val="en-US"/>
                  </w:rPr>
                </w:rPrChange>
              </w:rPr>
            </w:pPr>
            <w:ins w:id="3322" w:author="Homa Ahmadzia" w:date="2022-03-04T09:44:00Z">
              <w:r w:rsidRPr="00B62DF3">
                <w:rPr>
                  <w:rFonts w:eastAsia="Times New Roman"/>
                  <w:sz w:val="24"/>
                  <w:szCs w:val="24"/>
                  <w:lang w:val="en-US"/>
                  <w:rPrChange w:id="3323" w:author="Homa Ahmadzia" w:date="2022-03-04T10:22:00Z">
                    <w:rPr>
                      <w:rFonts w:ascii="Times New Roman" w:eastAsia="Times New Roman" w:hAnsi="Times New Roman" w:cs="Times New Roman"/>
                      <w:sz w:val="24"/>
                      <w:szCs w:val="24"/>
                      <w:lang w:val="en-US"/>
                    </w:rPr>
                  </w:rPrChange>
                </w:rPr>
                <w:t>0.830</w:t>
              </w:r>
            </w:ins>
          </w:p>
        </w:tc>
        <w:tc>
          <w:tcPr>
            <w:tcW w:w="1679" w:type="dxa"/>
            <w:noWrap/>
            <w:hideMark/>
          </w:tcPr>
          <w:p w14:paraId="63AB9560" w14:textId="77777777" w:rsidR="006B5963" w:rsidRPr="00B62DF3" w:rsidRDefault="006B5963" w:rsidP="003F6374">
            <w:pPr>
              <w:jc w:val="center"/>
              <w:rPr>
                <w:ins w:id="3324" w:author="Homa Ahmadzia" w:date="2022-03-04T09:44:00Z"/>
                <w:rFonts w:eastAsia="Times New Roman"/>
                <w:sz w:val="24"/>
                <w:szCs w:val="24"/>
                <w:lang w:val="en-US"/>
                <w:rPrChange w:id="3325" w:author="Homa Ahmadzia" w:date="2022-03-04T10:22:00Z">
                  <w:rPr>
                    <w:ins w:id="3326" w:author="Homa Ahmadzia" w:date="2022-03-04T09:44:00Z"/>
                    <w:rFonts w:ascii="Times New Roman" w:eastAsia="Times New Roman" w:hAnsi="Times New Roman" w:cs="Times New Roman"/>
                    <w:sz w:val="24"/>
                    <w:szCs w:val="24"/>
                    <w:lang w:val="en-US"/>
                  </w:rPr>
                </w:rPrChange>
              </w:rPr>
            </w:pPr>
            <w:ins w:id="3327" w:author="Homa Ahmadzia" w:date="2022-03-04T09:44:00Z">
              <w:r w:rsidRPr="00B62DF3">
                <w:rPr>
                  <w:rFonts w:eastAsia="Times New Roman"/>
                  <w:sz w:val="24"/>
                  <w:szCs w:val="24"/>
                  <w:lang w:val="en-US"/>
                  <w:rPrChange w:id="3328" w:author="Homa Ahmadzia" w:date="2022-03-04T10:22:00Z">
                    <w:rPr>
                      <w:rFonts w:ascii="Times New Roman" w:eastAsia="Times New Roman" w:hAnsi="Times New Roman" w:cs="Times New Roman"/>
                      <w:sz w:val="24"/>
                      <w:szCs w:val="24"/>
                      <w:lang w:val="en-US"/>
                    </w:rPr>
                  </w:rPrChange>
                </w:rPr>
                <w:t>0.668</w:t>
              </w:r>
            </w:ins>
          </w:p>
        </w:tc>
        <w:tc>
          <w:tcPr>
            <w:tcW w:w="1440" w:type="dxa"/>
            <w:noWrap/>
            <w:hideMark/>
          </w:tcPr>
          <w:p w14:paraId="488E6A87" w14:textId="77777777" w:rsidR="006B5963" w:rsidRPr="00B62DF3" w:rsidRDefault="006B5963" w:rsidP="003F6374">
            <w:pPr>
              <w:jc w:val="center"/>
              <w:rPr>
                <w:ins w:id="3329" w:author="Homa Ahmadzia" w:date="2022-03-04T09:44:00Z"/>
                <w:rFonts w:eastAsia="Times New Roman"/>
                <w:sz w:val="24"/>
                <w:szCs w:val="24"/>
                <w:lang w:val="en-US"/>
                <w:rPrChange w:id="3330" w:author="Homa Ahmadzia" w:date="2022-03-04T10:22:00Z">
                  <w:rPr>
                    <w:ins w:id="3331" w:author="Homa Ahmadzia" w:date="2022-03-04T09:44:00Z"/>
                    <w:rFonts w:ascii="Times New Roman" w:eastAsia="Times New Roman" w:hAnsi="Times New Roman" w:cs="Times New Roman"/>
                    <w:sz w:val="24"/>
                    <w:szCs w:val="24"/>
                    <w:lang w:val="en-US"/>
                  </w:rPr>
                </w:rPrChange>
              </w:rPr>
            </w:pPr>
            <w:ins w:id="3332" w:author="Homa Ahmadzia" w:date="2022-03-04T09:44:00Z">
              <w:r w:rsidRPr="00B62DF3">
                <w:rPr>
                  <w:rFonts w:eastAsia="Times New Roman"/>
                  <w:sz w:val="24"/>
                  <w:szCs w:val="24"/>
                  <w:lang w:val="en-US"/>
                  <w:rPrChange w:id="3333" w:author="Homa Ahmadzia" w:date="2022-03-04T10:22:00Z">
                    <w:rPr>
                      <w:rFonts w:ascii="Times New Roman" w:eastAsia="Times New Roman" w:hAnsi="Times New Roman" w:cs="Times New Roman"/>
                      <w:sz w:val="24"/>
                      <w:szCs w:val="24"/>
                      <w:lang w:val="en-US"/>
                    </w:rPr>
                  </w:rPrChange>
                </w:rPr>
                <w:t>0.813</w:t>
              </w:r>
            </w:ins>
          </w:p>
        </w:tc>
        <w:tc>
          <w:tcPr>
            <w:tcW w:w="1297" w:type="dxa"/>
            <w:noWrap/>
            <w:hideMark/>
          </w:tcPr>
          <w:p w14:paraId="1A99910A" w14:textId="77777777" w:rsidR="006B5963" w:rsidRPr="00B62DF3" w:rsidRDefault="006B5963" w:rsidP="003F6374">
            <w:pPr>
              <w:jc w:val="center"/>
              <w:rPr>
                <w:ins w:id="3334" w:author="Homa Ahmadzia" w:date="2022-03-04T09:44:00Z"/>
                <w:rFonts w:eastAsia="Times New Roman"/>
                <w:sz w:val="24"/>
                <w:szCs w:val="24"/>
                <w:lang w:val="en-US"/>
                <w:rPrChange w:id="3335" w:author="Homa Ahmadzia" w:date="2022-03-04T10:22:00Z">
                  <w:rPr>
                    <w:ins w:id="3336" w:author="Homa Ahmadzia" w:date="2022-03-04T09:44:00Z"/>
                    <w:rFonts w:ascii="Times New Roman" w:eastAsia="Times New Roman" w:hAnsi="Times New Roman" w:cs="Times New Roman"/>
                    <w:sz w:val="24"/>
                    <w:szCs w:val="24"/>
                    <w:lang w:val="en-US"/>
                  </w:rPr>
                </w:rPrChange>
              </w:rPr>
            </w:pPr>
            <w:ins w:id="3337" w:author="Homa Ahmadzia" w:date="2022-03-04T09:44:00Z">
              <w:r w:rsidRPr="00B62DF3">
                <w:rPr>
                  <w:rFonts w:eastAsia="Times New Roman"/>
                  <w:sz w:val="24"/>
                  <w:szCs w:val="24"/>
                  <w:lang w:val="en-US"/>
                  <w:rPrChange w:id="3338" w:author="Homa Ahmadzia" w:date="2022-03-04T10:22:00Z">
                    <w:rPr>
                      <w:rFonts w:ascii="Times New Roman" w:eastAsia="Times New Roman" w:hAnsi="Times New Roman" w:cs="Times New Roman"/>
                      <w:sz w:val="24"/>
                      <w:szCs w:val="24"/>
                      <w:lang w:val="en-US"/>
                    </w:rPr>
                  </w:rPrChange>
                </w:rPr>
                <w:t>0.177</w:t>
              </w:r>
            </w:ins>
          </w:p>
        </w:tc>
        <w:tc>
          <w:tcPr>
            <w:tcW w:w="982" w:type="dxa"/>
            <w:noWrap/>
            <w:hideMark/>
          </w:tcPr>
          <w:p w14:paraId="105DF7DD" w14:textId="77777777" w:rsidR="006B5963" w:rsidRPr="00B62DF3" w:rsidRDefault="006B5963" w:rsidP="003F6374">
            <w:pPr>
              <w:jc w:val="center"/>
              <w:rPr>
                <w:ins w:id="3339" w:author="Homa Ahmadzia" w:date="2022-03-04T09:44:00Z"/>
                <w:rFonts w:eastAsia="Times New Roman"/>
                <w:sz w:val="24"/>
                <w:szCs w:val="24"/>
                <w:lang w:val="en-US"/>
                <w:rPrChange w:id="3340" w:author="Homa Ahmadzia" w:date="2022-03-04T10:22:00Z">
                  <w:rPr>
                    <w:ins w:id="3341" w:author="Homa Ahmadzia" w:date="2022-03-04T09:44:00Z"/>
                    <w:rFonts w:ascii="Times New Roman" w:eastAsia="Times New Roman" w:hAnsi="Times New Roman" w:cs="Times New Roman"/>
                    <w:sz w:val="24"/>
                    <w:szCs w:val="24"/>
                    <w:lang w:val="en-US"/>
                  </w:rPr>
                </w:rPrChange>
              </w:rPr>
            </w:pPr>
            <w:ins w:id="3342" w:author="Homa Ahmadzia" w:date="2022-03-04T09:44:00Z">
              <w:r w:rsidRPr="00B62DF3">
                <w:rPr>
                  <w:rFonts w:eastAsia="Times New Roman"/>
                  <w:sz w:val="24"/>
                  <w:szCs w:val="24"/>
                  <w:lang w:val="en-US"/>
                  <w:rPrChange w:id="3343" w:author="Homa Ahmadzia" w:date="2022-03-04T10:22:00Z">
                    <w:rPr>
                      <w:rFonts w:ascii="Times New Roman" w:eastAsia="Times New Roman" w:hAnsi="Times New Roman" w:cs="Times New Roman"/>
                      <w:sz w:val="24"/>
                      <w:szCs w:val="24"/>
                      <w:lang w:val="en-US"/>
                    </w:rPr>
                  </w:rPrChange>
                </w:rPr>
                <w:t>0.238</w:t>
              </w:r>
            </w:ins>
          </w:p>
        </w:tc>
        <w:tc>
          <w:tcPr>
            <w:tcW w:w="756" w:type="dxa"/>
            <w:noWrap/>
            <w:hideMark/>
          </w:tcPr>
          <w:p w14:paraId="7FFA9AD8" w14:textId="77777777" w:rsidR="006B5963" w:rsidRPr="00B62DF3" w:rsidRDefault="006B5963" w:rsidP="003F6374">
            <w:pPr>
              <w:jc w:val="center"/>
              <w:rPr>
                <w:ins w:id="3344" w:author="Homa Ahmadzia" w:date="2022-03-04T09:44:00Z"/>
                <w:rFonts w:eastAsia="Times New Roman"/>
                <w:sz w:val="24"/>
                <w:szCs w:val="24"/>
                <w:lang w:val="en-US"/>
                <w:rPrChange w:id="3345" w:author="Homa Ahmadzia" w:date="2022-03-04T10:22:00Z">
                  <w:rPr>
                    <w:ins w:id="3346" w:author="Homa Ahmadzia" w:date="2022-03-04T09:44:00Z"/>
                    <w:rFonts w:ascii="Times New Roman" w:eastAsia="Times New Roman" w:hAnsi="Times New Roman" w:cs="Times New Roman"/>
                    <w:sz w:val="24"/>
                    <w:szCs w:val="24"/>
                    <w:lang w:val="en-US"/>
                  </w:rPr>
                </w:rPrChange>
              </w:rPr>
            </w:pPr>
            <w:ins w:id="3347" w:author="Homa Ahmadzia" w:date="2022-03-04T09:44:00Z">
              <w:r w:rsidRPr="00B62DF3">
                <w:rPr>
                  <w:rFonts w:eastAsia="Times New Roman"/>
                  <w:sz w:val="24"/>
                  <w:szCs w:val="24"/>
                  <w:lang w:val="en-US"/>
                  <w:rPrChange w:id="3348" w:author="Homa Ahmadzia" w:date="2022-03-04T10:22:00Z">
                    <w:rPr>
                      <w:rFonts w:ascii="Times New Roman" w:eastAsia="Times New Roman" w:hAnsi="Times New Roman" w:cs="Times New Roman"/>
                      <w:sz w:val="24"/>
                      <w:szCs w:val="24"/>
                      <w:lang w:val="en-US"/>
                    </w:rPr>
                  </w:rPrChange>
                </w:rPr>
                <w:t>0.393</w:t>
              </w:r>
            </w:ins>
          </w:p>
        </w:tc>
      </w:tr>
      <w:tr w:rsidR="008A0D5C" w:rsidRPr="00B62DF3" w14:paraId="19F9E336" w14:textId="77777777" w:rsidTr="006412A6">
        <w:tblPrEx>
          <w:tblPrExChange w:id="3349" w:author="Jerome Federspiel" w:date="2022-02-04T07:03:00Z">
            <w:tblPrEx>
              <w:tblW w:w="11353" w:type="dxa"/>
            </w:tblPrEx>
          </w:tblPrExChange>
        </w:tblPrEx>
        <w:trPr>
          <w:trHeight w:val="260"/>
          <w:ins w:id="3350" w:author="Jerome Federspiel" w:date="2022-02-04T07:00:00Z"/>
          <w:trPrChange w:id="3351" w:author="Jerome Federspiel" w:date="2022-02-04T07:03:00Z">
            <w:trPr>
              <w:trHeight w:val="260"/>
            </w:trPr>
          </w:trPrChange>
        </w:trPr>
        <w:tc>
          <w:tcPr>
            <w:tcW w:w="12857" w:type="dxa"/>
            <w:gridSpan w:val="12"/>
            <w:noWrap/>
            <w:tcPrChange w:id="3352" w:author="Jerome Federspiel" w:date="2022-02-04T07:03:00Z">
              <w:tcPr>
                <w:tcW w:w="11353" w:type="dxa"/>
                <w:gridSpan w:val="31"/>
                <w:noWrap/>
              </w:tcPr>
            </w:tcPrChange>
          </w:tcPr>
          <w:p w14:paraId="4B0856E1" w14:textId="2BFD69AC" w:rsidR="008A0D5C" w:rsidRPr="00B62DF3" w:rsidRDefault="008A0D5C">
            <w:pPr>
              <w:rPr>
                <w:ins w:id="3353" w:author="Jerome Federspiel" w:date="2022-02-04T07:00:00Z"/>
                <w:rFonts w:eastAsia="Times New Roman"/>
                <w:sz w:val="24"/>
                <w:szCs w:val="24"/>
                <w:lang w:val="en-US"/>
                <w:rPrChange w:id="3354" w:author="Homa Ahmadzia" w:date="2022-03-04T10:22:00Z">
                  <w:rPr>
                    <w:ins w:id="3355" w:author="Jerome Federspiel" w:date="2022-02-04T07:00:00Z"/>
                    <w:rFonts w:ascii="Times New Roman" w:eastAsia="Times New Roman" w:hAnsi="Times New Roman" w:cs="Times New Roman"/>
                    <w:sz w:val="24"/>
                    <w:szCs w:val="24"/>
                    <w:lang w:val="en-US"/>
                  </w:rPr>
                </w:rPrChange>
              </w:rPr>
              <w:pPrChange w:id="3356" w:author="Jerome Federspiel" w:date="2022-02-04T07:04:00Z">
                <w:pPr>
                  <w:jc w:val="center"/>
                </w:pPr>
              </w:pPrChange>
            </w:pPr>
            <w:ins w:id="3357" w:author="Jerome Federspiel" w:date="2022-02-04T07:00:00Z">
              <w:del w:id="3358" w:author="Homa Ahmadzia" w:date="2022-03-04T09:45:00Z">
                <w:r w:rsidRPr="00B62DF3" w:rsidDel="006B5963">
                  <w:rPr>
                    <w:rFonts w:eastAsia="Times New Roman"/>
                    <w:sz w:val="24"/>
                    <w:szCs w:val="24"/>
                    <w:lang w:val="en-US"/>
                    <w:rPrChange w:id="3359" w:author="Homa Ahmadzia" w:date="2022-03-04T10:22:00Z">
                      <w:rPr>
                        <w:rFonts w:ascii="Times New Roman" w:eastAsia="Times New Roman" w:hAnsi="Times New Roman" w:cs="Times New Roman"/>
                        <w:sz w:val="24"/>
                        <w:szCs w:val="24"/>
                        <w:lang w:val="en-US"/>
                      </w:rPr>
                    </w:rPrChange>
                  </w:rPr>
                  <w:delText>Primary</w:delText>
                </w:r>
              </w:del>
            </w:ins>
            <w:ins w:id="3360" w:author="Homa Ahmadzia" w:date="2022-03-04T09:45:00Z">
              <w:r w:rsidR="006B5963" w:rsidRPr="00B62DF3">
                <w:rPr>
                  <w:rFonts w:eastAsia="Times New Roman"/>
                  <w:sz w:val="24"/>
                  <w:szCs w:val="24"/>
                  <w:lang w:val="en-US"/>
                  <w:rPrChange w:id="3361" w:author="Homa Ahmadzia" w:date="2022-03-04T10:22:00Z">
                    <w:rPr>
                      <w:rFonts w:ascii="Times New Roman" w:eastAsia="Times New Roman" w:hAnsi="Times New Roman" w:cs="Times New Roman"/>
                      <w:sz w:val="24"/>
                      <w:szCs w:val="24"/>
                      <w:lang w:val="en-US"/>
                    </w:rPr>
                  </w:rPrChange>
                </w:rPr>
                <w:t>Secondary</w:t>
              </w:r>
            </w:ins>
            <w:ins w:id="3362" w:author="Jerome Federspiel" w:date="2022-02-04T07:00:00Z">
              <w:r w:rsidRPr="00B62DF3">
                <w:rPr>
                  <w:rFonts w:eastAsia="Times New Roman"/>
                  <w:sz w:val="24"/>
                  <w:szCs w:val="24"/>
                  <w:lang w:val="en-US"/>
                  <w:rPrChange w:id="3363" w:author="Homa Ahmadzia" w:date="2022-03-04T10:22:00Z">
                    <w:rPr>
                      <w:rFonts w:ascii="Times New Roman" w:eastAsia="Times New Roman" w:hAnsi="Times New Roman" w:cs="Times New Roman"/>
                      <w:sz w:val="24"/>
                      <w:szCs w:val="24"/>
                      <w:lang w:val="en-US"/>
                    </w:rPr>
                  </w:rPrChange>
                </w:rPr>
                <w:t xml:space="preserve"> Outcome: Blood Transfusion</w:t>
              </w:r>
            </w:ins>
          </w:p>
        </w:tc>
      </w:tr>
      <w:tr w:rsidR="006412A6" w:rsidRPr="00B62DF3" w14:paraId="457B3E5C" w14:textId="77777777" w:rsidTr="006412A6">
        <w:tblPrEx>
          <w:tblPrExChange w:id="3364" w:author="Jerome Federspiel" w:date="2022-02-04T07:03:00Z">
            <w:tblPrEx>
              <w:tblW w:w="12565" w:type="dxa"/>
            </w:tblPrEx>
          </w:tblPrExChange>
        </w:tblPrEx>
        <w:trPr>
          <w:trHeight w:val="260"/>
          <w:ins w:id="3365" w:author="Jerome Federspiel" w:date="2022-02-04T07:00:00Z"/>
          <w:trPrChange w:id="3366" w:author="Jerome Federspiel" w:date="2022-02-04T07:03:00Z">
            <w:trPr>
              <w:trHeight w:val="260"/>
            </w:trPr>
          </w:trPrChange>
        </w:trPr>
        <w:tc>
          <w:tcPr>
            <w:tcW w:w="933" w:type="dxa"/>
            <w:noWrap/>
            <w:tcPrChange w:id="3367" w:author="Jerome Federspiel" w:date="2022-02-04T07:03:00Z">
              <w:tcPr>
                <w:tcW w:w="1028" w:type="dxa"/>
                <w:gridSpan w:val="2"/>
                <w:noWrap/>
              </w:tcPr>
            </w:tcPrChange>
          </w:tcPr>
          <w:p w14:paraId="79CA1D30" w14:textId="03FFDAFA" w:rsidR="006412A6" w:rsidRPr="00B62DF3" w:rsidRDefault="006412A6">
            <w:pPr>
              <w:rPr>
                <w:ins w:id="3368" w:author="Jerome Federspiel" w:date="2022-02-04T07:00:00Z"/>
                <w:rFonts w:eastAsia="Times New Roman"/>
                <w:sz w:val="24"/>
                <w:szCs w:val="24"/>
                <w:lang w:val="en-US"/>
                <w:rPrChange w:id="3369" w:author="Homa Ahmadzia" w:date="2022-03-04T10:22:00Z">
                  <w:rPr>
                    <w:ins w:id="3370" w:author="Jerome Federspiel" w:date="2022-02-04T07:00:00Z"/>
                    <w:rFonts w:ascii="Times New Roman" w:eastAsia="Times New Roman" w:hAnsi="Times New Roman" w:cs="Times New Roman"/>
                    <w:sz w:val="24"/>
                    <w:szCs w:val="24"/>
                    <w:lang w:val="en-US"/>
                  </w:rPr>
                </w:rPrChange>
              </w:rPr>
              <w:pPrChange w:id="3371" w:author="Jerome Federspiel" w:date="2022-02-04T07:02:00Z">
                <w:pPr>
                  <w:jc w:val="center"/>
                </w:pPr>
              </w:pPrChange>
            </w:pPr>
            <w:ins w:id="3372" w:author="Jerome Federspiel" w:date="2022-02-04T07:02:00Z">
              <w:r w:rsidRPr="00B62DF3">
                <w:rPr>
                  <w:rFonts w:eastAsia="Times New Roman"/>
                  <w:sz w:val="24"/>
                  <w:szCs w:val="24"/>
                  <w:lang w:val="en-US"/>
                  <w:rPrChange w:id="3373" w:author="Homa Ahmadzia" w:date="2022-03-04T10:22:00Z">
                    <w:rPr>
                      <w:rFonts w:eastAsia="Times New Roman"/>
                      <w:sz w:val="20"/>
                      <w:szCs w:val="20"/>
                    </w:rPr>
                  </w:rPrChange>
                </w:rPr>
                <w:t>GB</w:t>
              </w:r>
            </w:ins>
          </w:p>
        </w:tc>
        <w:tc>
          <w:tcPr>
            <w:tcW w:w="838" w:type="dxa"/>
            <w:noWrap/>
            <w:tcPrChange w:id="3374" w:author="Jerome Federspiel" w:date="2022-02-04T07:03:00Z">
              <w:tcPr>
                <w:tcW w:w="831" w:type="dxa"/>
                <w:gridSpan w:val="2"/>
                <w:noWrap/>
              </w:tcPr>
            </w:tcPrChange>
          </w:tcPr>
          <w:p w14:paraId="59CEA68F" w14:textId="1C9B1EB2" w:rsidR="006412A6" w:rsidRPr="00B62DF3" w:rsidRDefault="006412A6" w:rsidP="006412A6">
            <w:pPr>
              <w:jc w:val="center"/>
              <w:rPr>
                <w:ins w:id="3375" w:author="Jerome Federspiel" w:date="2022-02-04T07:00:00Z"/>
                <w:rFonts w:eastAsia="Times New Roman"/>
                <w:sz w:val="24"/>
                <w:szCs w:val="24"/>
                <w:lang w:val="en-US"/>
                <w:rPrChange w:id="3376" w:author="Homa Ahmadzia" w:date="2022-03-04T10:22:00Z">
                  <w:rPr>
                    <w:ins w:id="3377" w:author="Jerome Federspiel" w:date="2022-02-04T07:00:00Z"/>
                    <w:rFonts w:ascii="Times New Roman" w:eastAsia="Times New Roman" w:hAnsi="Times New Roman" w:cs="Times New Roman"/>
                    <w:sz w:val="24"/>
                    <w:szCs w:val="24"/>
                    <w:lang w:val="en-US"/>
                  </w:rPr>
                </w:rPrChange>
              </w:rPr>
            </w:pPr>
            <w:ins w:id="3378" w:author="Jerome Federspiel" w:date="2022-02-04T07:02:00Z">
              <w:r w:rsidRPr="00B62DF3">
                <w:rPr>
                  <w:rFonts w:eastAsia="Times New Roman"/>
                  <w:sz w:val="24"/>
                  <w:szCs w:val="24"/>
                  <w:lang w:val="en-US"/>
                  <w:rPrChange w:id="3379" w:author="Homa Ahmadzia" w:date="2022-03-04T10:22:00Z">
                    <w:rPr>
                      <w:rFonts w:eastAsia="Times New Roman"/>
                      <w:sz w:val="20"/>
                      <w:szCs w:val="20"/>
                    </w:rPr>
                  </w:rPrChange>
                </w:rPr>
                <w:t>24</w:t>
              </w:r>
            </w:ins>
          </w:p>
        </w:tc>
        <w:tc>
          <w:tcPr>
            <w:tcW w:w="905" w:type="dxa"/>
            <w:noWrap/>
            <w:tcPrChange w:id="3380" w:author="Jerome Federspiel" w:date="2022-02-04T07:03:00Z">
              <w:tcPr>
                <w:tcW w:w="897" w:type="dxa"/>
                <w:gridSpan w:val="2"/>
                <w:noWrap/>
              </w:tcPr>
            </w:tcPrChange>
          </w:tcPr>
          <w:p w14:paraId="67D899FB" w14:textId="3264AD24" w:rsidR="006412A6" w:rsidRPr="00B62DF3" w:rsidRDefault="006412A6" w:rsidP="006412A6">
            <w:pPr>
              <w:jc w:val="center"/>
              <w:rPr>
                <w:ins w:id="3381" w:author="Jerome Federspiel" w:date="2022-02-04T07:00:00Z"/>
                <w:rFonts w:eastAsia="Times New Roman"/>
                <w:sz w:val="24"/>
                <w:szCs w:val="24"/>
                <w:lang w:val="en-US"/>
                <w:rPrChange w:id="3382" w:author="Homa Ahmadzia" w:date="2022-03-04T10:22:00Z">
                  <w:rPr>
                    <w:ins w:id="3383" w:author="Jerome Federspiel" w:date="2022-02-04T07:00:00Z"/>
                    <w:rFonts w:ascii="Times New Roman" w:eastAsia="Times New Roman" w:hAnsi="Times New Roman" w:cs="Times New Roman"/>
                    <w:sz w:val="24"/>
                    <w:szCs w:val="24"/>
                    <w:lang w:val="en-US"/>
                  </w:rPr>
                </w:rPrChange>
              </w:rPr>
            </w:pPr>
            <w:ins w:id="3384" w:author="Jerome Federspiel" w:date="2022-02-04T07:02:00Z">
              <w:r w:rsidRPr="00B62DF3">
                <w:rPr>
                  <w:rFonts w:eastAsia="Times New Roman"/>
                  <w:sz w:val="24"/>
                  <w:szCs w:val="24"/>
                  <w:lang w:val="en-US"/>
                  <w:rPrChange w:id="3385" w:author="Homa Ahmadzia" w:date="2022-03-04T10:22:00Z">
                    <w:rPr>
                      <w:rFonts w:eastAsia="Times New Roman"/>
                      <w:sz w:val="20"/>
                      <w:szCs w:val="20"/>
                    </w:rPr>
                  </w:rPrChange>
                </w:rPr>
                <w:t>4</w:t>
              </w:r>
            </w:ins>
          </w:p>
        </w:tc>
        <w:tc>
          <w:tcPr>
            <w:tcW w:w="838" w:type="dxa"/>
            <w:noWrap/>
            <w:tcPrChange w:id="3386" w:author="Jerome Federspiel" w:date="2022-02-04T07:03:00Z">
              <w:tcPr>
                <w:tcW w:w="831" w:type="dxa"/>
                <w:gridSpan w:val="2"/>
                <w:noWrap/>
              </w:tcPr>
            </w:tcPrChange>
          </w:tcPr>
          <w:p w14:paraId="7B9830CF" w14:textId="1C9E717F" w:rsidR="006412A6" w:rsidRPr="00B62DF3" w:rsidRDefault="006412A6" w:rsidP="006412A6">
            <w:pPr>
              <w:jc w:val="center"/>
              <w:rPr>
                <w:ins w:id="3387" w:author="Jerome Federspiel" w:date="2022-02-04T07:00:00Z"/>
                <w:rFonts w:eastAsia="Times New Roman"/>
                <w:sz w:val="24"/>
                <w:szCs w:val="24"/>
                <w:lang w:val="en-US"/>
                <w:rPrChange w:id="3388" w:author="Homa Ahmadzia" w:date="2022-03-04T10:22:00Z">
                  <w:rPr>
                    <w:ins w:id="3389" w:author="Jerome Federspiel" w:date="2022-02-04T07:00:00Z"/>
                    <w:rFonts w:ascii="Times New Roman" w:eastAsia="Times New Roman" w:hAnsi="Times New Roman" w:cs="Times New Roman"/>
                    <w:sz w:val="24"/>
                    <w:szCs w:val="24"/>
                    <w:lang w:val="en-US"/>
                  </w:rPr>
                </w:rPrChange>
              </w:rPr>
            </w:pPr>
            <w:ins w:id="3390" w:author="Jerome Federspiel" w:date="2022-02-04T07:02:00Z">
              <w:r w:rsidRPr="00B62DF3">
                <w:rPr>
                  <w:rFonts w:eastAsia="Times New Roman"/>
                  <w:sz w:val="24"/>
                  <w:szCs w:val="24"/>
                  <w:lang w:val="en-US"/>
                  <w:rPrChange w:id="3391" w:author="Homa Ahmadzia" w:date="2022-03-04T10:22:00Z">
                    <w:rPr>
                      <w:rFonts w:eastAsia="Times New Roman"/>
                      <w:sz w:val="20"/>
                      <w:szCs w:val="20"/>
                    </w:rPr>
                  </w:rPrChange>
                </w:rPr>
                <w:t>235</w:t>
              </w:r>
            </w:ins>
          </w:p>
        </w:tc>
        <w:tc>
          <w:tcPr>
            <w:tcW w:w="905" w:type="dxa"/>
            <w:noWrap/>
            <w:tcPrChange w:id="3392" w:author="Jerome Federspiel" w:date="2022-02-04T07:03:00Z">
              <w:tcPr>
                <w:tcW w:w="897" w:type="dxa"/>
                <w:gridSpan w:val="2"/>
                <w:noWrap/>
              </w:tcPr>
            </w:tcPrChange>
          </w:tcPr>
          <w:p w14:paraId="1895745B" w14:textId="6D2CB61A" w:rsidR="006412A6" w:rsidRPr="00B62DF3" w:rsidRDefault="006412A6" w:rsidP="006412A6">
            <w:pPr>
              <w:jc w:val="center"/>
              <w:rPr>
                <w:ins w:id="3393" w:author="Jerome Federspiel" w:date="2022-02-04T07:00:00Z"/>
                <w:rFonts w:eastAsia="Times New Roman"/>
                <w:sz w:val="24"/>
                <w:szCs w:val="24"/>
                <w:lang w:val="en-US"/>
                <w:rPrChange w:id="3394" w:author="Homa Ahmadzia" w:date="2022-03-04T10:22:00Z">
                  <w:rPr>
                    <w:ins w:id="3395" w:author="Jerome Federspiel" w:date="2022-02-04T07:00:00Z"/>
                    <w:rFonts w:ascii="Times New Roman" w:eastAsia="Times New Roman" w:hAnsi="Times New Roman" w:cs="Times New Roman"/>
                    <w:sz w:val="24"/>
                    <w:szCs w:val="24"/>
                    <w:lang w:val="en-US"/>
                  </w:rPr>
                </w:rPrChange>
              </w:rPr>
            </w:pPr>
            <w:ins w:id="3396" w:author="Jerome Federspiel" w:date="2022-02-04T07:02:00Z">
              <w:r w:rsidRPr="00B62DF3">
                <w:rPr>
                  <w:rFonts w:eastAsia="Times New Roman"/>
                  <w:sz w:val="24"/>
                  <w:szCs w:val="24"/>
                  <w:lang w:val="en-US"/>
                  <w:rPrChange w:id="3397" w:author="Homa Ahmadzia" w:date="2022-03-04T10:22:00Z">
                    <w:rPr>
                      <w:rFonts w:eastAsia="Times New Roman"/>
                      <w:sz w:val="20"/>
                      <w:szCs w:val="20"/>
                    </w:rPr>
                  </w:rPrChange>
                </w:rPr>
                <w:t>737</w:t>
              </w:r>
            </w:ins>
          </w:p>
        </w:tc>
        <w:tc>
          <w:tcPr>
            <w:tcW w:w="1246" w:type="dxa"/>
            <w:noWrap/>
            <w:tcPrChange w:id="3398" w:author="Jerome Federspiel" w:date="2022-02-04T07:03:00Z">
              <w:tcPr>
                <w:tcW w:w="1473" w:type="dxa"/>
                <w:gridSpan w:val="3"/>
                <w:noWrap/>
              </w:tcPr>
            </w:tcPrChange>
          </w:tcPr>
          <w:p w14:paraId="389D83FA" w14:textId="72087F5E" w:rsidR="006412A6" w:rsidRPr="00B62DF3" w:rsidRDefault="006412A6" w:rsidP="006412A6">
            <w:pPr>
              <w:jc w:val="center"/>
              <w:rPr>
                <w:ins w:id="3399" w:author="Jerome Federspiel" w:date="2022-02-04T07:00:00Z"/>
                <w:rFonts w:eastAsia="Times New Roman"/>
                <w:sz w:val="24"/>
                <w:szCs w:val="24"/>
                <w:lang w:val="en-US"/>
                <w:rPrChange w:id="3400" w:author="Homa Ahmadzia" w:date="2022-03-04T10:22:00Z">
                  <w:rPr>
                    <w:ins w:id="3401" w:author="Jerome Federspiel" w:date="2022-02-04T07:00:00Z"/>
                    <w:rFonts w:ascii="Times New Roman" w:eastAsia="Times New Roman" w:hAnsi="Times New Roman" w:cs="Times New Roman"/>
                    <w:sz w:val="24"/>
                    <w:szCs w:val="24"/>
                    <w:lang w:val="en-US"/>
                  </w:rPr>
                </w:rPrChange>
              </w:rPr>
            </w:pPr>
            <w:ins w:id="3402" w:author="Jerome Federspiel" w:date="2022-02-04T07:02:00Z">
              <w:r w:rsidRPr="00B62DF3">
                <w:rPr>
                  <w:rFonts w:eastAsia="Times New Roman"/>
                  <w:sz w:val="24"/>
                  <w:szCs w:val="24"/>
                  <w:lang w:val="en-US"/>
                  <w:rPrChange w:id="3403" w:author="Homa Ahmadzia" w:date="2022-03-04T10:22:00Z">
                    <w:rPr>
                      <w:rFonts w:eastAsia="Times New Roman"/>
                      <w:sz w:val="20"/>
                      <w:szCs w:val="20"/>
                    </w:rPr>
                  </w:rPrChange>
                </w:rPr>
                <w:t>0.093</w:t>
              </w:r>
            </w:ins>
          </w:p>
        </w:tc>
        <w:tc>
          <w:tcPr>
            <w:tcW w:w="1038" w:type="dxa"/>
            <w:noWrap/>
            <w:tcPrChange w:id="3404" w:author="Jerome Federspiel" w:date="2022-02-04T07:03:00Z">
              <w:tcPr>
                <w:tcW w:w="1029" w:type="dxa"/>
                <w:gridSpan w:val="3"/>
                <w:noWrap/>
              </w:tcPr>
            </w:tcPrChange>
          </w:tcPr>
          <w:p w14:paraId="0DDCDB26" w14:textId="5CC2CC30" w:rsidR="006412A6" w:rsidRPr="00B62DF3" w:rsidRDefault="006412A6" w:rsidP="006412A6">
            <w:pPr>
              <w:jc w:val="center"/>
              <w:rPr>
                <w:ins w:id="3405" w:author="Jerome Federspiel" w:date="2022-02-04T07:00:00Z"/>
                <w:rFonts w:eastAsia="Times New Roman"/>
                <w:sz w:val="24"/>
                <w:szCs w:val="24"/>
                <w:lang w:val="en-US"/>
                <w:rPrChange w:id="3406" w:author="Homa Ahmadzia" w:date="2022-03-04T10:22:00Z">
                  <w:rPr>
                    <w:ins w:id="3407" w:author="Jerome Federspiel" w:date="2022-02-04T07:00:00Z"/>
                    <w:rFonts w:ascii="Times New Roman" w:eastAsia="Times New Roman" w:hAnsi="Times New Roman" w:cs="Times New Roman"/>
                    <w:sz w:val="24"/>
                    <w:szCs w:val="24"/>
                    <w:lang w:val="en-US"/>
                  </w:rPr>
                </w:rPrChange>
              </w:rPr>
            </w:pPr>
            <w:ins w:id="3408" w:author="Jerome Federspiel" w:date="2022-02-04T07:02:00Z">
              <w:r w:rsidRPr="00B62DF3">
                <w:rPr>
                  <w:rFonts w:eastAsia="Times New Roman"/>
                  <w:sz w:val="24"/>
                  <w:szCs w:val="24"/>
                  <w:lang w:val="en-US"/>
                  <w:rPrChange w:id="3409" w:author="Homa Ahmadzia" w:date="2022-03-04T10:22:00Z">
                    <w:rPr>
                      <w:rFonts w:eastAsia="Times New Roman"/>
                      <w:sz w:val="20"/>
                      <w:szCs w:val="20"/>
                    </w:rPr>
                  </w:rPrChange>
                </w:rPr>
                <w:t>0.866</w:t>
              </w:r>
            </w:ins>
          </w:p>
        </w:tc>
        <w:tc>
          <w:tcPr>
            <w:tcW w:w="1679" w:type="dxa"/>
            <w:noWrap/>
            <w:tcPrChange w:id="3410" w:author="Jerome Federspiel" w:date="2022-02-04T07:03:00Z">
              <w:tcPr>
                <w:tcW w:w="1663" w:type="dxa"/>
                <w:gridSpan w:val="3"/>
                <w:noWrap/>
              </w:tcPr>
            </w:tcPrChange>
          </w:tcPr>
          <w:p w14:paraId="6CD005A9" w14:textId="4416E5E6" w:rsidR="006412A6" w:rsidRPr="00B62DF3" w:rsidRDefault="006412A6" w:rsidP="006412A6">
            <w:pPr>
              <w:jc w:val="center"/>
              <w:rPr>
                <w:ins w:id="3411" w:author="Jerome Federspiel" w:date="2022-02-04T07:00:00Z"/>
                <w:rFonts w:eastAsia="Times New Roman"/>
                <w:sz w:val="24"/>
                <w:szCs w:val="24"/>
                <w:lang w:val="en-US"/>
                <w:rPrChange w:id="3412" w:author="Homa Ahmadzia" w:date="2022-03-04T10:22:00Z">
                  <w:rPr>
                    <w:ins w:id="3413" w:author="Jerome Federspiel" w:date="2022-02-04T07:00:00Z"/>
                    <w:rFonts w:ascii="Times New Roman" w:eastAsia="Times New Roman" w:hAnsi="Times New Roman" w:cs="Times New Roman"/>
                    <w:sz w:val="24"/>
                    <w:szCs w:val="24"/>
                    <w:lang w:val="en-US"/>
                  </w:rPr>
                </w:rPrChange>
              </w:rPr>
            </w:pPr>
            <w:ins w:id="3414" w:author="Jerome Federspiel" w:date="2022-02-04T07:02:00Z">
              <w:r w:rsidRPr="00B62DF3">
                <w:rPr>
                  <w:rFonts w:eastAsia="Times New Roman"/>
                  <w:sz w:val="24"/>
                  <w:szCs w:val="24"/>
                  <w:lang w:val="en-US"/>
                  <w:rPrChange w:id="3415" w:author="Homa Ahmadzia" w:date="2022-03-04T10:22:00Z">
                    <w:rPr>
                      <w:rFonts w:eastAsia="Times New Roman"/>
                      <w:sz w:val="20"/>
                      <w:szCs w:val="20"/>
                    </w:rPr>
                  </w:rPrChange>
                </w:rPr>
                <w:t>0.758</w:t>
              </w:r>
            </w:ins>
          </w:p>
        </w:tc>
        <w:tc>
          <w:tcPr>
            <w:tcW w:w="1440" w:type="dxa"/>
            <w:noWrap/>
            <w:tcPrChange w:id="3416" w:author="Jerome Federspiel" w:date="2022-02-04T07:03:00Z">
              <w:tcPr>
                <w:tcW w:w="1427" w:type="dxa"/>
                <w:gridSpan w:val="3"/>
                <w:noWrap/>
              </w:tcPr>
            </w:tcPrChange>
          </w:tcPr>
          <w:p w14:paraId="037621D4" w14:textId="005E9B2B" w:rsidR="006412A6" w:rsidRPr="00B62DF3" w:rsidRDefault="006412A6" w:rsidP="006412A6">
            <w:pPr>
              <w:jc w:val="center"/>
              <w:rPr>
                <w:ins w:id="3417" w:author="Jerome Federspiel" w:date="2022-02-04T07:00:00Z"/>
                <w:rFonts w:eastAsia="Times New Roman"/>
                <w:sz w:val="24"/>
                <w:szCs w:val="24"/>
                <w:lang w:val="en-US"/>
                <w:rPrChange w:id="3418" w:author="Homa Ahmadzia" w:date="2022-03-04T10:22:00Z">
                  <w:rPr>
                    <w:ins w:id="3419" w:author="Jerome Federspiel" w:date="2022-02-04T07:00:00Z"/>
                    <w:rFonts w:ascii="Times New Roman" w:eastAsia="Times New Roman" w:hAnsi="Times New Roman" w:cs="Times New Roman"/>
                    <w:sz w:val="24"/>
                    <w:szCs w:val="24"/>
                    <w:lang w:val="en-US"/>
                  </w:rPr>
                </w:rPrChange>
              </w:rPr>
            </w:pPr>
            <w:ins w:id="3420" w:author="Jerome Federspiel" w:date="2022-02-04T07:02:00Z">
              <w:r w:rsidRPr="00B62DF3">
                <w:rPr>
                  <w:rFonts w:eastAsia="Times New Roman"/>
                  <w:sz w:val="24"/>
                  <w:szCs w:val="24"/>
                  <w:lang w:val="en-US"/>
                  <w:rPrChange w:id="3421" w:author="Homa Ahmadzia" w:date="2022-03-04T10:22:00Z">
                    <w:rPr>
                      <w:rFonts w:eastAsia="Times New Roman"/>
                      <w:sz w:val="20"/>
                      <w:szCs w:val="20"/>
                    </w:rPr>
                  </w:rPrChange>
                </w:rPr>
                <w:t>0.860</w:t>
              </w:r>
            </w:ins>
          </w:p>
        </w:tc>
        <w:tc>
          <w:tcPr>
            <w:tcW w:w="1297" w:type="dxa"/>
            <w:noWrap/>
            <w:tcPrChange w:id="3422" w:author="Jerome Federspiel" w:date="2022-02-04T07:03:00Z">
              <w:tcPr>
                <w:tcW w:w="899" w:type="dxa"/>
                <w:gridSpan w:val="3"/>
                <w:noWrap/>
              </w:tcPr>
            </w:tcPrChange>
          </w:tcPr>
          <w:p w14:paraId="65FC7830" w14:textId="129FFED9" w:rsidR="006412A6" w:rsidRPr="00B62DF3" w:rsidRDefault="006412A6" w:rsidP="006412A6">
            <w:pPr>
              <w:jc w:val="center"/>
              <w:rPr>
                <w:ins w:id="3423" w:author="Jerome Federspiel" w:date="2022-02-04T07:00:00Z"/>
                <w:rFonts w:eastAsia="Times New Roman"/>
                <w:sz w:val="24"/>
                <w:szCs w:val="24"/>
                <w:lang w:val="en-US"/>
                <w:rPrChange w:id="3424" w:author="Homa Ahmadzia" w:date="2022-03-04T10:22:00Z">
                  <w:rPr>
                    <w:ins w:id="3425" w:author="Jerome Federspiel" w:date="2022-02-04T07:00:00Z"/>
                    <w:rFonts w:ascii="Times New Roman" w:eastAsia="Times New Roman" w:hAnsi="Times New Roman" w:cs="Times New Roman"/>
                    <w:sz w:val="24"/>
                    <w:szCs w:val="24"/>
                    <w:lang w:val="en-US"/>
                  </w:rPr>
                </w:rPrChange>
              </w:rPr>
            </w:pPr>
            <w:ins w:id="3426" w:author="Jerome Federspiel" w:date="2022-02-04T07:02:00Z">
              <w:r w:rsidRPr="00B62DF3">
                <w:rPr>
                  <w:rFonts w:eastAsia="Times New Roman"/>
                  <w:sz w:val="24"/>
                  <w:szCs w:val="24"/>
                  <w:lang w:val="en-US"/>
                  <w:rPrChange w:id="3427" w:author="Homa Ahmadzia" w:date="2022-03-04T10:22:00Z">
                    <w:rPr>
                      <w:rFonts w:eastAsia="Times New Roman"/>
                      <w:sz w:val="20"/>
                      <w:szCs w:val="20"/>
                    </w:rPr>
                  </w:rPrChange>
                </w:rPr>
                <w:t>0.111</w:t>
              </w:r>
            </w:ins>
          </w:p>
        </w:tc>
        <w:tc>
          <w:tcPr>
            <w:tcW w:w="982" w:type="dxa"/>
            <w:noWrap/>
            <w:tcPrChange w:id="3428" w:author="Jerome Federspiel" w:date="2022-02-04T07:03:00Z">
              <w:tcPr>
                <w:tcW w:w="973" w:type="dxa"/>
                <w:gridSpan w:val="3"/>
                <w:noWrap/>
              </w:tcPr>
            </w:tcPrChange>
          </w:tcPr>
          <w:p w14:paraId="219BAFCB" w14:textId="051358A2" w:rsidR="006412A6" w:rsidRPr="00B62DF3" w:rsidRDefault="006412A6" w:rsidP="006412A6">
            <w:pPr>
              <w:jc w:val="center"/>
              <w:rPr>
                <w:ins w:id="3429" w:author="Jerome Federspiel" w:date="2022-02-04T07:00:00Z"/>
                <w:rFonts w:eastAsia="Times New Roman"/>
                <w:sz w:val="24"/>
                <w:szCs w:val="24"/>
                <w:lang w:val="en-US"/>
                <w:rPrChange w:id="3430" w:author="Homa Ahmadzia" w:date="2022-03-04T10:22:00Z">
                  <w:rPr>
                    <w:ins w:id="3431" w:author="Jerome Federspiel" w:date="2022-02-04T07:00:00Z"/>
                    <w:rFonts w:ascii="Times New Roman" w:eastAsia="Times New Roman" w:hAnsi="Times New Roman" w:cs="Times New Roman"/>
                    <w:sz w:val="24"/>
                    <w:szCs w:val="24"/>
                    <w:lang w:val="en-US"/>
                  </w:rPr>
                </w:rPrChange>
              </w:rPr>
            </w:pPr>
            <w:ins w:id="3432" w:author="Jerome Federspiel" w:date="2022-02-04T07:02:00Z">
              <w:r w:rsidRPr="00B62DF3">
                <w:rPr>
                  <w:rFonts w:eastAsia="Times New Roman"/>
                  <w:sz w:val="24"/>
                  <w:szCs w:val="24"/>
                  <w:lang w:val="en-US"/>
                  <w:rPrChange w:id="3433" w:author="Homa Ahmadzia" w:date="2022-03-04T10:22:00Z">
                    <w:rPr>
                      <w:rFonts w:eastAsia="Times New Roman"/>
                      <w:sz w:val="20"/>
                      <w:szCs w:val="20"/>
                    </w:rPr>
                  </w:rPrChange>
                </w:rPr>
                <w:t>0.234</w:t>
              </w:r>
            </w:ins>
          </w:p>
        </w:tc>
        <w:tc>
          <w:tcPr>
            <w:tcW w:w="756" w:type="dxa"/>
            <w:noWrap/>
            <w:tcPrChange w:id="3434" w:author="Jerome Federspiel" w:date="2022-02-04T07:03:00Z">
              <w:tcPr>
                <w:tcW w:w="616" w:type="dxa"/>
                <w:gridSpan w:val="3"/>
                <w:noWrap/>
              </w:tcPr>
            </w:tcPrChange>
          </w:tcPr>
          <w:p w14:paraId="6CB3B6DD" w14:textId="63A0B198" w:rsidR="006412A6" w:rsidRPr="00B62DF3" w:rsidRDefault="006412A6" w:rsidP="006412A6">
            <w:pPr>
              <w:jc w:val="center"/>
              <w:rPr>
                <w:ins w:id="3435" w:author="Jerome Federspiel" w:date="2022-02-04T07:00:00Z"/>
                <w:rFonts w:eastAsia="Times New Roman"/>
                <w:sz w:val="24"/>
                <w:szCs w:val="24"/>
                <w:lang w:val="en-US"/>
                <w:rPrChange w:id="3436" w:author="Homa Ahmadzia" w:date="2022-03-04T10:22:00Z">
                  <w:rPr>
                    <w:ins w:id="3437" w:author="Jerome Federspiel" w:date="2022-02-04T07:00:00Z"/>
                    <w:rFonts w:ascii="Times New Roman" w:eastAsia="Times New Roman" w:hAnsi="Times New Roman" w:cs="Times New Roman"/>
                    <w:sz w:val="24"/>
                    <w:szCs w:val="24"/>
                    <w:lang w:val="en-US"/>
                  </w:rPr>
                </w:rPrChange>
              </w:rPr>
            </w:pPr>
            <w:ins w:id="3438" w:author="Jerome Federspiel" w:date="2022-02-04T07:02:00Z">
              <w:r w:rsidRPr="00B62DF3">
                <w:rPr>
                  <w:rFonts w:eastAsia="Times New Roman"/>
                  <w:sz w:val="24"/>
                  <w:szCs w:val="24"/>
                  <w:lang w:val="en-US"/>
                  <w:rPrChange w:id="3439" w:author="Homa Ahmadzia" w:date="2022-03-04T10:22:00Z">
                    <w:rPr>
                      <w:rFonts w:eastAsia="Times New Roman"/>
                      <w:sz w:val="20"/>
                      <w:szCs w:val="20"/>
                    </w:rPr>
                  </w:rPrChange>
                </w:rPr>
                <w:t>0.325</w:t>
              </w:r>
            </w:ins>
          </w:p>
        </w:tc>
      </w:tr>
      <w:tr w:rsidR="006412A6" w:rsidRPr="00B62DF3" w14:paraId="10BC808C" w14:textId="77777777" w:rsidTr="006412A6">
        <w:tblPrEx>
          <w:tblPrExChange w:id="3440" w:author="Jerome Federspiel" w:date="2022-02-04T07:03:00Z">
            <w:tblPrEx>
              <w:tblW w:w="12565" w:type="dxa"/>
            </w:tblPrEx>
          </w:tblPrExChange>
        </w:tblPrEx>
        <w:trPr>
          <w:trHeight w:val="260"/>
          <w:ins w:id="3441" w:author="Jerome Federspiel" w:date="2022-02-04T07:00:00Z"/>
          <w:trPrChange w:id="3442" w:author="Jerome Federspiel" w:date="2022-02-04T07:03:00Z">
            <w:trPr>
              <w:trHeight w:val="260"/>
            </w:trPr>
          </w:trPrChange>
        </w:trPr>
        <w:tc>
          <w:tcPr>
            <w:tcW w:w="933" w:type="dxa"/>
            <w:noWrap/>
            <w:tcPrChange w:id="3443" w:author="Jerome Federspiel" w:date="2022-02-04T07:03:00Z">
              <w:tcPr>
                <w:tcW w:w="1028" w:type="dxa"/>
                <w:gridSpan w:val="2"/>
                <w:noWrap/>
              </w:tcPr>
            </w:tcPrChange>
          </w:tcPr>
          <w:p w14:paraId="2DBF5A0A" w14:textId="31058A57" w:rsidR="006412A6" w:rsidRPr="00B62DF3" w:rsidRDefault="006412A6">
            <w:pPr>
              <w:rPr>
                <w:ins w:id="3444" w:author="Jerome Federspiel" w:date="2022-02-04T07:00:00Z"/>
                <w:rFonts w:eastAsia="Times New Roman"/>
                <w:sz w:val="24"/>
                <w:szCs w:val="24"/>
                <w:lang w:val="en-US"/>
                <w:rPrChange w:id="3445" w:author="Homa Ahmadzia" w:date="2022-03-04T10:22:00Z">
                  <w:rPr>
                    <w:ins w:id="3446" w:author="Jerome Federspiel" w:date="2022-02-04T07:00:00Z"/>
                    <w:rFonts w:ascii="Times New Roman" w:eastAsia="Times New Roman" w:hAnsi="Times New Roman" w:cs="Times New Roman"/>
                    <w:sz w:val="24"/>
                    <w:szCs w:val="24"/>
                    <w:lang w:val="en-US"/>
                  </w:rPr>
                </w:rPrChange>
              </w:rPr>
              <w:pPrChange w:id="3447" w:author="Jerome Federspiel" w:date="2022-02-04T07:02:00Z">
                <w:pPr>
                  <w:jc w:val="center"/>
                </w:pPr>
              </w:pPrChange>
            </w:pPr>
            <w:ins w:id="3448" w:author="Jerome Federspiel" w:date="2022-02-04T07:02:00Z">
              <w:r w:rsidRPr="00B62DF3">
                <w:rPr>
                  <w:rFonts w:eastAsia="Times New Roman"/>
                  <w:sz w:val="24"/>
                  <w:szCs w:val="24"/>
                  <w:lang w:val="en-US"/>
                  <w:rPrChange w:id="3449" w:author="Homa Ahmadzia" w:date="2022-03-04T10:22:00Z">
                    <w:rPr>
                      <w:rFonts w:eastAsia="Times New Roman"/>
                      <w:sz w:val="20"/>
                      <w:szCs w:val="20"/>
                    </w:rPr>
                  </w:rPrChange>
                </w:rPr>
                <w:t>RF</w:t>
              </w:r>
            </w:ins>
          </w:p>
        </w:tc>
        <w:tc>
          <w:tcPr>
            <w:tcW w:w="838" w:type="dxa"/>
            <w:noWrap/>
            <w:tcPrChange w:id="3450" w:author="Jerome Federspiel" w:date="2022-02-04T07:03:00Z">
              <w:tcPr>
                <w:tcW w:w="831" w:type="dxa"/>
                <w:gridSpan w:val="2"/>
                <w:noWrap/>
              </w:tcPr>
            </w:tcPrChange>
          </w:tcPr>
          <w:p w14:paraId="20EDF718" w14:textId="5292D931" w:rsidR="006412A6" w:rsidRPr="00B62DF3" w:rsidRDefault="006412A6" w:rsidP="006412A6">
            <w:pPr>
              <w:jc w:val="center"/>
              <w:rPr>
                <w:ins w:id="3451" w:author="Jerome Federspiel" w:date="2022-02-04T07:00:00Z"/>
                <w:rFonts w:eastAsia="Times New Roman"/>
                <w:sz w:val="24"/>
                <w:szCs w:val="24"/>
                <w:lang w:val="en-US"/>
                <w:rPrChange w:id="3452" w:author="Homa Ahmadzia" w:date="2022-03-04T10:22:00Z">
                  <w:rPr>
                    <w:ins w:id="3453" w:author="Jerome Federspiel" w:date="2022-02-04T07:00:00Z"/>
                    <w:rFonts w:ascii="Times New Roman" w:eastAsia="Times New Roman" w:hAnsi="Times New Roman" w:cs="Times New Roman"/>
                    <w:sz w:val="24"/>
                    <w:szCs w:val="24"/>
                    <w:lang w:val="en-US"/>
                  </w:rPr>
                </w:rPrChange>
              </w:rPr>
            </w:pPr>
            <w:ins w:id="3454" w:author="Jerome Federspiel" w:date="2022-02-04T07:02:00Z">
              <w:r w:rsidRPr="00B62DF3">
                <w:rPr>
                  <w:rFonts w:eastAsia="Times New Roman"/>
                  <w:sz w:val="24"/>
                  <w:szCs w:val="24"/>
                  <w:lang w:val="en-US"/>
                  <w:rPrChange w:id="3455" w:author="Homa Ahmadzia" w:date="2022-03-04T10:22:00Z">
                    <w:rPr>
                      <w:rFonts w:eastAsia="Times New Roman"/>
                      <w:sz w:val="20"/>
                      <w:szCs w:val="20"/>
                    </w:rPr>
                  </w:rPrChange>
                </w:rPr>
                <w:t>25</w:t>
              </w:r>
            </w:ins>
          </w:p>
        </w:tc>
        <w:tc>
          <w:tcPr>
            <w:tcW w:w="905" w:type="dxa"/>
            <w:noWrap/>
            <w:tcPrChange w:id="3456" w:author="Jerome Federspiel" w:date="2022-02-04T07:03:00Z">
              <w:tcPr>
                <w:tcW w:w="897" w:type="dxa"/>
                <w:gridSpan w:val="2"/>
                <w:noWrap/>
              </w:tcPr>
            </w:tcPrChange>
          </w:tcPr>
          <w:p w14:paraId="642D15CE" w14:textId="1A1132EC" w:rsidR="006412A6" w:rsidRPr="00B62DF3" w:rsidRDefault="006412A6" w:rsidP="006412A6">
            <w:pPr>
              <w:jc w:val="center"/>
              <w:rPr>
                <w:ins w:id="3457" w:author="Jerome Federspiel" w:date="2022-02-04T07:00:00Z"/>
                <w:rFonts w:eastAsia="Times New Roman"/>
                <w:sz w:val="24"/>
                <w:szCs w:val="24"/>
                <w:lang w:val="en-US"/>
                <w:rPrChange w:id="3458" w:author="Homa Ahmadzia" w:date="2022-03-04T10:22:00Z">
                  <w:rPr>
                    <w:ins w:id="3459" w:author="Jerome Federspiel" w:date="2022-02-04T07:00:00Z"/>
                    <w:rFonts w:ascii="Times New Roman" w:eastAsia="Times New Roman" w:hAnsi="Times New Roman" w:cs="Times New Roman"/>
                    <w:sz w:val="24"/>
                    <w:szCs w:val="24"/>
                    <w:lang w:val="en-US"/>
                  </w:rPr>
                </w:rPrChange>
              </w:rPr>
            </w:pPr>
            <w:ins w:id="3460" w:author="Jerome Federspiel" w:date="2022-02-04T07:02:00Z">
              <w:r w:rsidRPr="00B62DF3">
                <w:rPr>
                  <w:rFonts w:eastAsia="Times New Roman"/>
                  <w:sz w:val="24"/>
                  <w:szCs w:val="24"/>
                  <w:lang w:val="en-US"/>
                  <w:rPrChange w:id="3461" w:author="Homa Ahmadzia" w:date="2022-03-04T10:22:00Z">
                    <w:rPr>
                      <w:rFonts w:eastAsia="Times New Roman"/>
                      <w:sz w:val="20"/>
                      <w:szCs w:val="20"/>
                    </w:rPr>
                  </w:rPrChange>
                </w:rPr>
                <w:t>3</w:t>
              </w:r>
            </w:ins>
          </w:p>
        </w:tc>
        <w:tc>
          <w:tcPr>
            <w:tcW w:w="838" w:type="dxa"/>
            <w:noWrap/>
            <w:tcPrChange w:id="3462" w:author="Jerome Federspiel" w:date="2022-02-04T07:03:00Z">
              <w:tcPr>
                <w:tcW w:w="831" w:type="dxa"/>
                <w:gridSpan w:val="2"/>
                <w:noWrap/>
              </w:tcPr>
            </w:tcPrChange>
          </w:tcPr>
          <w:p w14:paraId="30AA619E" w14:textId="163ECF7F" w:rsidR="006412A6" w:rsidRPr="00B62DF3" w:rsidRDefault="006412A6" w:rsidP="006412A6">
            <w:pPr>
              <w:jc w:val="center"/>
              <w:rPr>
                <w:ins w:id="3463" w:author="Jerome Federspiel" w:date="2022-02-04T07:00:00Z"/>
                <w:rFonts w:eastAsia="Times New Roman"/>
                <w:sz w:val="24"/>
                <w:szCs w:val="24"/>
                <w:lang w:val="en-US"/>
                <w:rPrChange w:id="3464" w:author="Homa Ahmadzia" w:date="2022-03-04T10:22:00Z">
                  <w:rPr>
                    <w:ins w:id="3465" w:author="Jerome Federspiel" w:date="2022-02-04T07:00:00Z"/>
                    <w:rFonts w:ascii="Times New Roman" w:eastAsia="Times New Roman" w:hAnsi="Times New Roman" w:cs="Times New Roman"/>
                    <w:sz w:val="24"/>
                    <w:szCs w:val="24"/>
                    <w:lang w:val="en-US"/>
                  </w:rPr>
                </w:rPrChange>
              </w:rPr>
            </w:pPr>
            <w:ins w:id="3466" w:author="Jerome Federspiel" w:date="2022-02-04T07:02:00Z">
              <w:r w:rsidRPr="00B62DF3">
                <w:rPr>
                  <w:rFonts w:eastAsia="Times New Roman"/>
                  <w:sz w:val="24"/>
                  <w:szCs w:val="24"/>
                  <w:lang w:val="en-US"/>
                  <w:rPrChange w:id="3467" w:author="Homa Ahmadzia" w:date="2022-03-04T10:22:00Z">
                    <w:rPr>
                      <w:rFonts w:eastAsia="Times New Roman"/>
                      <w:sz w:val="20"/>
                      <w:szCs w:val="20"/>
                    </w:rPr>
                  </w:rPrChange>
                </w:rPr>
                <w:t>251</w:t>
              </w:r>
            </w:ins>
          </w:p>
        </w:tc>
        <w:tc>
          <w:tcPr>
            <w:tcW w:w="905" w:type="dxa"/>
            <w:noWrap/>
            <w:tcPrChange w:id="3468" w:author="Jerome Federspiel" w:date="2022-02-04T07:03:00Z">
              <w:tcPr>
                <w:tcW w:w="897" w:type="dxa"/>
                <w:gridSpan w:val="2"/>
                <w:noWrap/>
              </w:tcPr>
            </w:tcPrChange>
          </w:tcPr>
          <w:p w14:paraId="136FC5D0" w14:textId="767EE171" w:rsidR="006412A6" w:rsidRPr="00B62DF3" w:rsidRDefault="006412A6" w:rsidP="006412A6">
            <w:pPr>
              <w:jc w:val="center"/>
              <w:rPr>
                <w:ins w:id="3469" w:author="Jerome Federspiel" w:date="2022-02-04T07:00:00Z"/>
                <w:rFonts w:eastAsia="Times New Roman"/>
                <w:sz w:val="24"/>
                <w:szCs w:val="24"/>
                <w:lang w:val="en-US"/>
                <w:rPrChange w:id="3470" w:author="Homa Ahmadzia" w:date="2022-03-04T10:22:00Z">
                  <w:rPr>
                    <w:ins w:id="3471" w:author="Jerome Federspiel" w:date="2022-02-04T07:00:00Z"/>
                    <w:rFonts w:ascii="Times New Roman" w:eastAsia="Times New Roman" w:hAnsi="Times New Roman" w:cs="Times New Roman"/>
                    <w:sz w:val="24"/>
                    <w:szCs w:val="24"/>
                    <w:lang w:val="en-US"/>
                  </w:rPr>
                </w:rPrChange>
              </w:rPr>
            </w:pPr>
            <w:ins w:id="3472" w:author="Jerome Federspiel" w:date="2022-02-04T07:02:00Z">
              <w:r w:rsidRPr="00B62DF3">
                <w:rPr>
                  <w:rFonts w:eastAsia="Times New Roman"/>
                  <w:sz w:val="24"/>
                  <w:szCs w:val="24"/>
                  <w:lang w:val="en-US"/>
                  <w:rPrChange w:id="3473" w:author="Homa Ahmadzia" w:date="2022-03-04T10:22:00Z">
                    <w:rPr>
                      <w:rFonts w:eastAsia="Times New Roman"/>
                      <w:sz w:val="20"/>
                      <w:szCs w:val="20"/>
                    </w:rPr>
                  </w:rPrChange>
                </w:rPr>
                <w:t>721</w:t>
              </w:r>
            </w:ins>
          </w:p>
        </w:tc>
        <w:tc>
          <w:tcPr>
            <w:tcW w:w="1246" w:type="dxa"/>
            <w:noWrap/>
            <w:tcPrChange w:id="3474" w:author="Jerome Federspiel" w:date="2022-02-04T07:03:00Z">
              <w:tcPr>
                <w:tcW w:w="1473" w:type="dxa"/>
                <w:gridSpan w:val="3"/>
                <w:noWrap/>
              </w:tcPr>
            </w:tcPrChange>
          </w:tcPr>
          <w:p w14:paraId="4204871E" w14:textId="015B3366" w:rsidR="006412A6" w:rsidRPr="00B62DF3" w:rsidRDefault="006412A6" w:rsidP="006412A6">
            <w:pPr>
              <w:jc w:val="center"/>
              <w:rPr>
                <w:ins w:id="3475" w:author="Jerome Federspiel" w:date="2022-02-04T07:00:00Z"/>
                <w:rFonts w:eastAsia="Times New Roman"/>
                <w:sz w:val="24"/>
                <w:szCs w:val="24"/>
                <w:lang w:val="en-US"/>
                <w:rPrChange w:id="3476" w:author="Homa Ahmadzia" w:date="2022-03-04T10:22:00Z">
                  <w:rPr>
                    <w:ins w:id="3477" w:author="Jerome Federspiel" w:date="2022-02-04T07:00:00Z"/>
                    <w:rFonts w:ascii="Times New Roman" w:eastAsia="Times New Roman" w:hAnsi="Times New Roman" w:cs="Times New Roman"/>
                    <w:sz w:val="24"/>
                    <w:szCs w:val="24"/>
                    <w:lang w:val="en-US"/>
                  </w:rPr>
                </w:rPrChange>
              </w:rPr>
            </w:pPr>
            <w:ins w:id="3478" w:author="Jerome Federspiel" w:date="2022-02-04T07:02:00Z">
              <w:r w:rsidRPr="00B62DF3">
                <w:rPr>
                  <w:rFonts w:eastAsia="Times New Roman"/>
                  <w:sz w:val="24"/>
                  <w:szCs w:val="24"/>
                  <w:lang w:val="en-US"/>
                  <w:rPrChange w:id="3479" w:author="Homa Ahmadzia" w:date="2022-03-04T10:22:00Z">
                    <w:rPr>
                      <w:rFonts w:eastAsia="Times New Roman"/>
                      <w:sz w:val="20"/>
                      <w:szCs w:val="20"/>
                    </w:rPr>
                  </w:rPrChange>
                </w:rPr>
                <w:t>0.090</w:t>
              </w:r>
            </w:ins>
          </w:p>
        </w:tc>
        <w:tc>
          <w:tcPr>
            <w:tcW w:w="1038" w:type="dxa"/>
            <w:noWrap/>
            <w:tcPrChange w:id="3480" w:author="Jerome Federspiel" w:date="2022-02-04T07:03:00Z">
              <w:tcPr>
                <w:tcW w:w="1029" w:type="dxa"/>
                <w:gridSpan w:val="3"/>
                <w:noWrap/>
              </w:tcPr>
            </w:tcPrChange>
          </w:tcPr>
          <w:p w14:paraId="42C05979" w14:textId="48FBAA3F" w:rsidR="006412A6" w:rsidRPr="00B62DF3" w:rsidRDefault="006412A6" w:rsidP="006412A6">
            <w:pPr>
              <w:jc w:val="center"/>
              <w:rPr>
                <w:ins w:id="3481" w:author="Jerome Federspiel" w:date="2022-02-04T07:00:00Z"/>
                <w:rFonts w:eastAsia="Times New Roman"/>
                <w:sz w:val="24"/>
                <w:szCs w:val="24"/>
                <w:lang w:val="en-US"/>
                <w:rPrChange w:id="3482" w:author="Homa Ahmadzia" w:date="2022-03-04T10:22:00Z">
                  <w:rPr>
                    <w:ins w:id="3483" w:author="Jerome Federspiel" w:date="2022-02-04T07:00:00Z"/>
                    <w:rFonts w:ascii="Times New Roman" w:eastAsia="Times New Roman" w:hAnsi="Times New Roman" w:cs="Times New Roman"/>
                    <w:sz w:val="24"/>
                    <w:szCs w:val="24"/>
                    <w:lang w:val="en-US"/>
                  </w:rPr>
                </w:rPrChange>
              </w:rPr>
            </w:pPr>
            <w:ins w:id="3484" w:author="Jerome Federspiel" w:date="2022-02-04T07:02:00Z">
              <w:r w:rsidRPr="00B62DF3">
                <w:rPr>
                  <w:rFonts w:eastAsia="Times New Roman"/>
                  <w:sz w:val="24"/>
                  <w:szCs w:val="24"/>
                  <w:lang w:val="en-US"/>
                  <w:rPrChange w:id="3485" w:author="Homa Ahmadzia" w:date="2022-03-04T10:22:00Z">
                    <w:rPr>
                      <w:rFonts w:eastAsia="Times New Roman"/>
                      <w:sz w:val="20"/>
                      <w:szCs w:val="20"/>
                    </w:rPr>
                  </w:rPrChange>
                </w:rPr>
                <w:t>0.887</w:t>
              </w:r>
            </w:ins>
          </w:p>
        </w:tc>
        <w:tc>
          <w:tcPr>
            <w:tcW w:w="1679" w:type="dxa"/>
            <w:noWrap/>
            <w:tcPrChange w:id="3486" w:author="Jerome Federspiel" w:date="2022-02-04T07:03:00Z">
              <w:tcPr>
                <w:tcW w:w="1663" w:type="dxa"/>
                <w:gridSpan w:val="3"/>
                <w:noWrap/>
              </w:tcPr>
            </w:tcPrChange>
          </w:tcPr>
          <w:p w14:paraId="68354D0C" w14:textId="3364A59B" w:rsidR="006412A6" w:rsidRPr="00B62DF3" w:rsidRDefault="006412A6" w:rsidP="006412A6">
            <w:pPr>
              <w:jc w:val="center"/>
              <w:rPr>
                <w:ins w:id="3487" w:author="Jerome Federspiel" w:date="2022-02-04T07:00:00Z"/>
                <w:rFonts w:eastAsia="Times New Roman"/>
                <w:sz w:val="24"/>
                <w:szCs w:val="24"/>
                <w:lang w:val="en-US"/>
                <w:rPrChange w:id="3488" w:author="Homa Ahmadzia" w:date="2022-03-04T10:22:00Z">
                  <w:rPr>
                    <w:ins w:id="3489" w:author="Jerome Federspiel" w:date="2022-02-04T07:00:00Z"/>
                    <w:rFonts w:ascii="Times New Roman" w:eastAsia="Times New Roman" w:hAnsi="Times New Roman" w:cs="Times New Roman"/>
                    <w:sz w:val="24"/>
                    <w:szCs w:val="24"/>
                    <w:lang w:val="en-US"/>
                  </w:rPr>
                </w:rPrChange>
              </w:rPr>
            </w:pPr>
            <w:ins w:id="3490" w:author="Jerome Federspiel" w:date="2022-02-04T07:02:00Z">
              <w:r w:rsidRPr="00B62DF3">
                <w:rPr>
                  <w:rFonts w:eastAsia="Times New Roman"/>
                  <w:sz w:val="24"/>
                  <w:szCs w:val="24"/>
                  <w:lang w:val="en-US"/>
                  <w:rPrChange w:id="3491" w:author="Homa Ahmadzia" w:date="2022-03-04T10:22:00Z">
                    <w:rPr>
                      <w:rFonts w:eastAsia="Times New Roman"/>
                      <w:sz w:val="20"/>
                      <w:szCs w:val="20"/>
                    </w:rPr>
                  </w:rPrChange>
                </w:rPr>
                <w:t>0.742</w:t>
              </w:r>
            </w:ins>
          </w:p>
        </w:tc>
        <w:tc>
          <w:tcPr>
            <w:tcW w:w="1440" w:type="dxa"/>
            <w:noWrap/>
            <w:tcPrChange w:id="3492" w:author="Jerome Federspiel" w:date="2022-02-04T07:03:00Z">
              <w:tcPr>
                <w:tcW w:w="1427" w:type="dxa"/>
                <w:gridSpan w:val="3"/>
                <w:noWrap/>
              </w:tcPr>
            </w:tcPrChange>
          </w:tcPr>
          <w:p w14:paraId="5FD9BA3F" w14:textId="1C3CBD13" w:rsidR="006412A6" w:rsidRPr="00B62DF3" w:rsidRDefault="006412A6" w:rsidP="006412A6">
            <w:pPr>
              <w:jc w:val="center"/>
              <w:rPr>
                <w:ins w:id="3493" w:author="Jerome Federspiel" w:date="2022-02-04T07:00:00Z"/>
                <w:rFonts w:eastAsia="Times New Roman"/>
                <w:sz w:val="24"/>
                <w:szCs w:val="24"/>
                <w:lang w:val="en-US"/>
                <w:rPrChange w:id="3494" w:author="Homa Ahmadzia" w:date="2022-03-04T10:22:00Z">
                  <w:rPr>
                    <w:ins w:id="3495" w:author="Jerome Federspiel" w:date="2022-02-04T07:00:00Z"/>
                    <w:rFonts w:ascii="Times New Roman" w:eastAsia="Times New Roman" w:hAnsi="Times New Roman" w:cs="Times New Roman"/>
                    <w:sz w:val="24"/>
                    <w:szCs w:val="24"/>
                    <w:lang w:val="en-US"/>
                  </w:rPr>
                </w:rPrChange>
              </w:rPr>
            </w:pPr>
            <w:ins w:id="3496" w:author="Jerome Federspiel" w:date="2022-02-04T07:02:00Z">
              <w:r w:rsidRPr="00B62DF3">
                <w:rPr>
                  <w:rFonts w:eastAsia="Times New Roman"/>
                  <w:sz w:val="24"/>
                  <w:szCs w:val="24"/>
                  <w:lang w:val="en-US"/>
                  <w:rPrChange w:id="3497" w:author="Homa Ahmadzia" w:date="2022-03-04T10:22:00Z">
                    <w:rPr>
                      <w:rFonts w:eastAsia="Times New Roman"/>
                      <w:sz w:val="20"/>
                      <w:szCs w:val="20"/>
                    </w:rPr>
                  </w:rPrChange>
                </w:rPr>
                <w:t>0.862</w:t>
              </w:r>
            </w:ins>
          </w:p>
        </w:tc>
        <w:tc>
          <w:tcPr>
            <w:tcW w:w="1297" w:type="dxa"/>
            <w:noWrap/>
            <w:tcPrChange w:id="3498" w:author="Jerome Federspiel" w:date="2022-02-04T07:03:00Z">
              <w:tcPr>
                <w:tcW w:w="899" w:type="dxa"/>
                <w:gridSpan w:val="3"/>
                <w:noWrap/>
              </w:tcPr>
            </w:tcPrChange>
          </w:tcPr>
          <w:p w14:paraId="3ECAEA83" w14:textId="08788ADF" w:rsidR="006412A6" w:rsidRPr="00B62DF3" w:rsidRDefault="006412A6" w:rsidP="006412A6">
            <w:pPr>
              <w:jc w:val="center"/>
              <w:rPr>
                <w:ins w:id="3499" w:author="Jerome Federspiel" w:date="2022-02-04T07:00:00Z"/>
                <w:rFonts w:eastAsia="Times New Roman"/>
                <w:sz w:val="24"/>
                <w:szCs w:val="24"/>
                <w:lang w:val="en-US"/>
                <w:rPrChange w:id="3500" w:author="Homa Ahmadzia" w:date="2022-03-04T10:22:00Z">
                  <w:rPr>
                    <w:ins w:id="3501" w:author="Jerome Federspiel" w:date="2022-02-04T07:00:00Z"/>
                    <w:rFonts w:ascii="Times New Roman" w:eastAsia="Times New Roman" w:hAnsi="Times New Roman" w:cs="Times New Roman"/>
                    <w:sz w:val="24"/>
                    <w:szCs w:val="24"/>
                    <w:lang w:val="en-US"/>
                  </w:rPr>
                </w:rPrChange>
              </w:rPr>
            </w:pPr>
            <w:ins w:id="3502" w:author="Jerome Federspiel" w:date="2022-02-04T07:02:00Z">
              <w:r w:rsidRPr="00B62DF3">
                <w:rPr>
                  <w:rFonts w:eastAsia="Times New Roman"/>
                  <w:sz w:val="24"/>
                  <w:szCs w:val="24"/>
                  <w:lang w:val="en-US"/>
                  <w:rPrChange w:id="3503" w:author="Homa Ahmadzia" w:date="2022-03-04T10:22:00Z">
                    <w:rPr>
                      <w:rFonts w:eastAsia="Times New Roman"/>
                      <w:sz w:val="20"/>
                      <w:szCs w:val="20"/>
                    </w:rPr>
                  </w:rPrChange>
                </w:rPr>
                <w:t>0.107</w:t>
              </w:r>
            </w:ins>
          </w:p>
        </w:tc>
        <w:tc>
          <w:tcPr>
            <w:tcW w:w="982" w:type="dxa"/>
            <w:noWrap/>
            <w:tcPrChange w:id="3504" w:author="Jerome Federspiel" w:date="2022-02-04T07:03:00Z">
              <w:tcPr>
                <w:tcW w:w="973" w:type="dxa"/>
                <w:gridSpan w:val="3"/>
                <w:noWrap/>
              </w:tcPr>
            </w:tcPrChange>
          </w:tcPr>
          <w:p w14:paraId="09938573" w14:textId="7A6AEA1A" w:rsidR="006412A6" w:rsidRPr="00B62DF3" w:rsidRDefault="006412A6" w:rsidP="006412A6">
            <w:pPr>
              <w:jc w:val="center"/>
              <w:rPr>
                <w:ins w:id="3505" w:author="Jerome Federspiel" w:date="2022-02-04T07:00:00Z"/>
                <w:rFonts w:eastAsia="Times New Roman"/>
                <w:sz w:val="24"/>
                <w:szCs w:val="24"/>
                <w:lang w:val="en-US"/>
                <w:rPrChange w:id="3506" w:author="Homa Ahmadzia" w:date="2022-03-04T10:22:00Z">
                  <w:rPr>
                    <w:ins w:id="3507" w:author="Jerome Federspiel" w:date="2022-02-04T07:00:00Z"/>
                    <w:rFonts w:ascii="Times New Roman" w:eastAsia="Times New Roman" w:hAnsi="Times New Roman" w:cs="Times New Roman"/>
                    <w:sz w:val="24"/>
                    <w:szCs w:val="24"/>
                    <w:lang w:val="en-US"/>
                  </w:rPr>
                </w:rPrChange>
              </w:rPr>
            </w:pPr>
            <w:ins w:id="3508" w:author="Jerome Federspiel" w:date="2022-02-04T07:02:00Z">
              <w:r w:rsidRPr="00B62DF3">
                <w:rPr>
                  <w:rFonts w:eastAsia="Times New Roman"/>
                  <w:sz w:val="24"/>
                  <w:szCs w:val="24"/>
                  <w:lang w:val="en-US"/>
                  <w:rPrChange w:id="3509" w:author="Homa Ahmadzia" w:date="2022-03-04T10:22:00Z">
                    <w:rPr>
                      <w:rFonts w:eastAsia="Times New Roman"/>
                      <w:sz w:val="20"/>
                      <w:szCs w:val="20"/>
                    </w:rPr>
                  </w:rPrChange>
                </w:rPr>
                <w:t>0.232</w:t>
              </w:r>
            </w:ins>
          </w:p>
        </w:tc>
        <w:tc>
          <w:tcPr>
            <w:tcW w:w="756" w:type="dxa"/>
            <w:noWrap/>
            <w:tcPrChange w:id="3510" w:author="Jerome Federspiel" w:date="2022-02-04T07:03:00Z">
              <w:tcPr>
                <w:tcW w:w="616" w:type="dxa"/>
                <w:gridSpan w:val="3"/>
                <w:noWrap/>
              </w:tcPr>
            </w:tcPrChange>
          </w:tcPr>
          <w:p w14:paraId="7B7348CB" w14:textId="13682F29" w:rsidR="006412A6" w:rsidRPr="00B62DF3" w:rsidRDefault="006412A6" w:rsidP="006412A6">
            <w:pPr>
              <w:jc w:val="center"/>
              <w:rPr>
                <w:ins w:id="3511" w:author="Jerome Federspiel" w:date="2022-02-04T07:00:00Z"/>
                <w:rFonts w:eastAsia="Times New Roman"/>
                <w:sz w:val="24"/>
                <w:szCs w:val="24"/>
                <w:lang w:val="en-US"/>
                <w:rPrChange w:id="3512" w:author="Homa Ahmadzia" w:date="2022-03-04T10:22:00Z">
                  <w:rPr>
                    <w:ins w:id="3513" w:author="Jerome Federspiel" w:date="2022-02-04T07:00:00Z"/>
                    <w:rFonts w:ascii="Times New Roman" w:eastAsia="Times New Roman" w:hAnsi="Times New Roman" w:cs="Times New Roman"/>
                    <w:sz w:val="24"/>
                    <w:szCs w:val="24"/>
                    <w:lang w:val="en-US"/>
                  </w:rPr>
                </w:rPrChange>
              </w:rPr>
            </w:pPr>
            <w:ins w:id="3514" w:author="Jerome Federspiel" w:date="2022-02-04T07:02:00Z">
              <w:r w:rsidRPr="00B62DF3">
                <w:rPr>
                  <w:rFonts w:eastAsia="Times New Roman"/>
                  <w:sz w:val="24"/>
                  <w:szCs w:val="24"/>
                  <w:lang w:val="en-US"/>
                  <w:rPrChange w:id="3515" w:author="Homa Ahmadzia" w:date="2022-03-04T10:22:00Z">
                    <w:rPr>
                      <w:rFonts w:eastAsia="Times New Roman"/>
                      <w:sz w:val="20"/>
                      <w:szCs w:val="20"/>
                    </w:rPr>
                  </w:rPrChange>
                </w:rPr>
                <w:t>0.319</w:t>
              </w:r>
            </w:ins>
          </w:p>
        </w:tc>
      </w:tr>
      <w:tr w:rsidR="006412A6" w:rsidRPr="00B62DF3" w14:paraId="67725F0F" w14:textId="77777777" w:rsidTr="006412A6">
        <w:tblPrEx>
          <w:tblPrExChange w:id="3516" w:author="Jerome Federspiel" w:date="2022-02-04T07:03:00Z">
            <w:tblPrEx>
              <w:tblW w:w="12565" w:type="dxa"/>
            </w:tblPrEx>
          </w:tblPrExChange>
        </w:tblPrEx>
        <w:trPr>
          <w:trHeight w:val="260"/>
          <w:ins w:id="3517" w:author="Jerome Federspiel" w:date="2022-02-04T07:00:00Z"/>
          <w:trPrChange w:id="3518" w:author="Jerome Federspiel" w:date="2022-02-04T07:03:00Z">
            <w:trPr>
              <w:trHeight w:val="260"/>
            </w:trPr>
          </w:trPrChange>
        </w:trPr>
        <w:tc>
          <w:tcPr>
            <w:tcW w:w="933" w:type="dxa"/>
            <w:noWrap/>
            <w:tcPrChange w:id="3519" w:author="Jerome Federspiel" w:date="2022-02-04T07:03:00Z">
              <w:tcPr>
                <w:tcW w:w="1028" w:type="dxa"/>
                <w:gridSpan w:val="2"/>
                <w:noWrap/>
              </w:tcPr>
            </w:tcPrChange>
          </w:tcPr>
          <w:p w14:paraId="30D63138" w14:textId="76B9DF37" w:rsidR="006412A6" w:rsidRPr="00B62DF3" w:rsidRDefault="006412A6">
            <w:pPr>
              <w:rPr>
                <w:ins w:id="3520" w:author="Jerome Federspiel" w:date="2022-02-04T07:00:00Z"/>
                <w:rFonts w:eastAsia="Times New Roman"/>
                <w:sz w:val="24"/>
                <w:szCs w:val="24"/>
                <w:lang w:val="en-US"/>
                <w:rPrChange w:id="3521" w:author="Homa Ahmadzia" w:date="2022-03-04T10:22:00Z">
                  <w:rPr>
                    <w:ins w:id="3522" w:author="Jerome Federspiel" w:date="2022-02-04T07:00:00Z"/>
                    <w:rFonts w:ascii="Times New Roman" w:eastAsia="Times New Roman" w:hAnsi="Times New Roman" w:cs="Times New Roman"/>
                    <w:sz w:val="24"/>
                    <w:szCs w:val="24"/>
                    <w:lang w:val="en-US"/>
                  </w:rPr>
                </w:rPrChange>
              </w:rPr>
              <w:pPrChange w:id="3523" w:author="Jerome Federspiel" w:date="2022-02-04T07:02:00Z">
                <w:pPr>
                  <w:jc w:val="center"/>
                </w:pPr>
              </w:pPrChange>
            </w:pPr>
            <w:ins w:id="3524" w:author="Jerome Federspiel" w:date="2022-02-04T07:02:00Z">
              <w:r w:rsidRPr="00B62DF3">
                <w:rPr>
                  <w:rFonts w:eastAsia="Times New Roman"/>
                  <w:sz w:val="24"/>
                  <w:szCs w:val="24"/>
                  <w:lang w:val="en-US"/>
                  <w:rPrChange w:id="3525" w:author="Homa Ahmadzia" w:date="2022-03-04T10:22:00Z">
                    <w:rPr>
                      <w:rFonts w:eastAsia="Times New Roman"/>
                      <w:sz w:val="20"/>
                      <w:szCs w:val="20"/>
                    </w:rPr>
                  </w:rPrChange>
                </w:rPr>
                <w:t>Emb</w:t>
              </w:r>
            </w:ins>
          </w:p>
        </w:tc>
        <w:tc>
          <w:tcPr>
            <w:tcW w:w="838" w:type="dxa"/>
            <w:noWrap/>
            <w:tcPrChange w:id="3526" w:author="Jerome Federspiel" w:date="2022-02-04T07:03:00Z">
              <w:tcPr>
                <w:tcW w:w="831" w:type="dxa"/>
                <w:gridSpan w:val="2"/>
                <w:noWrap/>
              </w:tcPr>
            </w:tcPrChange>
          </w:tcPr>
          <w:p w14:paraId="242B0843" w14:textId="680BE26D" w:rsidR="006412A6" w:rsidRPr="00B62DF3" w:rsidRDefault="006412A6" w:rsidP="006412A6">
            <w:pPr>
              <w:jc w:val="center"/>
              <w:rPr>
                <w:ins w:id="3527" w:author="Jerome Federspiel" w:date="2022-02-04T07:00:00Z"/>
                <w:rFonts w:eastAsia="Times New Roman"/>
                <w:sz w:val="24"/>
                <w:szCs w:val="24"/>
                <w:lang w:val="en-US"/>
                <w:rPrChange w:id="3528" w:author="Homa Ahmadzia" w:date="2022-03-04T10:22:00Z">
                  <w:rPr>
                    <w:ins w:id="3529" w:author="Jerome Federspiel" w:date="2022-02-04T07:00:00Z"/>
                    <w:rFonts w:ascii="Times New Roman" w:eastAsia="Times New Roman" w:hAnsi="Times New Roman" w:cs="Times New Roman"/>
                    <w:sz w:val="24"/>
                    <w:szCs w:val="24"/>
                    <w:lang w:val="en-US"/>
                  </w:rPr>
                </w:rPrChange>
              </w:rPr>
            </w:pPr>
            <w:ins w:id="3530" w:author="Jerome Federspiel" w:date="2022-02-04T07:02:00Z">
              <w:r w:rsidRPr="00B62DF3">
                <w:rPr>
                  <w:rFonts w:eastAsia="Times New Roman"/>
                  <w:sz w:val="24"/>
                  <w:szCs w:val="24"/>
                  <w:lang w:val="en-US"/>
                  <w:rPrChange w:id="3531" w:author="Homa Ahmadzia" w:date="2022-03-04T10:22:00Z">
                    <w:rPr>
                      <w:rFonts w:eastAsia="Times New Roman"/>
                      <w:sz w:val="20"/>
                      <w:szCs w:val="20"/>
                    </w:rPr>
                  </w:rPrChange>
                </w:rPr>
                <w:t>22</w:t>
              </w:r>
            </w:ins>
          </w:p>
        </w:tc>
        <w:tc>
          <w:tcPr>
            <w:tcW w:w="905" w:type="dxa"/>
            <w:noWrap/>
            <w:tcPrChange w:id="3532" w:author="Jerome Federspiel" w:date="2022-02-04T07:03:00Z">
              <w:tcPr>
                <w:tcW w:w="897" w:type="dxa"/>
                <w:gridSpan w:val="2"/>
                <w:noWrap/>
              </w:tcPr>
            </w:tcPrChange>
          </w:tcPr>
          <w:p w14:paraId="21E8C0CB" w14:textId="640D43BD" w:rsidR="006412A6" w:rsidRPr="00B62DF3" w:rsidRDefault="006412A6" w:rsidP="006412A6">
            <w:pPr>
              <w:jc w:val="center"/>
              <w:rPr>
                <w:ins w:id="3533" w:author="Jerome Federspiel" w:date="2022-02-04T07:00:00Z"/>
                <w:rFonts w:eastAsia="Times New Roman"/>
                <w:sz w:val="24"/>
                <w:szCs w:val="24"/>
                <w:lang w:val="en-US"/>
                <w:rPrChange w:id="3534" w:author="Homa Ahmadzia" w:date="2022-03-04T10:22:00Z">
                  <w:rPr>
                    <w:ins w:id="3535" w:author="Jerome Federspiel" w:date="2022-02-04T07:00:00Z"/>
                    <w:rFonts w:ascii="Times New Roman" w:eastAsia="Times New Roman" w:hAnsi="Times New Roman" w:cs="Times New Roman"/>
                    <w:sz w:val="24"/>
                    <w:szCs w:val="24"/>
                    <w:lang w:val="en-US"/>
                  </w:rPr>
                </w:rPrChange>
              </w:rPr>
            </w:pPr>
            <w:ins w:id="3536" w:author="Jerome Federspiel" w:date="2022-02-04T07:02:00Z">
              <w:r w:rsidRPr="00B62DF3">
                <w:rPr>
                  <w:rFonts w:eastAsia="Times New Roman"/>
                  <w:sz w:val="24"/>
                  <w:szCs w:val="24"/>
                  <w:lang w:val="en-US"/>
                  <w:rPrChange w:id="3537" w:author="Homa Ahmadzia" w:date="2022-03-04T10:22:00Z">
                    <w:rPr>
                      <w:rFonts w:eastAsia="Times New Roman"/>
                      <w:sz w:val="20"/>
                      <w:szCs w:val="20"/>
                    </w:rPr>
                  </w:rPrChange>
                </w:rPr>
                <w:t>6</w:t>
              </w:r>
            </w:ins>
          </w:p>
        </w:tc>
        <w:tc>
          <w:tcPr>
            <w:tcW w:w="838" w:type="dxa"/>
            <w:noWrap/>
            <w:tcPrChange w:id="3538" w:author="Jerome Federspiel" w:date="2022-02-04T07:03:00Z">
              <w:tcPr>
                <w:tcW w:w="831" w:type="dxa"/>
                <w:gridSpan w:val="2"/>
                <w:noWrap/>
              </w:tcPr>
            </w:tcPrChange>
          </w:tcPr>
          <w:p w14:paraId="7938E60A" w14:textId="6E2C9843" w:rsidR="006412A6" w:rsidRPr="00B62DF3" w:rsidRDefault="006412A6" w:rsidP="006412A6">
            <w:pPr>
              <w:jc w:val="center"/>
              <w:rPr>
                <w:ins w:id="3539" w:author="Jerome Federspiel" w:date="2022-02-04T07:00:00Z"/>
                <w:rFonts w:eastAsia="Times New Roman"/>
                <w:sz w:val="24"/>
                <w:szCs w:val="24"/>
                <w:lang w:val="en-US"/>
                <w:rPrChange w:id="3540" w:author="Homa Ahmadzia" w:date="2022-03-04T10:22:00Z">
                  <w:rPr>
                    <w:ins w:id="3541" w:author="Jerome Federspiel" w:date="2022-02-04T07:00:00Z"/>
                    <w:rFonts w:ascii="Times New Roman" w:eastAsia="Times New Roman" w:hAnsi="Times New Roman" w:cs="Times New Roman"/>
                    <w:sz w:val="24"/>
                    <w:szCs w:val="24"/>
                    <w:lang w:val="en-US"/>
                  </w:rPr>
                </w:rPrChange>
              </w:rPr>
            </w:pPr>
            <w:ins w:id="3542" w:author="Jerome Federspiel" w:date="2022-02-04T07:02:00Z">
              <w:r w:rsidRPr="00B62DF3">
                <w:rPr>
                  <w:rFonts w:eastAsia="Times New Roman"/>
                  <w:sz w:val="24"/>
                  <w:szCs w:val="24"/>
                  <w:lang w:val="en-US"/>
                  <w:rPrChange w:id="3543" w:author="Homa Ahmadzia" w:date="2022-03-04T10:22:00Z">
                    <w:rPr>
                      <w:rFonts w:eastAsia="Times New Roman"/>
                      <w:sz w:val="20"/>
                      <w:szCs w:val="20"/>
                    </w:rPr>
                  </w:rPrChange>
                </w:rPr>
                <w:t>223</w:t>
              </w:r>
            </w:ins>
          </w:p>
        </w:tc>
        <w:tc>
          <w:tcPr>
            <w:tcW w:w="905" w:type="dxa"/>
            <w:noWrap/>
            <w:tcPrChange w:id="3544" w:author="Jerome Federspiel" w:date="2022-02-04T07:03:00Z">
              <w:tcPr>
                <w:tcW w:w="897" w:type="dxa"/>
                <w:gridSpan w:val="2"/>
                <w:noWrap/>
              </w:tcPr>
            </w:tcPrChange>
          </w:tcPr>
          <w:p w14:paraId="16DDF39D" w14:textId="2F498D82" w:rsidR="006412A6" w:rsidRPr="00B62DF3" w:rsidRDefault="006412A6" w:rsidP="006412A6">
            <w:pPr>
              <w:jc w:val="center"/>
              <w:rPr>
                <w:ins w:id="3545" w:author="Jerome Federspiel" w:date="2022-02-04T07:00:00Z"/>
                <w:rFonts w:eastAsia="Times New Roman"/>
                <w:sz w:val="24"/>
                <w:szCs w:val="24"/>
                <w:lang w:val="en-US"/>
                <w:rPrChange w:id="3546" w:author="Homa Ahmadzia" w:date="2022-03-04T10:22:00Z">
                  <w:rPr>
                    <w:ins w:id="3547" w:author="Jerome Federspiel" w:date="2022-02-04T07:00:00Z"/>
                    <w:rFonts w:ascii="Times New Roman" w:eastAsia="Times New Roman" w:hAnsi="Times New Roman" w:cs="Times New Roman"/>
                    <w:sz w:val="24"/>
                    <w:szCs w:val="24"/>
                    <w:lang w:val="en-US"/>
                  </w:rPr>
                </w:rPrChange>
              </w:rPr>
            </w:pPr>
            <w:ins w:id="3548" w:author="Jerome Federspiel" w:date="2022-02-04T07:02:00Z">
              <w:r w:rsidRPr="00B62DF3">
                <w:rPr>
                  <w:rFonts w:eastAsia="Times New Roman"/>
                  <w:sz w:val="24"/>
                  <w:szCs w:val="24"/>
                  <w:lang w:val="en-US"/>
                  <w:rPrChange w:id="3549" w:author="Homa Ahmadzia" w:date="2022-03-04T10:22:00Z">
                    <w:rPr>
                      <w:rFonts w:eastAsia="Times New Roman"/>
                      <w:sz w:val="20"/>
                      <w:szCs w:val="20"/>
                    </w:rPr>
                  </w:rPrChange>
                </w:rPr>
                <w:t>750</w:t>
              </w:r>
            </w:ins>
          </w:p>
        </w:tc>
        <w:tc>
          <w:tcPr>
            <w:tcW w:w="1246" w:type="dxa"/>
            <w:noWrap/>
            <w:tcPrChange w:id="3550" w:author="Jerome Federspiel" w:date="2022-02-04T07:03:00Z">
              <w:tcPr>
                <w:tcW w:w="1473" w:type="dxa"/>
                <w:gridSpan w:val="3"/>
                <w:noWrap/>
              </w:tcPr>
            </w:tcPrChange>
          </w:tcPr>
          <w:p w14:paraId="5BD789C0" w14:textId="61EEE33C" w:rsidR="006412A6" w:rsidRPr="00B62DF3" w:rsidRDefault="006412A6" w:rsidP="006412A6">
            <w:pPr>
              <w:jc w:val="center"/>
              <w:rPr>
                <w:ins w:id="3551" w:author="Jerome Federspiel" w:date="2022-02-04T07:00:00Z"/>
                <w:rFonts w:eastAsia="Times New Roman"/>
                <w:sz w:val="24"/>
                <w:szCs w:val="24"/>
                <w:lang w:val="en-US"/>
                <w:rPrChange w:id="3552" w:author="Homa Ahmadzia" w:date="2022-03-04T10:22:00Z">
                  <w:rPr>
                    <w:ins w:id="3553" w:author="Jerome Federspiel" w:date="2022-02-04T07:00:00Z"/>
                    <w:rFonts w:ascii="Times New Roman" w:eastAsia="Times New Roman" w:hAnsi="Times New Roman" w:cs="Times New Roman"/>
                    <w:sz w:val="24"/>
                    <w:szCs w:val="24"/>
                    <w:lang w:val="en-US"/>
                  </w:rPr>
                </w:rPrChange>
              </w:rPr>
            </w:pPr>
            <w:ins w:id="3554" w:author="Jerome Federspiel" w:date="2022-02-04T07:02:00Z">
              <w:r w:rsidRPr="00B62DF3">
                <w:rPr>
                  <w:rFonts w:eastAsia="Times New Roman"/>
                  <w:sz w:val="24"/>
                  <w:szCs w:val="24"/>
                  <w:lang w:val="en-US"/>
                  <w:rPrChange w:id="3555" w:author="Homa Ahmadzia" w:date="2022-03-04T10:22:00Z">
                    <w:rPr>
                      <w:rFonts w:eastAsia="Times New Roman"/>
                      <w:sz w:val="20"/>
                      <w:szCs w:val="20"/>
                    </w:rPr>
                  </w:rPrChange>
                </w:rPr>
                <w:t>0.090</w:t>
              </w:r>
            </w:ins>
          </w:p>
        </w:tc>
        <w:tc>
          <w:tcPr>
            <w:tcW w:w="1038" w:type="dxa"/>
            <w:noWrap/>
            <w:tcPrChange w:id="3556" w:author="Jerome Federspiel" w:date="2022-02-04T07:03:00Z">
              <w:tcPr>
                <w:tcW w:w="1029" w:type="dxa"/>
                <w:gridSpan w:val="3"/>
                <w:noWrap/>
              </w:tcPr>
            </w:tcPrChange>
          </w:tcPr>
          <w:p w14:paraId="76CC8208" w14:textId="539501CD" w:rsidR="006412A6" w:rsidRPr="00B62DF3" w:rsidRDefault="006412A6" w:rsidP="006412A6">
            <w:pPr>
              <w:jc w:val="center"/>
              <w:rPr>
                <w:ins w:id="3557" w:author="Jerome Federspiel" w:date="2022-02-04T07:00:00Z"/>
                <w:rFonts w:eastAsia="Times New Roman"/>
                <w:sz w:val="24"/>
                <w:szCs w:val="24"/>
                <w:lang w:val="en-US"/>
                <w:rPrChange w:id="3558" w:author="Homa Ahmadzia" w:date="2022-03-04T10:22:00Z">
                  <w:rPr>
                    <w:ins w:id="3559" w:author="Jerome Federspiel" w:date="2022-02-04T07:00:00Z"/>
                    <w:rFonts w:ascii="Times New Roman" w:eastAsia="Times New Roman" w:hAnsi="Times New Roman" w:cs="Times New Roman"/>
                    <w:sz w:val="24"/>
                    <w:szCs w:val="24"/>
                    <w:lang w:val="en-US"/>
                  </w:rPr>
                </w:rPrChange>
              </w:rPr>
            </w:pPr>
            <w:ins w:id="3560" w:author="Jerome Federspiel" w:date="2022-02-04T07:02:00Z">
              <w:r w:rsidRPr="00B62DF3">
                <w:rPr>
                  <w:rFonts w:eastAsia="Times New Roman"/>
                  <w:sz w:val="24"/>
                  <w:szCs w:val="24"/>
                  <w:lang w:val="en-US"/>
                  <w:rPrChange w:id="3561" w:author="Homa Ahmadzia" w:date="2022-03-04T10:22:00Z">
                    <w:rPr>
                      <w:rFonts w:eastAsia="Times New Roman"/>
                      <w:sz w:val="20"/>
                      <w:szCs w:val="20"/>
                    </w:rPr>
                  </w:rPrChange>
                </w:rPr>
                <w:t>0.789</w:t>
              </w:r>
            </w:ins>
          </w:p>
        </w:tc>
        <w:tc>
          <w:tcPr>
            <w:tcW w:w="1679" w:type="dxa"/>
            <w:noWrap/>
            <w:tcPrChange w:id="3562" w:author="Jerome Federspiel" w:date="2022-02-04T07:03:00Z">
              <w:tcPr>
                <w:tcW w:w="1663" w:type="dxa"/>
                <w:gridSpan w:val="3"/>
                <w:noWrap/>
              </w:tcPr>
            </w:tcPrChange>
          </w:tcPr>
          <w:p w14:paraId="1EA573B4" w14:textId="5586DCE0" w:rsidR="006412A6" w:rsidRPr="00B62DF3" w:rsidRDefault="006412A6" w:rsidP="006412A6">
            <w:pPr>
              <w:jc w:val="center"/>
              <w:rPr>
                <w:ins w:id="3563" w:author="Jerome Federspiel" w:date="2022-02-04T07:00:00Z"/>
                <w:rFonts w:eastAsia="Times New Roman"/>
                <w:sz w:val="24"/>
                <w:szCs w:val="24"/>
                <w:lang w:val="en-US"/>
                <w:rPrChange w:id="3564" w:author="Homa Ahmadzia" w:date="2022-03-04T10:22:00Z">
                  <w:rPr>
                    <w:ins w:id="3565" w:author="Jerome Federspiel" w:date="2022-02-04T07:00:00Z"/>
                    <w:rFonts w:ascii="Times New Roman" w:eastAsia="Times New Roman" w:hAnsi="Times New Roman" w:cs="Times New Roman"/>
                    <w:sz w:val="24"/>
                    <w:szCs w:val="24"/>
                    <w:lang w:val="en-US"/>
                  </w:rPr>
                </w:rPrChange>
              </w:rPr>
            </w:pPr>
            <w:ins w:id="3566" w:author="Jerome Federspiel" w:date="2022-02-04T07:02:00Z">
              <w:r w:rsidRPr="00B62DF3">
                <w:rPr>
                  <w:rFonts w:eastAsia="Times New Roman"/>
                  <w:sz w:val="24"/>
                  <w:szCs w:val="24"/>
                  <w:lang w:val="en-US"/>
                  <w:rPrChange w:id="3567" w:author="Homa Ahmadzia" w:date="2022-03-04T10:22:00Z">
                    <w:rPr>
                      <w:rFonts w:eastAsia="Times New Roman"/>
                      <w:sz w:val="20"/>
                      <w:szCs w:val="20"/>
                    </w:rPr>
                  </w:rPrChange>
                </w:rPr>
                <w:t>0.771</w:t>
              </w:r>
            </w:ins>
          </w:p>
        </w:tc>
        <w:tc>
          <w:tcPr>
            <w:tcW w:w="1440" w:type="dxa"/>
            <w:noWrap/>
            <w:tcPrChange w:id="3568" w:author="Jerome Federspiel" w:date="2022-02-04T07:03:00Z">
              <w:tcPr>
                <w:tcW w:w="1427" w:type="dxa"/>
                <w:gridSpan w:val="3"/>
                <w:noWrap/>
              </w:tcPr>
            </w:tcPrChange>
          </w:tcPr>
          <w:p w14:paraId="4C54918A" w14:textId="3C47B1F4" w:rsidR="006412A6" w:rsidRPr="00B62DF3" w:rsidRDefault="006412A6" w:rsidP="006412A6">
            <w:pPr>
              <w:jc w:val="center"/>
              <w:rPr>
                <w:ins w:id="3569" w:author="Jerome Federspiel" w:date="2022-02-04T07:00:00Z"/>
                <w:rFonts w:eastAsia="Times New Roman"/>
                <w:sz w:val="24"/>
                <w:szCs w:val="24"/>
                <w:lang w:val="en-US"/>
                <w:rPrChange w:id="3570" w:author="Homa Ahmadzia" w:date="2022-03-04T10:22:00Z">
                  <w:rPr>
                    <w:ins w:id="3571" w:author="Jerome Federspiel" w:date="2022-02-04T07:00:00Z"/>
                    <w:rFonts w:ascii="Times New Roman" w:eastAsia="Times New Roman" w:hAnsi="Times New Roman" w:cs="Times New Roman"/>
                    <w:sz w:val="24"/>
                    <w:szCs w:val="24"/>
                    <w:lang w:val="en-US"/>
                  </w:rPr>
                </w:rPrChange>
              </w:rPr>
            </w:pPr>
            <w:ins w:id="3572" w:author="Jerome Federspiel" w:date="2022-02-04T07:02:00Z">
              <w:r w:rsidRPr="00B62DF3">
                <w:rPr>
                  <w:rFonts w:eastAsia="Times New Roman"/>
                  <w:sz w:val="24"/>
                  <w:szCs w:val="24"/>
                  <w:lang w:val="en-US"/>
                  <w:rPrChange w:id="3573" w:author="Homa Ahmadzia" w:date="2022-03-04T10:22:00Z">
                    <w:rPr>
                      <w:rFonts w:eastAsia="Times New Roman"/>
                      <w:sz w:val="20"/>
                      <w:szCs w:val="20"/>
                    </w:rPr>
                  </w:rPrChange>
                </w:rPr>
                <w:t>0.837</w:t>
              </w:r>
            </w:ins>
          </w:p>
        </w:tc>
        <w:tc>
          <w:tcPr>
            <w:tcW w:w="1297" w:type="dxa"/>
            <w:noWrap/>
            <w:tcPrChange w:id="3574" w:author="Jerome Federspiel" w:date="2022-02-04T07:03:00Z">
              <w:tcPr>
                <w:tcW w:w="899" w:type="dxa"/>
                <w:gridSpan w:val="3"/>
                <w:noWrap/>
              </w:tcPr>
            </w:tcPrChange>
          </w:tcPr>
          <w:p w14:paraId="63602A1B" w14:textId="1FBABE68" w:rsidR="006412A6" w:rsidRPr="00B62DF3" w:rsidRDefault="006412A6" w:rsidP="006412A6">
            <w:pPr>
              <w:jc w:val="center"/>
              <w:rPr>
                <w:ins w:id="3575" w:author="Jerome Federspiel" w:date="2022-02-04T07:00:00Z"/>
                <w:rFonts w:eastAsia="Times New Roman"/>
                <w:sz w:val="24"/>
                <w:szCs w:val="24"/>
                <w:lang w:val="en-US"/>
                <w:rPrChange w:id="3576" w:author="Homa Ahmadzia" w:date="2022-03-04T10:22:00Z">
                  <w:rPr>
                    <w:ins w:id="3577" w:author="Jerome Federspiel" w:date="2022-02-04T07:00:00Z"/>
                    <w:rFonts w:ascii="Times New Roman" w:eastAsia="Times New Roman" w:hAnsi="Times New Roman" w:cs="Times New Roman"/>
                    <w:sz w:val="24"/>
                    <w:szCs w:val="24"/>
                    <w:lang w:val="en-US"/>
                  </w:rPr>
                </w:rPrChange>
              </w:rPr>
            </w:pPr>
            <w:ins w:id="3578" w:author="Jerome Federspiel" w:date="2022-02-04T07:02:00Z">
              <w:r w:rsidRPr="00B62DF3">
                <w:rPr>
                  <w:rFonts w:eastAsia="Times New Roman"/>
                  <w:sz w:val="24"/>
                  <w:szCs w:val="24"/>
                  <w:lang w:val="en-US"/>
                  <w:rPrChange w:id="3579" w:author="Homa Ahmadzia" w:date="2022-03-04T10:22:00Z">
                    <w:rPr>
                      <w:rFonts w:eastAsia="Times New Roman"/>
                      <w:sz w:val="20"/>
                      <w:szCs w:val="20"/>
                    </w:rPr>
                  </w:rPrChange>
                </w:rPr>
                <w:t>0.096</w:t>
              </w:r>
            </w:ins>
          </w:p>
        </w:tc>
        <w:tc>
          <w:tcPr>
            <w:tcW w:w="982" w:type="dxa"/>
            <w:noWrap/>
            <w:tcPrChange w:id="3580" w:author="Jerome Federspiel" w:date="2022-02-04T07:03:00Z">
              <w:tcPr>
                <w:tcW w:w="973" w:type="dxa"/>
                <w:gridSpan w:val="3"/>
                <w:noWrap/>
              </w:tcPr>
            </w:tcPrChange>
          </w:tcPr>
          <w:p w14:paraId="7B3C38E1" w14:textId="31AB020E" w:rsidR="006412A6" w:rsidRPr="00B62DF3" w:rsidRDefault="006412A6" w:rsidP="006412A6">
            <w:pPr>
              <w:jc w:val="center"/>
              <w:rPr>
                <w:ins w:id="3581" w:author="Jerome Federspiel" w:date="2022-02-04T07:00:00Z"/>
                <w:rFonts w:eastAsia="Times New Roman"/>
                <w:sz w:val="24"/>
                <w:szCs w:val="24"/>
                <w:lang w:val="en-US"/>
                <w:rPrChange w:id="3582" w:author="Homa Ahmadzia" w:date="2022-03-04T10:22:00Z">
                  <w:rPr>
                    <w:ins w:id="3583" w:author="Jerome Federspiel" w:date="2022-02-04T07:00:00Z"/>
                    <w:rFonts w:ascii="Times New Roman" w:eastAsia="Times New Roman" w:hAnsi="Times New Roman" w:cs="Times New Roman"/>
                    <w:sz w:val="24"/>
                    <w:szCs w:val="24"/>
                    <w:lang w:val="en-US"/>
                  </w:rPr>
                </w:rPrChange>
              </w:rPr>
            </w:pPr>
            <w:ins w:id="3584" w:author="Jerome Federspiel" w:date="2022-02-04T07:02:00Z">
              <w:r w:rsidRPr="00B62DF3">
                <w:rPr>
                  <w:rFonts w:eastAsia="Times New Roman"/>
                  <w:sz w:val="24"/>
                  <w:szCs w:val="24"/>
                  <w:lang w:val="en-US"/>
                  <w:rPrChange w:id="3585" w:author="Homa Ahmadzia" w:date="2022-03-04T10:22:00Z">
                    <w:rPr>
                      <w:rFonts w:eastAsia="Times New Roman"/>
                      <w:sz w:val="20"/>
                      <w:szCs w:val="20"/>
                    </w:rPr>
                  </w:rPrChange>
                </w:rPr>
                <w:t>0.215</w:t>
              </w:r>
            </w:ins>
          </w:p>
        </w:tc>
        <w:tc>
          <w:tcPr>
            <w:tcW w:w="756" w:type="dxa"/>
            <w:noWrap/>
            <w:tcPrChange w:id="3586" w:author="Jerome Federspiel" w:date="2022-02-04T07:03:00Z">
              <w:tcPr>
                <w:tcW w:w="616" w:type="dxa"/>
                <w:gridSpan w:val="3"/>
                <w:noWrap/>
              </w:tcPr>
            </w:tcPrChange>
          </w:tcPr>
          <w:p w14:paraId="505EFF3B" w14:textId="6277523A" w:rsidR="006412A6" w:rsidRPr="00B62DF3" w:rsidRDefault="006412A6" w:rsidP="006412A6">
            <w:pPr>
              <w:jc w:val="center"/>
              <w:rPr>
                <w:ins w:id="3587" w:author="Jerome Federspiel" w:date="2022-02-04T07:00:00Z"/>
                <w:rFonts w:eastAsia="Times New Roman"/>
                <w:sz w:val="24"/>
                <w:szCs w:val="24"/>
                <w:lang w:val="en-US"/>
                <w:rPrChange w:id="3588" w:author="Homa Ahmadzia" w:date="2022-03-04T10:22:00Z">
                  <w:rPr>
                    <w:ins w:id="3589" w:author="Jerome Federspiel" w:date="2022-02-04T07:00:00Z"/>
                    <w:rFonts w:ascii="Times New Roman" w:eastAsia="Times New Roman" w:hAnsi="Times New Roman" w:cs="Times New Roman"/>
                    <w:sz w:val="24"/>
                    <w:szCs w:val="24"/>
                    <w:lang w:val="en-US"/>
                  </w:rPr>
                </w:rPrChange>
              </w:rPr>
            </w:pPr>
            <w:ins w:id="3590" w:author="Jerome Federspiel" w:date="2022-02-04T07:02:00Z">
              <w:r w:rsidRPr="00B62DF3">
                <w:rPr>
                  <w:rFonts w:eastAsia="Times New Roman"/>
                  <w:sz w:val="24"/>
                  <w:szCs w:val="24"/>
                  <w:lang w:val="en-US"/>
                  <w:rPrChange w:id="3591" w:author="Homa Ahmadzia" w:date="2022-03-04T10:22:00Z">
                    <w:rPr>
                      <w:rFonts w:eastAsia="Times New Roman"/>
                      <w:sz w:val="20"/>
                      <w:szCs w:val="20"/>
                    </w:rPr>
                  </w:rPrChange>
                </w:rPr>
                <w:t>0.309</w:t>
              </w:r>
            </w:ins>
          </w:p>
        </w:tc>
      </w:tr>
      <w:tr w:rsidR="006412A6" w:rsidRPr="00B62DF3" w14:paraId="442CB896" w14:textId="77777777" w:rsidTr="006412A6">
        <w:tblPrEx>
          <w:tblPrExChange w:id="3592" w:author="Jerome Federspiel" w:date="2022-02-04T07:03:00Z">
            <w:tblPrEx>
              <w:tblW w:w="12565" w:type="dxa"/>
            </w:tblPrEx>
          </w:tblPrExChange>
        </w:tblPrEx>
        <w:trPr>
          <w:trHeight w:val="260"/>
          <w:ins w:id="3593" w:author="Jerome Federspiel" w:date="2022-02-04T07:00:00Z"/>
          <w:trPrChange w:id="3594" w:author="Jerome Federspiel" w:date="2022-02-04T07:03:00Z">
            <w:trPr>
              <w:trHeight w:val="260"/>
            </w:trPr>
          </w:trPrChange>
        </w:trPr>
        <w:tc>
          <w:tcPr>
            <w:tcW w:w="933" w:type="dxa"/>
            <w:noWrap/>
            <w:tcPrChange w:id="3595" w:author="Jerome Federspiel" w:date="2022-02-04T07:03:00Z">
              <w:tcPr>
                <w:tcW w:w="1028" w:type="dxa"/>
                <w:gridSpan w:val="2"/>
                <w:noWrap/>
              </w:tcPr>
            </w:tcPrChange>
          </w:tcPr>
          <w:p w14:paraId="76199739" w14:textId="3F302156" w:rsidR="006412A6" w:rsidRPr="00B62DF3" w:rsidRDefault="006412A6">
            <w:pPr>
              <w:rPr>
                <w:ins w:id="3596" w:author="Jerome Federspiel" w:date="2022-02-04T07:00:00Z"/>
                <w:rFonts w:eastAsia="Times New Roman"/>
                <w:sz w:val="24"/>
                <w:szCs w:val="24"/>
                <w:lang w:val="en-US"/>
                <w:rPrChange w:id="3597" w:author="Homa Ahmadzia" w:date="2022-03-04T10:22:00Z">
                  <w:rPr>
                    <w:ins w:id="3598" w:author="Jerome Federspiel" w:date="2022-02-04T07:00:00Z"/>
                    <w:rFonts w:ascii="Times New Roman" w:eastAsia="Times New Roman" w:hAnsi="Times New Roman" w:cs="Times New Roman"/>
                    <w:sz w:val="24"/>
                    <w:szCs w:val="24"/>
                    <w:lang w:val="en-US"/>
                  </w:rPr>
                </w:rPrChange>
              </w:rPr>
              <w:pPrChange w:id="3599" w:author="Jerome Federspiel" w:date="2022-02-04T07:02:00Z">
                <w:pPr>
                  <w:jc w:val="center"/>
                </w:pPr>
              </w:pPrChange>
            </w:pPr>
            <w:ins w:id="3600" w:author="Jerome Federspiel" w:date="2022-02-04T07:02:00Z">
              <w:r w:rsidRPr="00B62DF3">
                <w:rPr>
                  <w:rFonts w:eastAsia="Times New Roman"/>
                  <w:sz w:val="24"/>
                  <w:szCs w:val="24"/>
                  <w:lang w:val="en-US"/>
                  <w:rPrChange w:id="3601" w:author="Homa Ahmadzia" w:date="2022-03-04T10:22:00Z">
                    <w:rPr>
                      <w:rFonts w:eastAsia="Times New Roman"/>
                      <w:sz w:val="20"/>
                      <w:szCs w:val="20"/>
                    </w:rPr>
                  </w:rPrChange>
                </w:rPr>
                <w:t>MLP</w:t>
              </w:r>
            </w:ins>
          </w:p>
        </w:tc>
        <w:tc>
          <w:tcPr>
            <w:tcW w:w="838" w:type="dxa"/>
            <w:noWrap/>
            <w:tcPrChange w:id="3602" w:author="Jerome Federspiel" w:date="2022-02-04T07:03:00Z">
              <w:tcPr>
                <w:tcW w:w="831" w:type="dxa"/>
                <w:gridSpan w:val="2"/>
                <w:noWrap/>
              </w:tcPr>
            </w:tcPrChange>
          </w:tcPr>
          <w:p w14:paraId="4ECB6CA7" w14:textId="07BE7EE7" w:rsidR="006412A6" w:rsidRPr="00B62DF3" w:rsidRDefault="006412A6" w:rsidP="006412A6">
            <w:pPr>
              <w:jc w:val="center"/>
              <w:rPr>
                <w:ins w:id="3603" w:author="Jerome Federspiel" w:date="2022-02-04T07:00:00Z"/>
                <w:rFonts w:eastAsia="Times New Roman"/>
                <w:sz w:val="24"/>
                <w:szCs w:val="24"/>
                <w:lang w:val="en-US"/>
                <w:rPrChange w:id="3604" w:author="Homa Ahmadzia" w:date="2022-03-04T10:22:00Z">
                  <w:rPr>
                    <w:ins w:id="3605" w:author="Jerome Federspiel" w:date="2022-02-04T07:00:00Z"/>
                    <w:rFonts w:ascii="Times New Roman" w:eastAsia="Times New Roman" w:hAnsi="Times New Roman" w:cs="Times New Roman"/>
                    <w:sz w:val="24"/>
                    <w:szCs w:val="24"/>
                    <w:lang w:val="en-US"/>
                  </w:rPr>
                </w:rPrChange>
              </w:rPr>
            </w:pPr>
            <w:ins w:id="3606" w:author="Jerome Federspiel" w:date="2022-02-04T07:02:00Z">
              <w:r w:rsidRPr="00B62DF3">
                <w:rPr>
                  <w:rFonts w:eastAsia="Times New Roman"/>
                  <w:sz w:val="24"/>
                  <w:szCs w:val="24"/>
                  <w:lang w:val="en-US"/>
                  <w:rPrChange w:id="3607" w:author="Homa Ahmadzia" w:date="2022-03-04T10:22:00Z">
                    <w:rPr>
                      <w:rFonts w:eastAsia="Times New Roman"/>
                      <w:sz w:val="20"/>
                      <w:szCs w:val="20"/>
                    </w:rPr>
                  </w:rPrChange>
                </w:rPr>
                <w:t>24</w:t>
              </w:r>
            </w:ins>
          </w:p>
        </w:tc>
        <w:tc>
          <w:tcPr>
            <w:tcW w:w="905" w:type="dxa"/>
            <w:noWrap/>
            <w:tcPrChange w:id="3608" w:author="Jerome Federspiel" w:date="2022-02-04T07:03:00Z">
              <w:tcPr>
                <w:tcW w:w="897" w:type="dxa"/>
                <w:gridSpan w:val="2"/>
                <w:noWrap/>
              </w:tcPr>
            </w:tcPrChange>
          </w:tcPr>
          <w:p w14:paraId="6D1421C0" w14:textId="3A7EF426" w:rsidR="006412A6" w:rsidRPr="00B62DF3" w:rsidRDefault="006412A6" w:rsidP="006412A6">
            <w:pPr>
              <w:jc w:val="center"/>
              <w:rPr>
                <w:ins w:id="3609" w:author="Jerome Federspiel" w:date="2022-02-04T07:00:00Z"/>
                <w:rFonts w:eastAsia="Times New Roman"/>
                <w:sz w:val="24"/>
                <w:szCs w:val="24"/>
                <w:lang w:val="en-US"/>
                <w:rPrChange w:id="3610" w:author="Homa Ahmadzia" w:date="2022-03-04T10:22:00Z">
                  <w:rPr>
                    <w:ins w:id="3611" w:author="Jerome Federspiel" w:date="2022-02-04T07:00:00Z"/>
                    <w:rFonts w:ascii="Times New Roman" w:eastAsia="Times New Roman" w:hAnsi="Times New Roman" w:cs="Times New Roman"/>
                    <w:sz w:val="24"/>
                    <w:szCs w:val="24"/>
                    <w:lang w:val="en-US"/>
                  </w:rPr>
                </w:rPrChange>
              </w:rPr>
            </w:pPr>
            <w:ins w:id="3612" w:author="Jerome Federspiel" w:date="2022-02-04T07:02:00Z">
              <w:r w:rsidRPr="00B62DF3">
                <w:rPr>
                  <w:rFonts w:eastAsia="Times New Roman"/>
                  <w:sz w:val="24"/>
                  <w:szCs w:val="24"/>
                  <w:lang w:val="en-US"/>
                  <w:rPrChange w:id="3613" w:author="Homa Ahmadzia" w:date="2022-03-04T10:22:00Z">
                    <w:rPr>
                      <w:rFonts w:eastAsia="Times New Roman"/>
                      <w:sz w:val="20"/>
                      <w:szCs w:val="20"/>
                    </w:rPr>
                  </w:rPrChange>
                </w:rPr>
                <w:t>4</w:t>
              </w:r>
            </w:ins>
          </w:p>
        </w:tc>
        <w:tc>
          <w:tcPr>
            <w:tcW w:w="838" w:type="dxa"/>
            <w:noWrap/>
            <w:tcPrChange w:id="3614" w:author="Jerome Federspiel" w:date="2022-02-04T07:03:00Z">
              <w:tcPr>
                <w:tcW w:w="831" w:type="dxa"/>
                <w:gridSpan w:val="2"/>
                <w:noWrap/>
              </w:tcPr>
            </w:tcPrChange>
          </w:tcPr>
          <w:p w14:paraId="385FAFD9" w14:textId="651F0112" w:rsidR="006412A6" w:rsidRPr="00B62DF3" w:rsidRDefault="006412A6" w:rsidP="006412A6">
            <w:pPr>
              <w:jc w:val="center"/>
              <w:rPr>
                <w:ins w:id="3615" w:author="Jerome Federspiel" w:date="2022-02-04T07:00:00Z"/>
                <w:rFonts w:eastAsia="Times New Roman"/>
                <w:sz w:val="24"/>
                <w:szCs w:val="24"/>
                <w:lang w:val="en-US"/>
                <w:rPrChange w:id="3616" w:author="Homa Ahmadzia" w:date="2022-03-04T10:22:00Z">
                  <w:rPr>
                    <w:ins w:id="3617" w:author="Jerome Federspiel" w:date="2022-02-04T07:00:00Z"/>
                    <w:rFonts w:ascii="Times New Roman" w:eastAsia="Times New Roman" w:hAnsi="Times New Roman" w:cs="Times New Roman"/>
                    <w:sz w:val="24"/>
                    <w:szCs w:val="24"/>
                    <w:lang w:val="en-US"/>
                  </w:rPr>
                </w:rPrChange>
              </w:rPr>
            </w:pPr>
            <w:ins w:id="3618" w:author="Jerome Federspiel" w:date="2022-02-04T07:02:00Z">
              <w:r w:rsidRPr="00B62DF3">
                <w:rPr>
                  <w:rFonts w:eastAsia="Times New Roman"/>
                  <w:sz w:val="24"/>
                  <w:szCs w:val="24"/>
                  <w:lang w:val="en-US"/>
                  <w:rPrChange w:id="3619" w:author="Homa Ahmadzia" w:date="2022-03-04T10:22:00Z">
                    <w:rPr>
                      <w:rFonts w:eastAsia="Times New Roman"/>
                      <w:sz w:val="20"/>
                      <w:szCs w:val="20"/>
                    </w:rPr>
                  </w:rPrChange>
                </w:rPr>
                <w:t>237</w:t>
              </w:r>
            </w:ins>
          </w:p>
        </w:tc>
        <w:tc>
          <w:tcPr>
            <w:tcW w:w="905" w:type="dxa"/>
            <w:noWrap/>
            <w:tcPrChange w:id="3620" w:author="Jerome Federspiel" w:date="2022-02-04T07:03:00Z">
              <w:tcPr>
                <w:tcW w:w="897" w:type="dxa"/>
                <w:gridSpan w:val="2"/>
                <w:noWrap/>
              </w:tcPr>
            </w:tcPrChange>
          </w:tcPr>
          <w:p w14:paraId="49E9DD4A" w14:textId="46C91DF8" w:rsidR="006412A6" w:rsidRPr="00B62DF3" w:rsidRDefault="006412A6" w:rsidP="006412A6">
            <w:pPr>
              <w:jc w:val="center"/>
              <w:rPr>
                <w:ins w:id="3621" w:author="Jerome Federspiel" w:date="2022-02-04T07:00:00Z"/>
                <w:rFonts w:eastAsia="Times New Roman"/>
                <w:sz w:val="24"/>
                <w:szCs w:val="24"/>
                <w:lang w:val="en-US"/>
                <w:rPrChange w:id="3622" w:author="Homa Ahmadzia" w:date="2022-03-04T10:22:00Z">
                  <w:rPr>
                    <w:ins w:id="3623" w:author="Jerome Federspiel" w:date="2022-02-04T07:00:00Z"/>
                    <w:rFonts w:ascii="Times New Roman" w:eastAsia="Times New Roman" w:hAnsi="Times New Roman" w:cs="Times New Roman"/>
                    <w:sz w:val="24"/>
                    <w:szCs w:val="24"/>
                    <w:lang w:val="en-US"/>
                  </w:rPr>
                </w:rPrChange>
              </w:rPr>
            </w:pPr>
            <w:ins w:id="3624" w:author="Jerome Federspiel" w:date="2022-02-04T07:02:00Z">
              <w:r w:rsidRPr="00B62DF3">
                <w:rPr>
                  <w:rFonts w:eastAsia="Times New Roman"/>
                  <w:sz w:val="24"/>
                  <w:szCs w:val="24"/>
                  <w:lang w:val="en-US"/>
                  <w:rPrChange w:id="3625" w:author="Homa Ahmadzia" w:date="2022-03-04T10:22:00Z">
                    <w:rPr>
                      <w:rFonts w:eastAsia="Times New Roman"/>
                      <w:sz w:val="20"/>
                      <w:szCs w:val="20"/>
                    </w:rPr>
                  </w:rPrChange>
                </w:rPr>
                <w:t>735</w:t>
              </w:r>
            </w:ins>
          </w:p>
        </w:tc>
        <w:tc>
          <w:tcPr>
            <w:tcW w:w="1246" w:type="dxa"/>
            <w:noWrap/>
            <w:tcPrChange w:id="3626" w:author="Jerome Federspiel" w:date="2022-02-04T07:03:00Z">
              <w:tcPr>
                <w:tcW w:w="1473" w:type="dxa"/>
                <w:gridSpan w:val="3"/>
                <w:noWrap/>
              </w:tcPr>
            </w:tcPrChange>
          </w:tcPr>
          <w:p w14:paraId="2BDB4856" w14:textId="1C4C2569" w:rsidR="006412A6" w:rsidRPr="00B62DF3" w:rsidRDefault="006412A6" w:rsidP="006412A6">
            <w:pPr>
              <w:jc w:val="center"/>
              <w:rPr>
                <w:ins w:id="3627" w:author="Jerome Federspiel" w:date="2022-02-04T07:00:00Z"/>
                <w:rFonts w:eastAsia="Times New Roman"/>
                <w:sz w:val="24"/>
                <w:szCs w:val="24"/>
                <w:lang w:val="en-US"/>
                <w:rPrChange w:id="3628" w:author="Homa Ahmadzia" w:date="2022-03-04T10:22:00Z">
                  <w:rPr>
                    <w:ins w:id="3629" w:author="Jerome Federspiel" w:date="2022-02-04T07:00:00Z"/>
                    <w:rFonts w:ascii="Times New Roman" w:eastAsia="Times New Roman" w:hAnsi="Times New Roman" w:cs="Times New Roman"/>
                    <w:sz w:val="24"/>
                    <w:szCs w:val="24"/>
                    <w:lang w:val="en-US"/>
                  </w:rPr>
                </w:rPrChange>
              </w:rPr>
            </w:pPr>
            <w:ins w:id="3630" w:author="Jerome Federspiel" w:date="2022-02-04T07:02:00Z">
              <w:r w:rsidRPr="00B62DF3">
                <w:rPr>
                  <w:rFonts w:eastAsia="Times New Roman"/>
                  <w:sz w:val="24"/>
                  <w:szCs w:val="24"/>
                  <w:lang w:val="en-US"/>
                  <w:rPrChange w:id="3631" w:author="Homa Ahmadzia" w:date="2022-03-04T10:22:00Z">
                    <w:rPr>
                      <w:rFonts w:eastAsia="Times New Roman"/>
                      <w:sz w:val="20"/>
                      <w:szCs w:val="20"/>
                    </w:rPr>
                  </w:rPrChange>
                </w:rPr>
                <w:t>0.091</w:t>
              </w:r>
            </w:ins>
          </w:p>
        </w:tc>
        <w:tc>
          <w:tcPr>
            <w:tcW w:w="1038" w:type="dxa"/>
            <w:noWrap/>
            <w:tcPrChange w:id="3632" w:author="Jerome Federspiel" w:date="2022-02-04T07:03:00Z">
              <w:tcPr>
                <w:tcW w:w="1029" w:type="dxa"/>
                <w:gridSpan w:val="3"/>
                <w:noWrap/>
              </w:tcPr>
            </w:tcPrChange>
          </w:tcPr>
          <w:p w14:paraId="1672C6AA" w14:textId="37E77B9B" w:rsidR="006412A6" w:rsidRPr="00B62DF3" w:rsidRDefault="006412A6" w:rsidP="006412A6">
            <w:pPr>
              <w:jc w:val="center"/>
              <w:rPr>
                <w:ins w:id="3633" w:author="Jerome Federspiel" w:date="2022-02-04T07:00:00Z"/>
                <w:rFonts w:eastAsia="Times New Roman"/>
                <w:sz w:val="24"/>
                <w:szCs w:val="24"/>
                <w:lang w:val="en-US"/>
                <w:rPrChange w:id="3634" w:author="Homa Ahmadzia" w:date="2022-03-04T10:22:00Z">
                  <w:rPr>
                    <w:ins w:id="3635" w:author="Jerome Federspiel" w:date="2022-02-04T07:00:00Z"/>
                    <w:rFonts w:ascii="Times New Roman" w:eastAsia="Times New Roman" w:hAnsi="Times New Roman" w:cs="Times New Roman"/>
                    <w:sz w:val="24"/>
                    <w:szCs w:val="24"/>
                    <w:lang w:val="en-US"/>
                  </w:rPr>
                </w:rPrChange>
              </w:rPr>
            </w:pPr>
            <w:ins w:id="3636" w:author="Jerome Federspiel" w:date="2022-02-04T07:02:00Z">
              <w:r w:rsidRPr="00B62DF3">
                <w:rPr>
                  <w:rFonts w:eastAsia="Times New Roman"/>
                  <w:sz w:val="24"/>
                  <w:szCs w:val="24"/>
                  <w:lang w:val="en-US"/>
                  <w:rPrChange w:id="3637" w:author="Homa Ahmadzia" w:date="2022-03-04T10:22:00Z">
                    <w:rPr>
                      <w:rFonts w:eastAsia="Times New Roman"/>
                      <w:sz w:val="20"/>
                      <w:szCs w:val="20"/>
                    </w:rPr>
                  </w:rPrChange>
                </w:rPr>
                <w:t>0.849</w:t>
              </w:r>
            </w:ins>
          </w:p>
        </w:tc>
        <w:tc>
          <w:tcPr>
            <w:tcW w:w="1679" w:type="dxa"/>
            <w:noWrap/>
            <w:tcPrChange w:id="3638" w:author="Jerome Federspiel" w:date="2022-02-04T07:03:00Z">
              <w:tcPr>
                <w:tcW w:w="1663" w:type="dxa"/>
                <w:gridSpan w:val="3"/>
                <w:noWrap/>
              </w:tcPr>
            </w:tcPrChange>
          </w:tcPr>
          <w:p w14:paraId="4C3C1CCE" w14:textId="60B1A61D" w:rsidR="006412A6" w:rsidRPr="00B62DF3" w:rsidRDefault="006412A6" w:rsidP="006412A6">
            <w:pPr>
              <w:jc w:val="center"/>
              <w:rPr>
                <w:ins w:id="3639" w:author="Jerome Federspiel" w:date="2022-02-04T07:00:00Z"/>
                <w:rFonts w:eastAsia="Times New Roman"/>
                <w:sz w:val="24"/>
                <w:szCs w:val="24"/>
                <w:lang w:val="en-US"/>
                <w:rPrChange w:id="3640" w:author="Homa Ahmadzia" w:date="2022-03-04T10:22:00Z">
                  <w:rPr>
                    <w:ins w:id="3641" w:author="Jerome Federspiel" w:date="2022-02-04T07:00:00Z"/>
                    <w:rFonts w:ascii="Times New Roman" w:eastAsia="Times New Roman" w:hAnsi="Times New Roman" w:cs="Times New Roman"/>
                    <w:sz w:val="24"/>
                    <w:szCs w:val="24"/>
                    <w:lang w:val="en-US"/>
                  </w:rPr>
                </w:rPrChange>
              </w:rPr>
            </w:pPr>
            <w:ins w:id="3642" w:author="Jerome Federspiel" w:date="2022-02-04T07:02:00Z">
              <w:r w:rsidRPr="00B62DF3">
                <w:rPr>
                  <w:rFonts w:eastAsia="Times New Roman"/>
                  <w:sz w:val="24"/>
                  <w:szCs w:val="24"/>
                  <w:lang w:val="en-US"/>
                  <w:rPrChange w:id="3643" w:author="Homa Ahmadzia" w:date="2022-03-04T10:22:00Z">
                    <w:rPr>
                      <w:rFonts w:eastAsia="Times New Roman"/>
                      <w:sz w:val="20"/>
                      <w:szCs w:val="20"/>
                    </w:rPr>
                  </w:rPrChange>
                </w:rPr>
                <w:t>0.756</w:t>
              </w:r>
            </w:ins>
          </w:p>
        </w:tc>
        <w:tc>
          <w:tcPr>
            <w:tcW w:w="1440" w:type="dxa"/>
            <w:noWrap/>
            <w:tcPrChange w:id="3644" w:author="Jerome Federspiel" w:date="2022-02-04T07:03:00Z">
              <w:tcPr>
                <w:tcW w:w="1427" w:type="dxa"/>
                <w:gridSpan w:val="3"/>
                <w:noWrap/>
              </w:tcPr>
            </w:tcPrChange>
          </w:tcPr>
          <w:p w14:paraId="3929FBC1" w14:textId="6E958917" w:rsidR="006412A6" w:rsidRPr="00B62DF3" w:rsidRDefault="006412A6" w:rsidP="006412A6">
            <w:pPr>
              <w:jc w:val="center"/>
              <w:rPr>
                <w:ins w:id="3645" w:author="Jerome Federspiel" w:date="2022-02-04T07:00:00Z"/>
                <w:rFonts w:eastAsia="Times New Roman"/>
                <w:sz w:val="24"/>
                <w:szCs w:val="24"/>
                <w:lang w:val="en-US"/>
                <w:rPrChange w:id="3646" w:author="Homa Ahmadzia" w:date="2022-03-04T10:22:00Z">
                  <w:rPr>
                    <w:ins w:id="3647" w:author="Jerome Federspiel" w:date="2022-02-04T07:00:00Z"/>
                    <w:rFonts w:ascii="Times New Roman" w:eastAsia="Times New Roman" w:hAnsi="Times New Roman" w:cs="Times New Roman"/>
                    <w:sz w:val="24"/>
                    <w:szCs w:val="24"/>
                    <w:lang w:val="en-US"/>
                  </w:rPr>
                </w:rPrChange>
              </w:rPr>
            </w:pPr>
            <w:ins w:id="3648" w:author="Jerome Federspiel" w:date="2022-02-04T07:02:00Z">
              <w:r w:rsidRPr="00B62DF3">
                <w:rPr>
                  <w:rFonts w:eastAsia="Times New Roman"/>
                  <w:sz w:val="24"/>
                  <w:szCs w:val="24"/>
                  <w:lang w:val="en-US"/>
                  <w:rPrChange w:id="3649" w:author="Homa Ahmadzia" w:date="2022-03-04T10:22:00Z">
                    <w:rPr>
                      <w:rFonts w:eastAsia="Times New Roman"/>
                      <w:sz w:val="20"/>
                      <w:szCs w:val="20"/>
                    </w:rPr>
                  </w:rPrChange>
                </w:rPr>
                <w:t>0.845</w:t>
              </w:r>
            </w:ins>
          </w:p>
        </w:tc>
        <w:tc>
          <w:tcPr>
            <w:tcW w:w="1297" w:type="dxa"/>
            <w:noWrap/>
            <w:tcPrChange w:id="3650" w:author="Jerome Federspiel" w:date="2022-02-04T07:03:00Z">
              <w:tcPr>
                <w:tcW w:w="899" w:type="dxa"/>
                <w:gridSpan w:val="3"/>
                <w:noWrap/>
              </w:tcPr>
            </w:tcPrChange>
          </w:tcPr>
          <w:p w14:paraId="1AABEAB1" w14:textId="50FA01AE" w:rsidR="006412A6" w:rsidRPr="00B62DF3" w:rsidRDefault="006412A6" w:rsidP="006412A6">
            <w:pPr>
              <w:jc w:val="center"/>
              <w:rPr>
                <w:ins w:id="3651" w:author="Jerome Federspiel" w:date="2022-02-04T07:00:00Z"/>
                <w:rFonts w:eastAsia="Times New Roman"/>
                <w:sz w:val="24"/>
                <w:szCs w:val="24"/>
                <w:lang w:val="en-US"/>
                <w:rPrChange w:id="3652" w:author="Homa Ahmadzia" w:date="2022-03-04T10:22:00Z">
                  <w:rPr>
                    <w:ins w:id="3653" w:author="Jerome Federspiel" w:date="2022-02-04T07:00:00Z"/>
                    <w:rFonts w:ascii="Times New Roman" w:eastAsia="Times New Roman" w:hAnsi="Times New Roman" w:cs="Times New Roman"/>
                    <w:sz w:val="24"/>
                    <w:szCs w:val="24"/>
                    <w:lang w:val="en-US"/>
                  </w:rPr>
                </w:rPrChange>
              </w:rPr>
            </w:pPr>
            <w:ins w:id="3654" w:author="Jerome Federspiel" w:date="2022-02-04T07:02:00Z">
              <w:r w:rsidRPr="00B62DF3">
                <w:rPr>
                  <w:rFonts w:eastAsia="Times New Roman"/>
                  <w:sz w:val="24"/>
                  <w:szCs w:val="24"/>
                  <w:lang w:val="en-US"/>
                  <w:rPrChange w:id="3655" w:author="Homa Ahmadzia" w:date="2022-03-04T10:22:00Z">
                    <w:rPr>
                      <w:rFonts w:eastAsia="Times New Roman"/>
                      <w:sz w:val="20"/>
                      <w:szCs w:val="20"/>
                    </w:rPr>
                  </w:rPrChange>
                </w:rPr>
                <w:t>0.095</w:t>
              </w:r>
            </w:ins>
          </w:p>
        </w:tc>
        <w:tc>
          <w:tcPr>
            <w:tcW w:w="982" w:type="dxa"/>
            <w:noWrap/>
            <w:tcPrChange w:id="3656" w:author="Jerome Federspiel" w:date="2022-02-04T07:03:00Z">
              <w:tcPr>
                <w:tcW w:w="973" w:type="dxa"/>
                <w:gridSpan w:val="3"/>
                <w:noWrap/>
              </w:tcPr>
            </w:tcPrChange>
          </w:tcPr>
          <w:p w14:paraId="50573808" w14:textId="25406835" w:rsidR="006412A6" w:rsidRPr="00B62DF3" w:rsidRDefault="006412A6" w:rsidP="006412A6">
            <w:pPr>
              <w:jc w:val="center"/>
              <w:rPr>
                <w:ins w:id="3657" w:author="Jerome Federspiel" w:date="2022-02-04T07:00:00Z"/>
                <w:rFonts w:eastAsia="Times New Roman"/>
                <w:sz w:val="24"/>
                <w:szCs w:val="24"/>
                <w:lang w:val="en-US"/>
                <w:rPrChange w:id="3658" w:author="Homa Ahmadzia" w:date="2022-03-04T10:22:00Z">
                  <w:rPr>
                    <w:ins w:id="3659" w:author="Jerome Federspiel" w:date="2022-02-04T07:00:00Z"/>
                    <w:rFonts w:ascii="Times New Roman" w:eastAsia="Times New Roman" w:hAnsi="Times New Roman" w:cs="Times New Roman"/>
                    <w:sz w:val="24"/>
                    <w:szCs w:val="24"/>
                    <w:lang w:val="en-US"/>
                  </w:rPr>
                </w:rPrChange>
              </w:rPr>
            </w:pPr>
            <w:ins w:id="3660" w:author="Jerome Federspiel" w:date="2022-02-04T07:02:00Z">
              <w:r w:rsidRPr="00B62DF3">
                <w:rPr>
                  <w:rFonts w:eastAsia="Times New Roman"/>
                  <w:sz w:val="24"/>
                  <w:szCs w:val="24"/>
                  <w:lang w:val="en-US"/>
                  <w:rPrChange w:id="3661" w:author="Homa Ahmadzia" w:date="2022-03-04T10:22:00Z">
                    <w:rPr>
                      <w:rFonts w:eastAsia="Times New Roman"/>
                      <w:sz w:val="20"/>
                      <w:szCs w:val="20"/>
                    </w:rPr>
                  </w:rPrChange>
                </w:rPr>
                <w:t>0.227</w:t>
              </w:r>
            </w:ins>
          </w:p>
        </w:tc>
        <w:tc>
          <w:tcPr>
            <w:tcW w:w="756" w:type="dxa"/>
            <w:noWrap/>
            <w:tcPrChange w:id="3662" w:author="Jerome Federspiel" w:date="2022-02-04T07:03:00Z">
              <w:tcPr>
                <w:tcW w:w="616" w:type="dxa"/>
                <w:gridSpan w:val="3"/>
                <w:noWrap/>
              </w:tcPr>
            </w:tcPrChange>
          </w:tcPr>
          <w:p w14:paraId="3D0D596E" w14:textId="692E7303" w:rsidR="006412A6" w:rsidRPr="00B62DF3" w:rsidRDefault="006412A6" w:rsidP="006412A6">
            <w:pPr>
              <w:jc w:val="center"/>
              <w:rPr>
                <w:ins w:id="3663" w:author="Jerome Federspiel" w:date="2022-02-04T07:00:00Z"/>
                <w:rFonts w:eastAsia="Times New Roman"/>
                <w:sz w:val="24"/>
                <w:szCs w:val="24"/>
                <w:lang w:val="en-US"/>
                <w:rPrChange w:id="3664" w:author="Homa Ahmadzia" w:date="2022-03-04T10:22:00Z">
                  <w:rPr>
                    <w:ins w:id="3665" w:author="Jerome Federspiel" w:date="2022-02-04T07:00:00Z"/>
                    <w:rFonts w:ascii="Times New Roman" w:eastAsia="Times New Roman" w:hAnsi="Times New Roman" w:cs="Times New Roman"/>
                    <w:sz w:val="24"/>
                    <w:szCs w:val="24"/>
                    <w:lang w:val="en-US"/>
                  </w:rPr>
                </w:rPrChange>
              </w:rPr>
            </w:pPr>
            <w:ins w:id="3666" w:author="Jerome Federspiel" w:date="2022-02-04T07:02:00Z">
              <w:r w:rsidRPr="00B62DF3">
                <w:rPr>
                  <w:rFonts w:eastAsia="Times New Roman"/>
                  <w:sz w:val="24"/>
                  <w:szCs w:val="24"/>
                  <w:lang w:val="en-US"/>
                  <w:rPrChange w:id="3667" w:author="Homa Ahmadzia" w:date="2022-03-04T10:22:00Z">
                    <w:rPr>
                      <w:rFonts w:eastAsia="Times New Roman"/>
                      <w:sz w:val="20"/>
                      <w:szCs w:val="20"/>
                    </w:rPr>
                  </w:rPrChange>
                </w:rPr>
                <w:t>0.318</w:t>
              </w:r>
            </w:ins>
          </w:p>
        </w:tc>
      </w:tr>
      <w:tr w:rsidR="006412A6" w:rsidRPr="00B62DF3" w14:paraId="6909F931" w14:textId="77777777" w:rsidTr="006412A6">
        <w:tblPrEx>
          <w:tblPrExChange w:id="3668" w:author="Jerome Federspiel" w:date="2022-02-04T07:03:00Z">
            <w:tblPrEx>
              <w:tblW w:w="12565" w:type="dxa"/>
            </w:tblPrEx>
          </w:tblPrExChange>
        </w:tblPrEx>
        <w:trPr>
          <w:trHeight w:val="260"/>
          <w:ins w:id="3669" w:author="Jerome Federspiel" w:date="2022-02-04T07:00:00Z"/>
          <w:trPrChange w:id="3670" w:author="Jerome Federspiel" w:date="2022-02-04T07:03:00Z">
            <w:trPr>
              <w:trHeight w:val="260"/>
            </w:trPr>
          </w:trPrChange>
        </w:trPr>
        <w:tc>
          <w:tcPr>
            <w:tcW w:w="933" w:type="dxa"/>
            <w:noWrap/>
            <w:tcPrChange w:id="3671" w:author="Jerome Federspiel" w:date="2022-02-04T07:03:00Z">
              <w:tcPr>
                <w:tcW w:w="1028" w:type="dxa"/>
                <w:gridSpan w:val="2"/>
                <w:noWrap/>
              </w:tcPr>
            </w:tcPrChange>
          </w:tcPr>
          <w:p w14:paraId="4F0AC4BC" w14:textId="1AF3665A" w:rsidR="006412A6" w:rsidRPr="00B62DF3" w:rsidRDefault="006412A6">
            <w:pPr>
              <w:rPr>
                <w:ins w:id="3672" w:author="Jerome Federspiel" w:date="2022-02-04T07:00:00Z"/>
                <w:rFonts w:eastAsia="Times New Roman"/>
                <w:sz w:val="24"/>
                <w:szCs w:val="24"/>
                <w:lang w:val="en-US"/>
                <w:rPrChange w:id="3673" w:author="Homa Ahmadzia" w:date="2022-03-04T10:22:00Z">
                  <w:rPr>
                    <w:ins w:id="3674" w:author="Jerome Federspiel" w:date="2022-02-04T07:00:00Z"/>
                    <w:rFonts w:ascii="Times New Roman" w:eastAsia="Times New Roman" w:hAnsi="Times New Roman" w:cs="Times New Roman"/>
                    <w:sz w:val="24"/>
                    <w:szCs w:val="24"/>
                    <w:lang w:val="en-US"/>
                  </w:rPr>
                </w:rPrChange>
              </w:rPr>
              <w:pPrChange w:id="3675" w:author="Jerome Federspiel" w:date="2022-02-04T07:02:00Z">
                <w:pPr>
                  <w:jc w:val="center"/>
                </w:pPr>
              </w:pPrChange>
            </w:pPr>
            <w:ins w:id="3676" w:author="Jerome Federspiel" w:date="2022-02-04T07:02:00Z">
              <w:r w:rsidRPr="00B62DF3">
                <w:rPr>
                  <w:rFonts w:eastAsia="Times New Roman"/>
                  <w:sz w:val="24"/>
                  <w:szCs w:val="24"/>
                  <w:lang w:val="en-US"/>
                  <w:rPrChange w:id="3677" w:author="Homa Ahmadzia" w:date="2022-03-04T10:22:00Z">
                    <w:rPr>
                      <w:rFonts w:eastAsia="Times New Roman"/>
                      <w:sz w:val="20"/>
                      <w:szCs w:val="20"/>
                    </w:rPr>
                  </w:rPrChange>
                </w:rPr>
                <w:t>TFIM</w:t>
              </w:r>
            </w:ins>
          </w:p>
        </w:tc>
        <w:tc>
          <w:tcPr>
            <w:tcW w:w="838" w:type="dxa"/>
            <w:noWrap/>
            <w:tcPrChange w:id="3678" w:author="Jerome Federspiel" w:date="2022-02-04T07:03:00Z">
              <w:tcPr>
                <w:tcW w:w="831" w:type="dxa"/>
                <w:gridSpan w:val="2"/>
                <w:noWrap/>
              </w:tcPr>
            </w:tcPrChange>
          </w:tcPr>
          <w:p w14:paraId="6B2A4479" w14:textId="4EFFCE8C" w:rsidR="006412A6" w:rsidRPr="00B62DF3" w:rsidRDefault="006412A6" w:rsidP="006412A6">
            <w:pPr>
              <w:jc w:val="center"/>
              <w:rPr>
                <w:ins w:id="3679" w:author="Jerome Federspiel" w:date="2022-02-04T07:00:00Z"/>
                <w:rFonts w:eastAsia="Times New Roman"/>
                <w:sz w:val="24"/>
                <w:szCs w:val="24"/>
                <w:lang w:val="en-US"/>
                <w:rPrChange w:id="3680" w:author="Homa Ahmadzia" w:date="2022-03-04T10:22:00Z">
                  <w:rPr>
                    <w:ins w:id="3681" w:author="Jerome Federspiel" w:date="2022-02-04T07:00:00Z"/>
                    <w:rFonts w:ascii="Times New Roman" w:eastAsia="Times New Roman" w:hAnsi="Times New Roman" w:cs="Times New Roman"/>
                    <w:sz w:val="24"/>
                    <w:szCs w:val="24"/>
                    <w:lang w:val="en-US"/>
                  </w:rPr>
                </w:rPrChange>
              </w:rPr>
            </w:pPr>
            <w:ins w:id="3682" w:author="Jerome Federspiel" w:date="2022-02-04T07:02:00Z">
              <w:r w:rsidRPr="00B62DF3">
                <w:rPr>
                  <w:rFonts w:eastAsia="Times New Roman"/>
                  <w:sz w:val="24"/>
                  <w:szCs w:val="24"/>
                  <w:lang w:val="en-US"/>
                  <w:rPrChange w:id="3683" w:author="Homa Ahmadzia" w:date="2022-03-04T10:22:00Z">
                    <w:rPr>
                      <w:rFonts w:eastAsia="Times New Roman"/>
                      <w:sz w:val="20"/>
                      <w:szCs w:val="20"/>
                    </w:rPr>
                  </w:rPrChange>
                </w:rPr>
                <w:t>24</w:t>
              </w:r>
            </w:ins>
          </w:p>
        </w:tc>
        <w:tc>
          <w:tcPr>
            <w:tcW w:w="905" w:type="dxa"/>
            <w:noWrap/>
            <w:tcPrChange w:id="3684" w:author="Jerome Federspiel" w:date="2022-02-04T07:03:00Z">
              <w:tcPr>
                <w:tcW w:w="897" w:type="dxa"/>
                <w:gridSpan w:val="2"/>
                <w:noWrap/>
              </w:tcPr>
            </w:tcPrChange>
          </w:tcPr>
          <w:p w14:paraId="4F91D08A" w14:textId="12A7065F" w:rsidR="006412A6" w:rsidRPr="00B62DF3" w:rsidRDefault="006412A6" w:rsidP="006412A6">
            <w:pPr>
              <w:jc w:val="center"/>
              <w:rPr>
                <w:ins w:id="3685" w:author="Jerome Federspiel" w:date="2022-02-04T07:00:00Z"/>
                <w:rFonts w:eastAsia="Times New Roman"/>
                <w:sz w:val="24"/>
                <w:szCs w:val="24"/>
                <w:lang w:val="en-US"/>
                <w:rPrChange w:id="3686" w:author="Homa Ahmadzia" w:date="2022-03-04T10:22:00Z">
                  <w:rPr>
                    <w:ins w:id="3687" w:author="Jerome Federspiel" w:date="2022-02-04T07:00:00Z"/>
                    <w:rFonts w:ascii="Times New Roman" w:eastAsia="Times New Roman" w:hAnsi="Times New Roman" w:cs="Times New Roman"/>
                    <w:sz w:val="24"/>
                    <w:szCs w:val="24"/>
                    <w:lang w:val="en-US"/>
                  </w:rPr>
                </w:rPrChange>
              </w:rPr>
            </w:pPr>
            <w:ins w:id="3688" w:author="Jerome Federspiel" w:date="2022-02-04T07:02:00Z">
              <w:r w:rsidRPr="00B62DF3">
                <w:rPr>
                  <w:rFonts w:eastAsia="Times New Roman"/>
                  <w:sz w:val="24"/>
                  <w:szCs w:val="24"/>
                  <w:lang w:val="en-US"/>
                  <w:rPrChange w:id="3689" w:author="Homa Ahmadzia" w:date="2022-03-04T10:22:00Z">
                    <w:rPr>
                      <w:rFonts w:eastAsia="Times New Roman"/>
                      <w:sz w:val="20"/>
                      <w:szCs w:val="20"/>
                    </w:rPr>
                  </w:rPrChange>
                </w:rPr>
                <w:t>4</w:t>
              </w:r>
            </w:ins>
          </w:p>
        </w:tc>
        <w:tc>
          <w:tcPr>
            <w:tcW w:w="838" w:type="dxa"/>
            <w:noWrap/>
            <w:tcPrChange w:id="3690" w:author="Jerome Federspiel" w:date="2022-02-04T07:03:00Z">
              <w:tcPr>
                <w:tcW w:w="831" w:type="dxa"/>
                <w:gridSpan w:val="2"/>
                <w:noWrap/>
              </w:tcPr>
            </w:tcPrChange>
          </w:tcPr>
          <w:p w14:paraId="27FA1E45" w14:textId="62CABBC9" w:rsidR="006412A6" w:rsidRPr="00B62DF3" w:rsidRDefault="006412A6" w:rsidP="006412A6">
            <w:pPr>
              <w:jc w:val="center"/>
              <w:rPr>
                <w:ins w:id="3691" w:author="Jerome Federspiel" w:date="2022-02-04T07:00:00Z"/>
                <w:rFonts w:eastAsia="Times New Roman"/>
                <w:sz w:val="24"/>
                <w:szCs w:val="24"/>
                <w:lang w:val="en-US"/>
                <w:rPrChange w:id="3692" w:author="Homa Ahmadzia" w:date="2022-03-04T10:22:00Z">
                  <w:rPr>
                    <w:ins w:id="3693" w:author="Jerome Federspiel" w:date="2022-02-04T07:00:00Z"/>
                    <w:rFonts w:ascii="Times New Roman" w:eastAsia="Times New Roman" w:hAnsi="Times New Roman" w:cs="Times New Roman"/>
                    <w:sz w:val="24"/>
                    <w:szCs w:val="24"/>
                    <w:lang w:val="en-US"/>
                  </w:rPr>
                </w:rPrChange>
              </w:rPr>
            </w:pPr>
            <w:ins w:id="3694" w:author="Jerome Federspiel" w:date="2022-02-04T07:02:00Z">
              <w:r w:rsidRPr="00B62DF3">
                <w:rPr>
                  <w:rFonts w:eastAsia="Times New Roman"/>
                  <w:sz w:val="24"/>
                  <w:szCs w:val="24"/>
                  <w:lang w:val="en-US"/>
                  <w:rPrChange w:id="3695" w:author="Homa Ahmadzia" w:date="2022-03-04T10:22:00Z">
                    <w:rPr>
                      <w:rFonts w:eastAsia="Times New Roman"/>
                      <w:sz w:val="20"/>
                      <w:szCs w:val="20"/>
                    </w:rPr>
                  </w:rPrChange>
                </w:rPr>
                <w:t>240</w:t>
              </w:r>
            </w:ins>
          </w:p>
        </w:tc>
        <w:tc>
          <w:tcPr>
            <w:tcW w:w="905" w:type="dxa"/>
            <w:noWrap/>
            <w:tcPrChange w:id="3696" w:author="Jerome Federspiel" w:date="2022-02-04T07:03:00Z">
              <w:tcPr>
                <w:tcW w:w="897" w:type="dxa"/>
                <w:gridSpan w:val="2"/>
                <w:noWrap/>
              </w:tcPr>
            </w:tcPrChange>
          </w:tcPr>
          <w:p w14:paraId="4167F244" w14:textId="20C3C755" w:rsidR="006412A6" w:rsidRPr="00B62DF3" w:rsidRDefault="006412A6" w:rsidP="006412A6">
            <w:pPr>
              <w:jc w:val="center"/>
              <w:rPr>
                <w:ins w:id="3697" w:author="Jerome Federspiel" w:date="2022-02-04T07:00:00Z"/>
                <w:rFonts w:eastAsia="Times New Roman"/>
                <w:sz w:val="24"/>
                <w:szCs w:val="24"/>
                <w:lang w:val="en-US"/>
                <w:rPrChange w:id="3698" w:author="Homa Ahmadzia" w:date="2022-03-04T10:22:00Z">
                  <w:rPr>
                    <w:ins w:id="3699" w:author="Jerome Federspiel" w:date="2022-02-04T07:00:00Z"/>
                    <w:rFonts w:ascii="Times New Roman" w:eastAsia="Times New Roman" w:hAnsi="Times New Roman" w:cs="Times New Roman"/>
                    <w:sz w:val="24"/>
                    <w:szCs w:val="24"/>
                    <w:lang w:val="en-US"/>
                  </w:rPr>
                </w:rPrChange>
              </w:rPr>
            </w:pPr>
            <w:ins w:id="3700" w:author="Jerome Federspiel" w:date="2022-02-04T07:02:00Z">
              <w:r w:rsidRPr="00B62DF3">
                <w:rPr>
                  <w:rFonts w:eastAsia="Times New Roman"/>
                  <w:sz w:val="24"/>
                  <w:szCs w:val="24"/>
                  <w:lang w:val="en-US"/>
                  <w:rPrChange w:id="3701" w:author="Homa Ahmadzia" w:date="2022-03-04T10:22:00Z">
                    <w:rPr>
                      <w:rFonts w:eastAsia="Times New Roman"/>
                      <w:sz w:val="20"/>
                      <w:szCs w:val="20"/>
                    </w:rPr>
                  </w:rPrChange>
                </w:rPr>
                <w:t>732</w:t>
              </w:r>
            </w:ins>
          </w:p>
        </w:tc>
        <w:tc>
          <w:tcPr>
            <w:tcW w:w="1246" w:type="dxa"/>
            <w:noWrap/>
            <w:tcPrChange w:id="3702" w:author="Jerome Federspiel" w:date="2022-02-04T07:03:00Z">
              <w:tcPr>
                <w:tcW w:w="1473" w:type="dxa"/>
                <w:gridSpan w:val="3"/>
                <w:noWrap/>
              </w:tcPr>
            </w:tcPrChange>
          </w:tcPr>
          <w:p w14:paraId="4BC5F331" w14:textId="78D949DD" w:rsidR="006412A6" w:rsidRPr="00B62DF3" w:rsidRDefault="006412A6" w:rsidP="006412A6">
            <w:pPr>
              <w:jc w:val="center"/>
              <w:rPr>
                <w:ins w:id="3703" w:author="Jerome Federspiel" w:date="2022-02-04T07:00:00Z"/>
                <w:rFonts w:eastAsia="Times New Roman"/>
                <w:sz w:val="24"/>
                <w:szCs w:val="24"/>
                <w:lang w:val="en-US"/>
                <w:rPrChange w:id="3704" w:author="Homa Ahmadzia" w:date="2022-03-04T10:22:00Z">
                  <w:rPr>
                    <w:ins w:id="3705" w:author="Jerome Federspiel" w:date="2022-02-04T07:00:00Z"/>
                    <w:rFonts w:ascii="Times New Roman" w:eastAsia="Times New Roman" w:hAnsi="Times New Roman" w:cs="Times New Roman"/>
                    <w:sz w:val="24"/>
                    <w:szCs w:val="24"/>
                    <w:lang w:val="en-US"/>
                  </w:rPr>
                </w:rPrChange>
              </w:rPr>
            </w:pPr>
            <w:ins w:id="3706" w:author="Jerome Federspiel" w:date="2022-02-04T07:02:00Z">
              <w:r w:rsidRPr="00B62DF3">
                <w:rPr>
                  <w:rFonts w:eastAsia="Times New Roman"/>
                  <w:sz w:val="24"/>
                  <w:szCs w:val="24"/>
                  <w:lang w:val="en-US"/>
                  <w:rPrChange w:id="3707" w:author="Homa Ahmadzia" w:date="2022-03-04T10:22:00Z">
                    <w:rPr>
                      <w:rFonts w:eastAsia="Times New Roman"/>
                      <w:sz w:val="20"/>
                      <w:szCs w:val="20"/>
                    </w:rPr>
                  </w:rPrChange>
                </w:rPr>
                <w:t>0.091</w:t>
              </w:r>
            </w:ins>
          </w:p>
        </w:tc>
        <w:tc>
          <w:tcPr>
            <w:tcW w:w="1038" w:type="dxa"/>
            <w:noWrap/>
            <w:tcPrChange w:id="3708" w:author="Jerome Federspiel" w:date="2022-02-04T07:03:00Z">
              <w:tcPr>
                <w:tcW w:w="1029" w:type="dxa"/>
                <w:gridSpan w:val="3"/>
                <w:noWrap/>
              </w:tcPr>
            </w:tcPrChange>
          </w:tcPr>
          <w:p w14:paraId="040F8C80" w14:textId="14F9A502" w:rsidR="006412A6" w:rsidRPr="00B62DF3" w:rsidRDefault="006412A6" w:rsidP="006412A6">
            <w:pPr>
              <w:jc w:val="center"/>
              <w:rPr>
                <w:ins w:id="3709" w:author="Jerome Federspiel" w:date="2022-02-04T07:00:00Z"/>
                <w:rFonts w:eastAsia="Times New Roman"/>
                <w:sz w:val="24"/>
                <w:szCs w:val="24"/>
                <w:lang w:val="en-US"/>
                <w:rPrChange w:id="3710" w:author="Homa Ahmadzia" w:date="2022-03-04T10:22:00Z">
                  <w:rPr>
                    <w:ins w:id="3711" w:author="Jerome Federspiel" w:date="2022-02-04T07:00:00Z"/>
                    <w:rFonts w:ascii="Times New Roman" w:eastAsia="Times New Roman" w:hAnsi="Times New Roman" w:cs="Times New Roman"/>
                    <w:sz w:val="24"/>
                    <w:szCs w:val="24"/>
                    <w:lang w:val="en-US"/>
                  </w:rPr>
                </w:rPrChange>
              </w:rPr>
            </w:pPr>
            <w:ins w:id="3712" w:author="Jerome Federspiel" w:date="2022-02-04T07:02:00Z">
              <w:r w:rsidRPr="00B62DF3">
                <w:rPr>
                  <w:rFonts w:eastAsia="Times New Roman"/>
                  <w:sz w:val="24"/>
                  <w:szCs w:val="24"/>
                  <w:lang w:val="en-US"/>
                  <w:rPrChange w:id="3713" w:author="Homa Ahmadzia" w:date="2022-03-04T10:22:00Z">
                    <w:rPr>
                      <w:rFonts w:eastAsia="Times New Roman"/>
                      <w:sz w:val="20"/>
                      <w:szCs w:val="20"/>
                    </w:rPr>
                  </w:rPrChange>
                </w:rPr>
                <w:t>0.859</w:t>
              </w:r>
            </w:ins>
          </w:p>
        </w:tc>
        <w:tc>
          <w:tcPr>
            <w:tcW w:w="1679" w:type="dxa"/>
            <w:noWrap/>
            <w:tcPrChange w:id="3714" w:author="Jerome Federspiel" w:date="2022-02-04T07:03:00Z">
              <w:tcPr>
                <w:tcW w:w="1663" w:type="dxa"/>
                <w:gridSpan w:val="3"/>
                <w:noWrap/>
              </w:tcPr>
            </w:tcPrChange>
          </w:tcPr>
          <w:p w14:paraId="638DBAFA" w14:textId="413EEB6E" w:rsidR="006412A6" w:rsidRPr="00B62DF3" w:rsidRDefault="006412A6" w:rsidP="006412A6">
            <w:pPr>
              <w:jc w:val="center"/>
              <w:rPr>
                <w:ins w:id="3715" w:author="Jerome Federspiel" w:date="2022-02-04T07:00:00Z"/>
                <w:rFonts w:eastAsia="Times New Roman"/>
                <w:sz w:val="24"/>
                <w:szCs w:val="24"/>
                <w:lang w:val="en-US"/>
                <w:rPrChange w:id="3716" w:author="Homa Ahmadzia" w:date="2022-03-04T10:22:00Z">
                  <w:rPr>
                    <w:ins w:id="3717" w:author="Jerome Federspiel" w:date="2022-02-04T07:00:00Z"/>
                    <w:rFonts w:ascii="Times New Roman" w:eastAsia="Times New Roman" w:hAnsi="Times New Roman" w:cs="Times New Roman"/>
                    <w:sz w:val="24"/>
                    <w:szCs w:val="24"/>
                    <w:lang w:val="en-US"/>
                  </w:rPr>
                </w:rPrChange>
              </w:rPr>
            </w:pPr>
            <w:ins w:id="3718" w:author="Jerome Federspiel" w:date="2022-02-04T07:02:00Z">
              <w:r w:rsidRPr="00B62DF3">
                <w:rPr>
                  <w:rFonts w:eastAsia="Times New Roman"/>
                  <w:sz w:val="24"/>
                  <w:szCs w:val="24"/>
                  <w:lang w:val="en-US"/>
                  <w:rPrChange w:id="3719" w:author="Homa Ahmadzia" w:date="2022-03-04T10:22:00Z">
                    <w:rPr>
                      <w:rFonts w:eastAsia="Times New Roman"/>
                      <w:sz w:val="20"/>
                      <w:szCs w:val="20"/>
                    </w:rPr>
                  </w:rPrChange>
                </w:rPr>
                <w:t>0.753</w:t>
              </w:r>
            </w:ins>
          </w:p>
        </w:tc>
        <w:tc>
          <w:tcPr>
            <w:tcW w:w="1440" w:type="dxa"/>
            <w:noWrap/>
            <w:tcPrChange w:id="3720" w:author="Jerome Federspiel" w:date="2022-02-04T07:03:00Z">
              <w:tcPr>
                <w:tcW w:w="1427" w:type="dxa"/>
                <w:gridSpan w:val="3"/>
                <w:noWrap/>
              </w:tcPr>
            </w:tcPrChange>
          </w:tcPr>
          <w:p w14:paraId="4F4AF6AA" w14:textId="521A90DC" w:rsidR="006412A6" w:rsidRPr="00B62DF3" w:rsidRDefault="006412A6" w:rsidP="006412A6">
            <w:pPr>
              <w:jc w:val="center"/>
              <w:rPr>
                <w:ins w:id="3721" w:author="Jerome Federspiel" w:date="2022-02-04T07:00:00Z"/>
                <w:rFonts w:eastAsia="Times New Roman"/>
                <w:sz w:val="24"/>
                <w:szCs w:val="24"/>
                <w:lang w:val="en-US"/>
                <w:rPrChange w:id="3722" w:author="Homa Ahmadzia" w:date="2022-03-04T10:22:00Z">
                  <w:rPr>
                    <w:ins w:id="3723" w:author="Jerome Federspiel" w:date="2022-02-04T07:00:00Z"/>
                    <w:rFonts w:ascii="Times New Roman" w:eastAsia="Times New Roman" w:hAnsi="Times New Roman" w:cs="Times New Roman"/>
                    <w:sz w:val="24"/>
                    <w:szCs w:val="24"/>
                    <w:lang w:val="en-US"/>
                  </w:rPr>
                </w:rPrChange>
              </w:rPr>
            </w:pPr>
            <w:ins w:id="3724" w:author="Jerome Federspiel" w:date="2022-02-04T07:02:00Z">
              <w:r w:rsidRPr="00B62DF3">
                <w:rPr>
                  <w:rFonts w:eastAsia="Times New Roman"/>
                  <w:sz w:val="24"/>
                  <w:szCs w:val="24"/>
                  <w:lang w:val="en-US"/>
                  <w:rPrChange w:id="3725" w:author="Homa Ahmadzia" w:date="2022-03-04T10:22:00Z">
                    <w:rPr>
                      <w:rFonts w:eastAsia="Times New Roman"/>
                      <w:sz w:val="20"/>
                      <w:szCs w:val="20"/>
                    </w:rPr>
                  </w:rPrChange>
                </w:rPr>
                <w:t>0.855</w:t>
              </w:r>
            </w:ins>
          </w:p>
        </w:tc>
        <w:tc>
          <w:tcPr>
            <w:tcW w:w="1297" w:type="dxa"/>
            <w:noWrap/>
            <w:tcPrChange w:id="3726" w:author="Jerome Federspiel" w:date="2022-02-04T07:03:00Z">
              <w:tcPr>
                <w:tcW w:w="899" w:type="dxa"/>
                <w:gridSpan w:val="3"/>
                <w:noWrap/>
              </w:tcPr>
            </w:tcPrChange>
          </w:tcPr>
          <w:p w14:paraId="09E5BC8A" w14:textId="4C675758" w:rsidR="006412A6" w:rsidRPr="00B62DF3" w:rsidRDefault="006412A6" w:rsidP="006412A6">
            <w:pPr>
              <w:jc w:val="center"/>
              <w:rPr>
                <w:ins w:id="3727" w:author="Jerome Federspiel" w:date="2022-02-04T07:00:00Z"/>
                <w:rFonts w:eastAsia="Times New Roman"/>
                <w:sz w:val="24"/>
                <w:szCs w:val="24"/>
                <w:lang w:val="en-US"/>
                <w:rPrChange w:id="3728" w:author="Homa Ahmadzia" w:date="2022-03-04T10:22:00Z">
                  <w:rPr>
                    <w:ins w:id="3729" w:author="Jerome Federspiel" w:date="2022-02-04T07:00:00Z"/>
                    <w:rFonts w:ascii="Times New Roman" w:eastAsia="Times New Roman" w:hAnsi="Times New Roman" w:cs="Times New Roman"/>
                    <w:sz w:val="24"/>
                    <w:szCs w:val="24"/>
                    <w:lang w:val="en-US"/>
                  </w:rPr>
                </w:rPrChange>
              </w:rPr>
            </w:pPr>
            <w:ins w:id="3730" w:author="Jerome Federspiel" w:date="2022-02-04T07:02:00Z">
              <w:r w:rsidRPr="00B62DF3">
                <w:rPr>
                  <w:rFonts w:eastAsia="Times New Roman"/>
                  <w:sz w:val="24"/>
                  <w:szCs w:val="24"/>
                  <w:lang w:val="en-US"/>
                  <w:rPrChange w:id="3731" w:author="Homa Ahmadzia" w:date="2022-03-04T10:22:00Z">
                    <w:rPr>
                      <w:rFonts w:eastAsia="Times New Roman"/>
                      <w:sz w:val="20"/>
                      <w:szCs w:val="20"/>
                    </w:rPr>
                  </w:rPrChange>
                </w:rPr>
                <w:t>0.111</w:t>
              </w:r>
            </w:ins>
          </w:p>
        </w:tc>
        <w:tc>
          <w:tcPr>
            <w:tcW w:w="982" w:type="dxa"/>
            <w:noWrap/>
            <w:tcPrChange w:id="3732" w:author="Jerome Federspiel" w:date="2022-02-04T07:03:00Z">
              <w:tcPr>
                <w:tcW w:w="973" w:type="dxa"/>
                <w:gridSpan w:val="3"/>
                <w:noWrap/>
              </w:tcPr>
            </w:tcPrChange>
          </w:tcPr>
          <w:p w14:paraId="4D7EB95F" w14:textId="058E65C2" w:rsidR="006412A6" w:rsidRPr="00B62DF3" w:rsidRDefault="006412A6" w:rsidP="006412A6">
            <w:pPr>
              <w:jc w:val="center"/>
              <w:rPr>
                <w:ins w:id="3733" w:author="Jerome Federspiel" w:date="2022-02-04T07:00:00Z"/>
                <w:rFonts w:eastAsia="Times New Roman"/>
                <w:sz w:val="24"/>
                <w:szCs w:val="24"/>
                <w:lang w:val="en-US"/>
                <w:rPrChange w:id="3734" w:author="Homa Ahmadzia" w:date="2022-03-04T10:22:00Z">
                  <w:rPr>
                    <w:ins w:id="3735" w:author="Jerome Federspiel" w:date="2022-02-04T07:00:00Z"/>
                    <w:rFonts w:ascii="Times New Roman" w:eastAsia="Times New Roman" w:hAnsi="Times New Roman" w:cs="Times New Roman"/>
                    <w:sz w:val="24"/>
                    <w:szCs w:val="24"/>
                    <w:lang w:val="en-US"/>
                  </w:rPr>
                </w:rPrChange>
              </w:rPr>
            </w:pPr>
            <w:ins w:id="3736" w:author="Jerome Federspiel" w:date="2022-02-04T07:02:00Z">
              <w:r w:rsidRPr="00B62DF3">
                <w:rPr>
                  <w:rFonts w:eastAsia="Times New Roman"/>
                  <w:sz w:val="24"/>
                  <w:szCs w:val="24"/>
                  <w:lang w:val="en-US"/>
                  <w:rPrChange w:id="3737" w:author="Homa Ahmadzia" w:date="2022-03-04T10:22:00Z">
                    <w:rPr>
                      <w:rFonts w:eastAsia="Times New Roman"/>
                      <w:sz w:val="20"/>
                      <w:szCs w:val="20"/>
                    </w:rPr>
                  </w:rPrChange>
                </w:rPr>
                <w:t>0.229</w:t>
              </w:r>
            </w:ins>
          </w:p>
        </w:tc>
        <w:tc>
          <w:tcPr>
            <w:tcW w:w="756" w:type="dxa"/>
            <w:noWrap/>
            <w:tcPrChange w:id="3738" w:author="Jerome Federspiel" w:date="2022-02-04T07:03:00Z">
              <w:tcPr>
                <w:tcW w:w="616" w:type="dxa"/>
                <w:gridSpan w:val="3"/>
                <w:noWrap/>
              </w:tcPr>
            </w:tcPrChange>
          </w:tcPr>
          <w:p w14:paraId="119A570B" w14:textId="05E315D7" w:rsidR="006412A6" w:rsidRPr="00B62DF3" w:rsidRDefault="006412A6" w:rsidP="006412A6">
            <w:pPr>
              <w:jc w:val="center"/>
              <w:rPr>
                <w:ins w:id="3739" w:author="Jerome Federspiel" w:date="2022-02-04T07:00:00Z"/>
                <w:rFonts w:eastAsia="Times New Roman"/>
                <w:sz w:val="24"/>
                <w:szCs w:val="24"/>
                <w:lang w:val="en-US"/>
                <w:rPrChange w:id="3740" w:author="Homa Ahmadzia" w:date="2022-03-04T10:22:00Z">
                  <w:rPr>
                    <w:ins w:id="3741" w:author="Jerome Federspiel" w:date="2022-02-04T07:00:00Z"/>
                    <w:rFonts w:ascii="Times New Roman" w:eastAsia="Times New Roman" w:hAnsi="Times New Roman" w:cs="Times New Roman"/>
                    <w:sz w:val="24"/>
                    <w:szCs w:val="24"/>
                    <w:lang w:val="en-US"/>
                  </w:rPr>
                </w:rPrChange>
              </w:rPr>
            </w:pPr>
            <w:ins w:id="3742" w:author="Jerome Federspiel" w:date="2022-02-04T07:02:00Z">
              <w:r w:rsidRPr="00B62DF3">
                <w:rPr>
                  <w:rFonts w:eastAsia="Times New Roman"/>
                  <w:sz w:val="24"/>
                  <w:szCs w:val="24"/>
                  <w:lang w:val="en-US"/>
                  <w:rPrChange w:id="3743" w:author="Homa Ahmadzia" w:date="2022-03-04T10:22:00Z">
                    <w:rPr>
                      <w:rFonts w:eastAsia="Times New Roman"/>
                      <w:sz w:val="20"/>
                      <w:szCs w:val="20"/>
                    </w:rPr>
                  </w:rPrChange>
                </w:rPr>
                <w:t>0.319</w:t>
              </w:r>
            </w:ins>
          </w:p>
        </w:tc>
      </w:tr>
      <w:tr w:rsidR="006412A6" w:rsidRPr="00B62DF3" w14:paraId="04728384" w14:textId="77777777" w:rsidTr="006412A6">
        <w:tblPrEx>
          <w:tblPrExChange w:id="3744" w:author="Jerome Federspiel" w:date="2022-02-04T07:03:00Z">
            <w:tblPrEx>
              <w:tblW w:w="12565" w:type="dxa"/>
            </w:tblPrEx>
          </w:tblPrExChange>
        </w:tblPrEx>
        <w:trPr>
          <w:trHeight w:val="260"/>
          <w:ins w:id="3745" w:author="Jerome Federspiel" w:date="2022-02-04T07:00:00Z"/>
          <w:trPrChange w:id="3746" w:author="Jerome Federspiel" w:date="2022-02-04T07:03:00Z">
            <w:trPr>
              <w:trHeight w:val="260"/>
            </w:trPr>
          </w:trPrChange>
        </w:trPr>
        <w:tc>
          <w:tcPr>
            <w:tcW w:w="933" w:type="dxa"/>
            <w:noWrap/>
            <w:tcPrChange w:id="3747" w:author="Jerome Federspiel" w:date="2022-02-04T07:03:00Z">
              <w:tcPr>
                <w:tcW w:w="1028" w:type="dxa"/>
                <w:gridSpan w:val="2"/>
                <w:noWrap/>
              </w:tcPr>
            </w:tcPrChange>
          </w:tcPr>
          <w:p w14:paraId="7A7143DE" w14:textId="3449DC7A" w:rsidR="006412A6" w:rsidRPr="00B62DF3" w:rsidRDefault="006412A6">
            <w:pPr>
              <w:rPr>
                <w:ins w:id="3748" w:author="Jerome Federspiel" w:date="2022-02-04T07:00:00Z"/>
                <w:rFonts w:eastAsia="Times New Roman"/>
                <w:sz w:val="24"/>
                <w:szCs w:val="24"/>
                <w:lang w:val="en-US"/>
                <w:rPrChange w:id="3749" w:author="Homa Ahmadzia" w:date="2022-03-04T10:22:00Z">
                  <w:rPr>
                    <w:ins w:id="3750" w:author="Jerome Federspiel" w:date="2022-02-04T07:00:00Z"/>
                    <w:rFonts w:ascii="Times New Roman" w:eastAsia="Times New Roman" w:hAnsi="Times New Roman" w:cs="Times New Roman"/>
                    <w:sz w:val="24"/>
                    <w:szCs w:val="24"/>
                    <w:lang w:val="en-US"/>
                  </w:rPr>
                </w:rPrChange>
              </w:rPr>
              <w:pPrChange w:id="3751" w:author="Jerome Federspiel" w:date="2022-02-04T07:02:00Z">
                <w:pPr>
                  <w:jc w:val="center"/>
                </w:pPr>
              </w:pPrChange>
            </w:pPr>
            <w:ins w:id="3752" w:author="Jerome Federspiel" w:date="2022-02-04T07:02:00Z">
              <w:r w:rsidRPr="00B62DF3">
                <w:rPr>
                  <w:rFonts w:eastAsia="Times New Roman"/>
                  <w:sz w:val="24"/>
                  <w:szCs w:val="24"/>
                  <w:lang w:val="en-US"/>
                  <w:rPrChange w:id="3753" w:author="Homa Ahmadzia" w:date="2022-03-04T10:22:00Z">
                    <w:rPr>
                      <w:rFonts w:eastAsia="Times New Roman"/>
                      <w:sz w:val="20"/>
                      <w:szCs w:val="20"/>
                    </w:rPr>
                  </w:rPrChange>
                </w:rPr>
                <w:t>SV</w:t>
              </w:r>
            </w:ins>
            <w:ins w:id="3754" w:author="Jerome Federspiel" w:date="2022-02-04T07:06:00Z">
              <w:r w:rsidR="00FF0C37" w:rsidRPr="00B62DF3">
                <w:rPr>
                  <w:rFonts w:eastAsia="Times New Roman"/>
                  <w:sz w:val="24"/>
                  <w:szCs w:val="24"/>
                  <w:lang w:val="en-US"/>
                  <w:rPrChange w:id="3755" w:author="Homa Ahmadzia" w:date="2022-03-04T10:22:00Z">
                    <w:rPr>
                      <w:rFonts w:ascii="Times New Roman" w:eastAsia="Times New Roman" w:hAnsi="Times New Roman" w:cs="Times New Roman"/>
                      <w:sz w:val="24"/>
                      <w:szCs w:val="24"/>
                      <w:lang w:val="en-US"/>
                    </w:rPr>
                  </w:rPrChange>
                </w:rPr>
                <w:t>M</w:t>
              </w:r>
            </w:ins>
          </w:p>
        </w:tc>
        <w:tc>
          <w:tcPr>
            <w:tcW w:w="838" w:type="dxa"/>
            <w:noWrap/>
            <w:tcPrChange w:id="3756" w:author="Jerome Federspiel" w:date="2022-02-04T07:03:00Z">
              <w:tcPr>
                <w:tcW w:w="831" w:type="dxa"/>
                <w:gridSpan w:val="2"/>
                <w:noWrap/>
              </w:tcPr>
            </w:tcPrChange>
          </w:tcPr>
          <w:p w14:paraId="6645A85D" w14:textId="4E955030" w:rsidR="006412A6" w:rsidRPr="00B62DF3" w:rsidRDefault="006412A6" w:rsidP="006412A6">
            <w:pPr>
              <w:jc w:val="center"/>
              <w:rPr>
                <w:ins w:id="3757" w:author="Jerome Federspiel" w:date="2022-02-04T07:00:00Z"/>
                <w:rFonts w:eastAsia="Times New Roman"/>
                <w:sz w:val="24"/>
                <w:szCs w:val="24"/>
                <w:lang w:val="en-US"/>
                <w:rPrChange w:id="3758" w:author="Homa Ahmadzia" w:date="2022-03-04T10:22:00Z">
                  <w:rPr>
                    <w:ins w:id="3759" w:author="Jerome Federspiel" w:date="2022-02-04T07:00:00Z"/>
                    <w:rFonts w:ascii="Times New Roman" w:eastAsia="Times New Roman" w:hAnsi="Times New Roman" w:cs="Times New Roman"/>
                    <w:sz w:val="24"/>
                    <w:szCs w:val="24"/>
                    <w:lang w:val="en-US"/>
                  </w:rPr>
                </w:rPrChange>
              </w:rPr>
            </w:pPr>
            <w:ins w:id="3760" w:author="Jerome Federspiel" w:date="2022-02-04T07:02:00Z">
              <w:r w:rsidRPr="00B62DF3">
                <w:rPr>
                  <w:rFonts w:eastAsia="Times New Roman"/>
                  <w:sz w:val="24"/>
                  <w:szCs w:val="24"/>
                  <w:lang w:val="en-US"/>
                  <w:rPrChange w:id="3761" w:author="Homa Ahmadzia" w:date="2022-03-04T10:22:00Z">
                    <w:rPr>
                      <w:rFonts w:eastAsia="Times New Roman"/>
                      <w:sz w:val="20"/>
                      <w:szCs w:val="20"/>
                    </w:rPr>
                  </w:rPrChange>
                </w:rPr>
                <w:t>24</w:t>
              </w:r>
            </w:ins>
          </w:p>
        </w:tc>
        <w:tc>
          <w:tcPr>
            <w:tcW w:w="905" w:type="dxa"/>
            <w:noWrap/>
            <w:tcPrChange w:id="3762" w:author="Jerome Federspiel" w:date="2022-02-04T07:03:00Z">
              <w:tcPr>
                <w:tcW w:w="897" w:type="dxa"/>
                <w:gridSpan w:val="2"/>
                <w:noWrap/>
              </w:tcPr>
            </w:tcPrChange>
          </w:tcPr>
          <w:p w14:paraId="1958D66C" w14:textId="0A7B4266" w:rsidR="006412A6" w:rsidRPr="00B62DF3" w:rsidRDefault="006412A6" w:rsidP="006412A6">
            <w:pPr>
              <w:jc w:val="center"/>
              <w:rPr>
                <w:ins w:id="3763" w:author="Jerome Federspiel" w:date="2022-02-04T07:00:00Z"/>
                <w:rFonts w:eastAsia="Times New Roman"/>
                <w:sz w:val="24"/>
                <w:szCs w:val="24"/>
                <w:lang w:val="en-US"/>
                <w:rPrChange w:id="3764" w:author="Homa Ahmadzia" w:date="2022-03-04T10:22:00Z">
                  <w:rPr>
                    <w:ins w:id="3765" w:author="Jerome Federspiel" w:date="2022-02-04T07:00:00Z"/>
                    <w:rFonts w:ascii="Times New Roman" w:eastAsia="Times New Roman" w:hAnsi="Times New Roman" w:cs="Times New Roman"/>
                    <w:sz w:val="24"/>
                    <w:szCs w:val="24"/>
                    <w:lang w:val="en-US"/>
                  </w:rPr>
                </w:rPrChange>
              </w:rPr>
            </w:pPr>
            <w:ins w:id="3766" w:author="Jerome Federspiel" w:date="2022-02-04T07:02:00Z">
              <w:r w:rsidRPr="00B62DF3">
                <w:rPr>
                  <w:rFonts w:eastAsia="Times New Roman"/>
                  <w:sz w:val="24"/>
                  <w:szCs w:val="24"/>
                  <w:lang w:val="en-US"/>
                  <w:rPrChange w:id="3767" w:author="Homa Ahmadzia" w:date="2022-03-04T10:22:00Z">
                    <w:rPr>
                      <w:rFonts w:eastAsia="Times New Roman"/>
                      <w:sz w:val="20"/>
                      <w:szCs w:val="20"/>
                    </w:rPr>
                  </w:rPrChange>
                </w:rPr>
                <w:t>4</w:t>
              </w:r>
            </w:ins>
          </w:p>
        </w:tc>
        <w:tc>
          <w:tcPr>
            <w:tcW w:w="838" w:type="dxa"/>
            <w:noWrap/>
            <w:tcPrChange w:id="3768" w:author="Jerome Federspiel" w:date="2022-02-04T07:03:00Z">
              <w:tcPr>
                <w:tcW w:w="831" w:type="dxa"/>
                <w:gridSpan w:val="2"/>
                <w:noWrap/>
              </w:tcPr>
            </w:tcPrChange>
          </w:tcPr>
          <w:p w14:paraId="0026B086" w14:textId="15C13F3C" w:rsidR="006412A6" w:rsidRPr="00B62DF3" w:rsidRDefault="006412A6" w:rsidP="006412A6">
            <w:pPr>
              <w:jc w:val="center"/>
              <w:rPr>
                <w:ins w:id="3769" w:author="Jerome Federspiel" w:date="2022-02-04T07:00:00Z"/>
                <w:rFonts w:eastAsia="Times New Roman"/>
                <w:sz w:val="24"/>
                <w:szCs w:val="24"/>
                <w:lang w:val="en-US"/>
                <w:rPrChange w:id="3770" w:author="Homa Ahmadzia" w:date="2022-03-04T10:22:00Z">
                  <w:rPr>
                    <w:ins w:id="3771" w:author="Jerome Federspiel" w:date="2022-02-04T07:00:00Z"/>
                    <w:rFonts w:ascii="Times New Roman" w:eastAsia="Times New Roman" w:hAnsi="Times New Roman" w:cs="Times New Roman"/>
                    <w:sz w:val="24"/>
                    <w:szCs w:val="24"/>
                    <w:lang w:val="en-US"/>
                  </w:rPr>
                </w:rPrChange>
              </w:rPr>
            </w:pPr>
            <w:ins w:id="3772" w:author="Jerome Federspiel" w:date="2022-02-04T07:02:00Z">
              <w:r w:rsidRPr="00B62DF3">
                <w:rPr>
                  <w:rFonts w:eastAsia="Times New Roman"/>
                  <w:sz w:val="24"/>
                  <w:szCs w:val="24"/>
                  <w:lang w:val="en-US"/>
                  <w:rPrChange w:id="3773" w:author="Homa Ahmadzia" w:date="2022-03-04T10:22:00Z">
                    <w:rPr>
                      <w:rFonts w:eastAsia="Times New Roman"/>
                      <w:sz w:val="20"/>
                      <w:szCs w:val="20"/>
                    </w:rPr>
                  </w:rPrChange>
                </w:rPr>
                <w:t>244</w:t>
              </w:r>
            </w:ins>
          </w:p>
        </w:tc>
        <w:tc>
          <w:tcPr>
            <w:tcW w:w="905" w:type="dxa"/>
            <w:noWrap/>
            <w:tcPrChange w:id="3774" w:author="Jerome Federspiel" w:date="2022-02-04T07:03:00Z">
              <w:tcPr>
                <w:tcW w:w="897" w:type="dxa"/>
                <w:gridSpan w:val="2"/>
                <w:noWrap/>
              </w:tcPr>
            </w:tcPrChange>
          </w:tcPr>
          <w:p w14:paraId="674EBC80" w14:textId="6C6D883C" w:rsidR="006412A6" w:rsidRPr="00B62DF3" w:rsidRDefault="006412A6" w:rsidP="006412A6">
            <w:pPr>
              <w:jc w:val="center"/>
              <w:rPr>
                <w:ins w:id="3775" w:author="Jerome Federspiel" w:date="2022-02-04T07:00:00Z"/>
                <w:rFonts w:eastAsia="Times New Roman"/>
                <w:sz w:val="24"/>
                <w:szCs w:val="24"/>
                <w:lang w:val="en-US"/>
                <w:rPrChange w:id="3776" w:author="Homa Ahmadzia" w:date="2022-03-04T10:22:00Z">
                  <w:rPr>
                    <w:ins w:id="3777" w:author="Jerome Federspiel" w:date="2022-02-04T07:00:00Z"/>
                    <w:rFonts w:ascii="Times New Roman" w:eastAsia="Times New Roman" w:hAnsi="Times New Roman" w:cs="Times New Roman"/>
                    <w:sz w:val="24"/>
                    <w:szCs w:val="24"/>
                    <w:lang w:val="en-US"/>
                  </w:rPr>
                </w:rPrChange>
              </w:rPr>
            </w:pPr>
            <w:ins w:id="3778" w:author="Jerome Federspiel" w:date="2022-02-04T07:02:00Z">
              <w:r w:rsidRPr="00B62DF3">
                <w:rPr>
                  <w:rFonts w:eastAsia="Times New Roman"/>
                  <w:sz w:val="24"/>
                  <w:szCs w:val="24"/>
                  <w:lang w:val="en-US"/>
                  <w:rPrChange w:id="3779" w:author="Homa Ahmadzia" w:date="2022-03-04T10:22:00Z">
                    <w:rPr>
                      <w:rFonts w:eastAsia="Times New Roman"/>
                      <w:sz w:val="20"/>
                      <w:szCs w:val="20"/>
                    </w:rPr>
                  </w:rPrChange>
                </w:rPr>
                <w:t>728</w:t>
              </w:r>
            </w:ins>
          </w:p>
        </w:tc>
        <w:tc>
          <w:tcPr>
            <w:tcW w:w="1246" w:type="dxa"/>
            <w:noWrap/>
            <w:tcPrChange w:id="3780" w:author="Jerome Federspiel" w:date="2022-02-04T07:03:00Z">
              <w:tcPr>
                <w:tcW w:w="1473" w:type="dxa"/>
                <w:gridSpan w:val="3"/>
                <w:noWrap/>
              </w:tcPr>
            </w:tcPrChange>
          </w:tcPr>
          <w:p w14:paraId="52A260B4" w14:textId="2CF22213" w:rsidR="006412A6" w:rsidRPr="00B62DF3" w:rsidRDefault="006412A6" w:rsidP="006412A6">
            <w:pPr>
              <w:jc w:val="center"/>
              <w:rPr>
                <w:ins w:id="3781" w:author="Jerome Federspiel" w:date="2022-02-04T07:00:00Z"/>
                <w:rFonts w:eastAsia="Times New Roman"/>
                <w:sz w:val="24"/>
                <w:szCs w:val="24"/>
                <w:lang w:val="en-US"/>
                <w:rPrChange w:id="3782" w:author="Homa Ahmadzia" w:date="2022-03-04T10:22:00Z">
                  <w:rPr>
                    <w:ins w:id="3783" w:author="Jerome Federspiel" w:date="2022-02-04T07:00:00Z"/>
                    <w:rFonts w:ascii="Times New Roman" w:eastAsia="Times New Roman" w:hAnsi="Times New Roman" w:cs="Times New Roman"/>
                    <w:sz w:val="24"/>
                    <w:szCs w:val="24"/>
                    <w:lang w:val="en-US"/>
                  </w:rPr>
                </w:rPrChange>
              </w:rPr>
            </w:pPr>
            <w:ins w:id="3784" w:author="Jerome Federspiel" w:date="2022-02-04T07:02:00Z">
              <w:r w:rsidRPr="00B62DF3">
                <w:rPr>
                  <w:rFonts w:eastAsia="Times New Roman"/>
                  <w:sz w:val="24"/>
                  <w:szCs w:val="24"/>
                  <w:lang w:val="en-US"/>
                  <w:rPrChange w:id="3785" w:author="Homa Ahmadzia" w:date="2022-03-04T10:22:00Z">
                    <w:rPr>
                      <w:rFonts w:eastAsia="Times New Roman"/>
                      <w:sz w:val="20"/>
                      <w:szCs w:val="20"/>
                    </w:rPr>
                  </w:rPrChange>
                </w:rPr>
                <w:t>0.091</w:t>
              </w:r>
            </w:ins>
          </w:p>
        </w:tc>
        <w:tc>
          <w:tcPr>
            <w:tcW w:w="1038" w:type="dxa"/>
            <w:noWrap/>
            <w:tcPrChange w:id="3786" w:author="Jerome Federspiel" w:date="2022-02-04T07:03:00Z">
              <w:tcPr>
                <w:tcW w:w="1029" w:type="dxa"/>
                <w:gridSpan w:val="3"/>
                <w:noWrap/>
              </w:tcPr>
            </w:tcPrChange>
          </w:tcPr>
          <w:p w14:paraId="3A64B853" w14:textId="3017FFD8" w:rsidR="006412A6" w:rsidRPr="00B62DF3" w:rsidRDefault="006412A6" w:rsidP="006412A6">
            <w:pPr>
              <w:jc w:val="center"/>
              <w:rPr>
                <w:ins w:id="3787" w:author="Jerome Federspiel" w:date="2022-02-04T07:00:00Z"/>
                <w:rFonts w:eastAsia="Times New Roman"/>
                <w:sz w:val="24"/>
                <w:szCs w:val="24"/>
                <w:lang w:val="en-US"/>
                <w:rPrChange w:id="3788" w:author="Homa Ahmadzia" w:date="2022-03-04T10:22:00Z">
                  <w:rPr>
                    <w:ins w:id="3789" w:author="Jerome Federspiel" w:date="2022-02-04T07:00:00Z"/>
                    <w:rFonts w:ascii="Times New Roman" w:eastAsia="Times New Roman" w:hAnsi="Times New Roman" w:cs="Times New Roman"/>
                    <w:sz w:val="24"/>
                    <w:szCs w:val="24"/>
                    <w:lang w:val="en-US"/>
                  </w:rPr>
                </w:rPrChange>
              </w:rPr>
            </w:pPr>
            <w:ins w:id="3790" w:author="Jerome Federspiel" w:date="2022-02-04T07:02:00Z">
              <w:r w:rsidRPr="00B62DF3">
                <w:rPr>
                  <w:rFonts w:eastAsia="Times New Roman"/>
                  <w:sz w:val="24"/>
                  <w:szCs w:val="24"/>
                  <w:lang w:val="en-US"/>
                  <w:rPrChange w:id="3791" w:author="Homa Ahmadzia" w:date="2022-03-04T10:22:00Z">
                    <w:rPr>
                      <w:rFonts w:eastAsia="Times New Roman"/>
                      <w:sz w:val="20"/>
                      <w:szCs w:val="20"/>
                    </w:rPr>
                  </w:rPrChange>
                </w:rPr>
                <w:t>0.871</w:t>
              </w:r>
            </w:ins>
          </w:p>
        </w:tc>
        <w:tc>
          <w:tcPr>
            <w:tcW w:w="1679" w:type="dxa"/>
            <w:noWrap/>
            <w:tcPrChange w:id="3792" w:author="Jerome Federspiel" w:date="2022-02-04T07:03:00Z">
              <w:tcPr>
                <w:tcW w:w="1663" w:type="dxa"/>
                <w:gridSpan w:val="3"/>
                <w:noWrap/>
              </w:tcPr>
            </w:tcPrChange>
          </w:tcPr>
          <w:p w14:paraId="45002750" w14:textId="67E2860E" w:rsidR="006412A6" w:rsidRPr="00B62DF3" w:rsidRDefault="006412A6" w:rsidP="006412A6">
            <w:pPr>
              <w:jc w:val="center"/>
              <w:rPr>
                <w:ins w:id="3793" w:author="Jerome Federspiel" w:date="2022-02-04T07:00:00Z"/>
                <w:rFonts w:eastAsia="Times New Roman"/>
                <w:sz w:val="24"/>
                <w:szCs w:val="24"/>
                <w:lang w:val="en-US"/>
                <w:rPrChange w:id="3794" w:author="Homa Ahmadzia" w:date="2022-03-04T10:22:00Z">
                  <w:rPr>
                    <w:ins w:id="3795" w:author="Jerome Federspiel" w:date="2022-02-04T07:00:00Z"/>
                    <w:rFonts w:ascii="Times New Roman" w:eastAsia="Times New Roman" w:hAnsi="Times New Roman" w:cs="Times New Roman"/>
                    <w:sz w:val="24"/>
                    <w:szCs w:val="24"/>
                    <w:lang w:val="en-US"/>
                  </w:rPr>
                </w:rPrChange>
              </w:rPr>
            </w:pPr>
            <w:ins w:id="3796" w:author="Jerome Federspiel" w:date="2022-02-04T07:02:00Z">
              <w:r w:rsidRPr="00B62DF3">
                <w:rPr>
                  <w:rFonts w:eastAsia="Times New Roman"/>
                  <w:sz w:val="24"/>
                  <w:szCs w:val="24"/>
                  <w:lang w:val="en-US"/>
                  <w:rPrChange w:id="3797" w:author="Homa Ahmadzia" w:date="2022-03-04T10:22:00Z">
                    <w:rPr>
                      <w:rFonts w:eastAsia="Times New Roman"/>
                      <w:sz w:val="20"/>
                      <w:szCs w:val="20"/>
                    </w:rPr>
                  </w:rPrChange>
                </w:rPr>
                <w:t>0.749</w:t>
              </w:r>
            </w:ins>
          </w:p>
        </w:tc>
        <w:tc>
          <w:tcPr>
            <w:tcW w:w="1440" w:type="dxa"/>
            <w:noWrap/>
            <w:tcPrChange w:id="3798" w:author="Jerome Federspiel" w:date="2022-02-04T07:03:00Z">
              <w:tcPr>
                <w:tcW w:w="1427" w:type="dxa"/>
                <w:gridSpan w:val="3"/>
                <w:noWrap/>
              </w:tcPr>
            </w:tcPrChange>
          </w:tcPr>
          <w:p w14:paraId="31F0F5C4" w14:textId="73BD22F1" w:rsidR="006412A6" w:rsidRPr="00B62DF3" w:rsidRDefault="006412A6" w:rsidP="006412A6">
            <w:pPr>
              <w:jc w:val="center"/>
              <w:rPr>
                <w:ins w:id="3799" w:author="Jerome Federspiel" w:date="2022-02-04T07:00:00Z"/>
                <w:rFonts w:eastAsia="Times New Roman"/>
                <w:sz w:val="24"/>
                <w:szCs w:val="24"/>
                <w:lang w:val="en-US"/>
                <w:rPrChange w:id="3800" w:author="Homa Ahmadzia" w:date="2022-03-04T10:22:00Z">
                  <w:rPr>
                    <w:ins w:id="3801" w:author="Jerome Federspiel" w:date="2022-02-04T07:00:00Z"/>
                    <w:rFonts w:ascii="Times New Roman" w:eastAsia="Times New Roman" w:hAnsi="Times New Roman" w:cs="Times New Roman"/>
                    <w:sz w:val="24"/>
                    <w:szCs w:val="24"/>
                    <w:lang w:val="en-US"/>
                  </w:rPr>
                </w:rPrChange>
              </w:rPr>
            </w:pPr>
            <w:ins w:id="3802" w:author="Jerome Federspiel" w:date="2022-02-04T07:02:00Z">
              <w:r w:rsidRPr="00B62DF3">
                <w:rPr>
                  <w:rFonts w:eastAsia="Times New Roman"/>
                  <w:sz w:val="24"/>
                  <w:szCs w:val="24"/>
                  <w:lang w:val="en-US"/>
                  <w:rPrChange w:id="3803" w:author="Homa Ahmadzia" w:date="2022-03-04T10:22:00Z">
                    <w:rPr>
                      <w:rFonts w:eastAsia="Times New Roman"/>
                      <w:sz w:val="20"/>
                      <w:szCs w:val="20"/>
                    </w:rPr>
                  </w:rPrChange>
                </w:rPr>
                <w:t>0.852</w:t>
              </w:r>
            </w:ins>
          </w:p>
        </w:tc>
        <w:tc>
          <w:tcPr>
            <w:tcW w:w="1297" w:type="dxa"/>
            <w:noWrap/>
            <w:tcPrChange w:id="3804" w:author="Jerome Federspiel" w:date="2022-02-04T07:03:00Z">
              <w:tcPr>
                <w:tcW w:w="899" w:type="dxa"/>
                <w:gridSpan w:val="3"/>
                <w:noWrap/>
              </w:tcPr>
            </w:tcPrChange>
          </w:tcPr>
          <w:p w14:paraId="0411218B" w14:textId="249B87DD" w:rsidR="006412A6" w:rsidRPr="00B62DF3" w:rsidRDefault="006412A6" w:rsidP="006412A6">
            <w:pPr>
              <w:jc w:val="center"/>
              <w:rPr>
                <w:ins w:id="3805" w:author="Jerome Federspiel" w:date="2022-02-04T07:00:00Z"/>
                <w:rFonts w:eastAsia="Times New Roman"/>
                <w:sz w:val="24"/>
                <w:szCs w:val="24"/>
                <w:lang w:val="en-US"/>
                <w:rPrChange w:id="3806" w:author="Homa Ahmadzia" w:date="2022-03-04T10:22:00Z">
                  <w:rPr>
                    <w:ins w:id="3807" w:author="Jerome Federspiel" w:date="2022-02-04T07:00:00Z"/>
                    <w:rFonts w:ascii="Times New Roman" w:eastAsia="Times New Roman" w:hAnsi="Times New Roman" w:cs="Times New Roman"/>
                    <w:sz w:val="24"/>
                    <w:szCs w:val="24"/>
                    <w:lang w:val="en-US"/>
                  </w:rPr>
                </w:rPrChange>
              </w:rPr>
            </w:pPr>
            <w:ins w:id="3808" w:author="Jerome Federspiel" w:date="2022-02-04T07:02:00Z">
              <w:r w:rsidRPr="00B62DF3">
                <w:rPr>
                  <w:rFonts w:eastAsia="Times New Roman"/>
                  <w:sz w:val="24"/>
                  <w:szCs w:val="24"/>
                  <w:lang w:val="en-US"/>
                  <w:rPrChange w:id="3809" w:author="Homa Ahmadzia" w:date="2022-03-04T10:22:00Z">
                    <w:rPr>
                      <w:rFonts w:eastAsia="Times New Roman"/>
                      <w:sz w:val="20"/>
                      <w:szCs w:val="20"/>
                    </w:rPr>
                  </w:rPrChange>
                </w:rPr>
                <w:t>0.116</w:t>
              </w:r>
            </w:ins>
          </w:p>
        </w:tc>
        <w:tc>
          <w:tcPr>
            <w:tcW w:w="982" w:type="dxa"/>
            <w:noWrap/>
            <w:tcPrChange w:id="3810" w:author="Jerome Federspiel" w:date="2022-02-04T07:03:00Z">
              <w:tcPr>
                <w:tcW w:w="973" w:type="dxa"/>
                <w:gridSpan w:val="3"/>
                <w:noWrap/>
              </w:tcPr>
            </w:tcPrChange>
          </w:tcPr>
          <w:p w14:paraId="204093F6" w14:textId="153D6CBE" w:rsidR="006412A6" w:rsidRPr="00B62DF3" w:rsidRDefault="006412A6" w:rsidP="006412A6">
            <w:pPr>
              <w:jc w:val="center"/>
              <w:rPr>
                <w:ins w:id="3811" w:author="Jerome Federspiel" w:date="2022-02-04T07:00:00Z"/>
                <w:rFonts w:eastAsia="Times New Roman"/>
                <w:sz w:val="24"/>
                <w:szCs w:val="24"/>
                <w:lang w:val="en-US"/>
                <w:rPrChange w:id="3812" w:author="Homa Ahmadzia" w:date="2022-03-04T10:22:00Z">
                  <w:rPr>
                    <w:ins w:id="3813" w:author="Jerome Federspiel" w:date="2022-02-04T07:00:00Z"/>
                    <w:rFonts w:ascii="Times New Roman" w:eastAsia="Times New Roman" w:hAnsi="Times New Roman" w:cs="Times New Roman"/>
                    <w:sz w:val="24"/>
                    <w:szCs w:val="24"/>
                    <w:lang w:val="en-US"/>
                  </w:rPr>
                </w:rPrChange>
              </w:rPr>
            </w:pPr>
            <w:ins w:id="3814" w:author="Jerome Federspiel" w:date="2022-02-04T07:02:00Z">
              <w:r w:rsidRPr="00B62DF3">
                <w:rPr>
                  <w:rFonts w:eastAsia="Times New Roman"/>
                  <w:sz w:val="24"/>
                  <w:szCs w:val="24"/>
                  <w:lang w:val="en-US"/>
                  <w:rPrChange w:id="3815" w:author="Homa Ahmadzia" w:date="2022-03-04T10:22:00Z">
                    <w:rPr>
                      <w:rFonts w:eastAsia="Times New Roman"/>
                      <w:sz w:val="20"/>
                      <w:szCs w:val="20"/>
                    </w:rPr>
                  </w:rPrChange>
                </w:rPr>
                <w:t>0.230</w:t>
              </w:r>
            </w:ins>
          </w:p>
        </w:tc>
        <w:tc>
          <w:tcPr>
            <w:tcW w:w="756" w:type="dxa"/>
            <w:noWrap/>
            <w:tcPrChange w:id="3816" w:author="Jerome Federspiel" w:date="2022-02-04T07:03:00Z">
              <w:tcPr>
                <w:tcW w:w="616" w:type="dxa"/>
                <w:gridSpan w:val="3"/>
                <w:noWrap/>
              </w:tcPr>
            </w:tcPrChange>
          </w:tcPr>
          <w:p w14:paraId="6878FC43" w14:textId="3141F4C6" w:rsidR="006412A6" w:rsidRPr="00B62DF3" w:rsidRDefault="006412A6" w:rsidP="006412A6">
            <w:pPr>
              <w:jc w:val="center"/>
              <w:rPr>
                <w:ins w:id="3817" w:author="Jerome Federspiel" w:date="2022-02-04T07:00:00Z"/>
                <w:rFonts w:eastAsia="Times New Roman"/>
                <w:sz w:val="24"/>
                <w:szCs w:val="24"/>
                <w:lang w:val="en-US"/>
                <w:rPrChange w:id="3818" w:author="Homa Ahmadzia" w:date="2022-03-04T10:22:00Z">
                  <w:rPr>
                    <w:ins w:id="3819" w:author="Jerome Federspiel" w:date="2022-02-04T07:00:00Z"/>
                    <w:rFonts w:ascii="Times New Roman" w:eastAsia="Times New Roman" w:hAnsi="Times New Roman" w:cs="Times New Roman"/>
                    <w:sz w:val="24"/>
                    <w:szCs w:val="24"/>
                    <w:lang w:val="en-US"/>
                  </w:rPr>
                </w:rPrChange>
              </w:rPr>
            </w:pPr>
            <w:ins w:id="3820" w:author="Jerome Federspiel" w:date="2022-02-04T07:02:00Z">
              <w:r w:rsidRPr="00B62DF3">
                <w:rPr>
                  <w:rFonts w:eastAsia="Times New Roman"/>
                  <w:sz w:val="24"/>
                  <w:szCs w:val="24"/>
                  <w:lang w:val="en-US"/>
                  <w:rPrChange w:id="3821" w:author="Homa Ahmadzia" w:date="2022-03-04T10:22:00Z">
                    <w:rPr>
                      <w:rFonts w:eastAsia="Times New Roman"/>
                      <w:sz w:val="20"/>
                      <w:szCs w:val="20"/>
                    </w:rPr>
                  </w:rPrChange>
                </w:rPr>
                <w:t>0.320</w:t>
              </w:r>
            </w:ins>
          </w:p>
        </w:tc>
      </w:tr>
      <w:tr w:rsidR="006412A6" w:rsidRPr="00B62DF3" w14:paraId="2F0E21C2" w14:textId="77777777" w:rsidTr="006412A6">
        <w:tblPrEx>
          <w:tblPrExChange w:id="3822" w:author="Jerome Federspiel" w:date="2022-02-04T07:03:00Z">
            <w:tblPrEx>
              <w:tblW w:w="12565" w:type="dxa"/>
            </w:tblPrEx>
          </w:tblPrExChange>
        </w:tblPrEx>
        <w:trPr>
          <w:trHeight w:val="260"/>
          <w:ins w:id="3823" w:author="Jerome Federspiel" w:date="2022-02-04T07:00:00Z"/>
          <w:trPrChange w:id="3824" w:author="Jerome Federspiel" w:date="2022-02-04T07:03:00Z">
            <w:trPr>
              <w:trHeight w:val="260"/>
            </w:trPr>
          </w:trPrChange>
        </w:trPr>
        <w:tc>
          <w:tcPr>
            <w:tcW w:w="933" w:type="dxa"/>
            <w:noWrap/>
            <w:tcPrChange w:id="3825" w:author="Jerome Federspiel" w:date="2022-02-04T07:03:00Z">
              <w:tcPr>
                <w:tcW w:w="1028" w:type="dxa"/>
                <w:gridSpan w:val="2"/>
                <w:noWrap/>
              </w:tcPr>
            </w:tcPrChange>
          </w:tcPr>
          <w:p w14:paraId="2EC0D033" w14:textId="328F4484" w:rsidR="006412A6" w:rsidRPr="00B62DF3" w:rsidRDefault="006412A6">
            <w:pPr>
              <w:rPr>
                <w:ins w:id="3826" w:author="Jerome Federspiel" w:date="2022-02-04T07:00:00Z"/>
                <w:rFonts w:eastAsia="Times New Roman"/>
                <w:sz w:val="24"/>
                <w:szCs w:val="24"/>
                <w:lang w:val="en-US"/>
                <w:rPrChange w:id="3827" w:author="Homa Ahmadzia" w:date="2022-03-04T10:22:00Z">
                  <w:rPr>
                    <w:ins w:id="3828" w:author="Jerome Federspiel" w:date="2022-02-04T07:00:00Z"/>
                    <w:rFonts w:ascii="Times New Roman" w:eastAsia="Times New Roman" w:hAnsi="Times New Roman" w:cs="Times New Roman"/>
                    <w:sz w:val="24"/>
                    <w:szCs w:val="24"/>
                    <w:lang w:val="en-US"/>
                  </w:rPr>
                </w:rPrChange>
              </w:rPr>
              <w:pPrChange w:id="3829" w:author="Jerome Federspiel" w:date="2022-02-04T07:02:00Z">
                <w:pPr>
                  <w:jc w:val="center"/>
                </w:pPr>
              </w:pPrChange>
            </w:pPr>
            <w:ins w:id="3830" w:author="Jerome Federspiel" w:date="2022-02-04T07:02:00Z">
              <w:r w:rsidRPr="00B62DF3">
                <w:rPr>
                  <w:rFonts w:eastAsia="Times New Roman"/>
                  <w:sz w:val="24"/>
                  <w:szCs w:val="24"/>
                  <w:lang w:val="en-US"/>
                  <w:rPrChange w:id="3831" w:author="Homa Ahmadzia" w:date="2022-03-04T10:22:00Z">
                    <w:rPr>
                      <w:rFonts w:eastAsia="Times New Roman"/>
                      <w:sz w:val="20"/>
                      <w:szCs w:val="20"/>
                    </w:rPr>
                  </w:rPrChange>
                </w:rPr>
                <w:t>LR</w:t>
              </w:r>
            </w:ins>
          </w:p>
        </w:tc>
        <w:tc>
          <w:tcPr>
            <w:tcW w:w="838" w:type="dxa"/>
            <w:noWrap/>
            <w:tcPrChange w:id="3832" w:author="Jerome Federspiel" w:date="2022-02-04T07:03:00Z">
              <w:tcPr>
                <w:tcW w:w="831" w:type="dxa"/>
                <w:gridSpan w:val="2"/>
                <w:noWrap/>
              </w:tcPr>
            </w:tcPrChange>
          </w:tcPr>
          <w:p w14:paraId="35FFF318" w14:textId="00D2E77A" w:rsidR="006412A6" w:rsidRPr="00B62DF3" w:rsidRDefault="006412A6" w:rsidP="006412A6">
            <w:pPr>
              <w:jc w:val="center"/>
              <w:rPr>
                <w:ins w:id="3833" w:author="Jerome Federspiel" w:date="2022-02-04T07:00:00Z"/>
                <w:rFonts w:eastAsia="Times New Roman"/>
                <w:sz w:val="24"/>
                <w:szCs w:val="24"/>
                <w:lang w:val="en-US"/>
                <w:rPrChange w:id="3834" w:author="Homa Ahmadzia" w:date="2022-03-04T10:22:00Z">
                  <w:rPr>
                    <w:ins w:id="3835" w:author="Jerome Federspiel" w:date="2022-02-04T07:00:00Z"/>
                    <w:rFonts w:ascii="Times New Roman" w:eastAsia="Times New Roman" w:hAnsi="Times New Roman" w:cs="Times New Roman"/>
                    <w:sz w:val="24"/>
                    <w:szCs w:val="24"/>
                    <w:lang w:val="en-US"/>
                  </w:rPr>
                </w:rPrChange>
              </w:rPr>
            </w:pPr>
            <w:ins w:id="3836" w:author="Jerome Federspiel" w:date="2022-02-04T07:02:00Z">
              <w:r w:rsidRPr="00B62DF3">
                <w:rPr>
                  <w:rFonts w:eastAsia="Times New Roman"/>
                  <w:sz w:val="24"/>
                  <w:szCs w:val="24"/>
                  <w:lang w:val="en-US"/>
                  <w:rPrChange w:id="3837" w:author="Homa Ahmadzia" w:date="2022-03-04T10:22:00Z">
                    <w:rPr>
                      <w:rFonts w:eastAsia="Times New Roman"/>
                      <w:sz w:val="20"/>
                      <w:szCs w:val="20"/>
                    </w:rPr>
                  </w:rPrChange>
                </w:rPr>
                <w:t>24</w:t>
              </w:r>
            </w:ins>
          </w:p>
        </w:tc>
        <w:tc>
          <w:tcPr>
            <w:tcW w:w="905" w:type="dxa"/>
            <w:noWrap/>
            <w:tcPrChange w:id="3838" w:author="Jerome Federspiel" w:date="2022-02-04T07:03:00Z">
              <w:tcPr>
                <w:tcW w:w="897" w:type="dxa"/>
                <w:gridSpan w:val="2"/>
                <w:noWrap/>
              </w:tcPr>
            </w:tcPrChange>
          </w:tcPr>
          <w:p w14:paraId="371DACE5" w14:textId="3EFC925F" w:rsidR="006412A6" w:rsidRPr="00B62DF3" w:rsidRDefault="006412A6" w:rsidP="006412A6">
            <w:pPr>
              <w:jc w:val="center"/>
              <w:rPr>
                <w:ins w:id="3839" w:author="Jerome Federspiel" w:date="2022-02-04T07:00:00Z"/>
                <w:rFonts w:eastAsia="Times New Roman"/>
                <w:sz w:val="24"/>
                <w:szCs w:val="24"/>
                <w:lang w:val="en-US"/>
                <w:rPrChange w:id="3840" w:author="Homa Ahmadzia" w:date="2022-03-04T10:22:00Z">
                  <w:rPr>
                    <w:ins w:id="3841" w:author="Jerome Federspiel" w:date="2022-02-04T07:00:00Z"/>
                    <w:rFonts w:ascii="Times New Roman" w:eastAsia="Times New Roman" w:hAnsi="Times New Roman" w:cs="Times New Roman"/>
                    <w:sz w:val="24"/>
                    <w:szCs w:val="24"/>
                    <w:lang w:val="en-US"/>
                  </w:rPr>
                </w:rPrChange>
              </w:rPr>
            </w:pPr>
            <w:ins w:id="3842" w:author="Jerome Federspiel" w:date="2022-02-04T07:02:00Z">
              <w:r w:rsidRPr="00B62DF3">
                <w:rPr>
                  <w:rFonts w:eastAsia="Times New Roman"/>
                  <w:sz w:val="24"/>
                  <w:szCs w:val="24"/>
                  <w:lang w:val="en-US"/>
                  <w:rPrChange w:id="3843" w:author="Homa Ahmadzia" w:date="2022-03-04T10:22:00Z">
                    <w:rPr>
                      <w:rFonts w:eastAsia="Times New Roman"/>
                      <w:sz w:val="20"/>
                      <w:szCs w:val="20"/>
                    </w:rPr>
                  </w:rPrChange>
                </w:rPr>
                <w:t>3</w:t>
              </w:r>
            </w:ins>
          </w:p>
        </w:tc>
        <w:tc>
          <w:tcPr>
            <w:tcW w:w="838" w:type="dxa"/>
            <w:noWrap/>
            <w:tcPrChange w:id="3844" w:author="Jerome Federspiel" w:date="2022-02-04T07:03:00Z">
              <w:tcPr>
                <w:tcW w:w="831" w:type="dxa"/>
                <w:gridSpan w:val="2"/>
                <w:noWrap/>
              </w:tcPr>
            </w:tcPrChange>
          </w:tcPr>
          <w:p w14:paraId="087EAA7B" w14:textId="555BF6B3" w:rsidR="006412A6" w:rsidRPr="00B62DF3" w:rsidRDefault="006412A6" w:rsidP="006412A6">
            <w:pPr>
              <w:jc w:val="center"/>
              <w:rPr>
                <w:ins w:id="3845" w:author="Jerome Federspiel" w:date="2022-02-04T07:00:00Z"/>
                <w:rFonts w:eastAsia="Times New Roman"/>
                <w:sz w:val="24"/>
                <w:szCs w:val="24"/>
                <w:lang w:val="en-US"/>
                <w:rPrChange w:id="3846" w:author="Homa Ahmadzia" w:date="2022-03-04T10:22:00Z">
                  <w:rPr>
                    <w:ins w:id="3847" w:author="Jerome Federspiel" w:date="2022-02-04T07:00:00Z"/>
                    <w:rFonts w:ascii="Times New Roman" w:eastAsia="Times New Roman" w:hAnsi="Times New Roman" w:cs="Times New Roman"/>
                    <w:sz w:val="24"/>
                    <w:szCs w:val="24"/>
                    <w:lang w:val="en-US"/>
                  </w:rPr>
                </w:rPrChange>
              </w:rPr>
            </w:pPr>
            <w:ins w:id="3848" w:author="Jerome Federspiel" w:date="2022-02-04T07:02:00Z">
              <w:r w:rsidRPr="00B62DF3">
                <w:rPr>
                  <w:rFonts w:eastAsia="Times New Roman"/>
                  <w:sz w:val="24"/>
                  <w:szCs w:val="24"/>
                  <w:lang w:val="en-US"/>
                  <w:rPrChange w:id="3849" w:author="Homa Ahmadzia" w:date="2022-03-04T10:22:00Z">
                    <w:rPr>
                      <w:rFonts w:eastAsia="Times New Roman"/>
                      <w:sz w:val="20"/>
                      <w:szCs w:val="20"/>
                    </w:rPr>
                  </w:rPrChange>
                </w:rPr>
                <w:t>250</w:t>
              </w:r>
            </w:ins>
          </w:p>
        </w:tc>
        <w:tc>
          <w:tcPr>
            <w:tcW w:w="905" w:type="dxa"/>
            <w:noWrap/>
            <w:tcPrChange w:id="3850" w:author="Jerome Federspiel" w:date="2022-02-04T07:03:00Z">
              <w:tcPr>
                <w:tcW w:w="897" w:type="dxa"/>
                <w:gridSpan w:val="2"/>
                <w:noWrap/>
              </w:tcPr>
            </w:tcPrChange>
          </w:tcPr>
          <w:p w14:paraId="7E5EE9A0" w14:textId="51DA6256" w:rsidR="006412A6" w:rsidRPr="00B62DF3" w:rsidRDefault="006412A6" w:rsidP="006412A6">
            <w:pPr>
              <w:jc w:val="center"/>
              <w:rPr>
                <w:ins w:id="3851" w:author="Jerome Federspiel" w:date="2022-02-04T07:00:00Z"/>
                <w:rFonts w:eastAsia="Times New Roman"/>
                <w:sz w:val="24"/>
                <w:szCs w:val="24"/>
                <w:lang w:val="en-US"/>
                <w:rPrChange w:id="3852" w:author="Homa Ahmadzia" w:date="2022-03-04T10:22:00Z">
                  <w:rPr>
                    <w:ins w:id="3853" w:author="Jerome Federspiel" w:date="2022-02-04T07:00:00Z"/>
                    <w:rFonts w:ascii="Times New Roman" w:eastAsia="Times New Roman" w:hAnsi="Times New Roman" w:cs="Times New Roman"/>
                    <w:sz w:val="24"/>
                    <w:szCs w:val="24"/>
                    <w:lang w:val="en-US"/>
                  </w:rPr>
                </w:rPrChange>
              </w:rPr>
            </w:pPr>
            <w:ins w:id="3854" w:author="Jerome Federspiel" w:date="2022-02-04T07:02:00Z">
              <w:r w:rsidRPr="00B62DF3">
                <w:rPr>
                  <w:rFonts w:eastAsia="Times New Roman"/>
                  <w:sz w:val="24"/>
                  <w:szCs w:val="24"/>
                  <w:lang w:val="en-US"/>
                  <w:rPrChange w:id="3855" w:author="Homa Ahmadzia" w:date="2022-03-04T10:22:00Z">
                    <w:rPr>
                      <w:rFonts w:eastAsia="Times New Roman"/>
                      <w:sz w:val="20"/>
                      <w:szCs w:val="20"/>
                    </w:rPr>
                  </w:rPrChange>
                </w:rPr>
                <w:t>722</w:t>
              </w:r>
            </w:ins>
          </w:p>
        </w:tc>
        <w:tc>
          <w:tcPr>
            <w:tcW w:w="1246" w:type="dxa"/>
            <w:noWrap/>
            <w:tcPrChange w:id="3856" w:author="Jerome Federspiel" w:date="2022-02-04T07:03:00Z">
              <w:tcPr>
                <w:tcW w:w="1473" w:type="dxa"/>
                <w:gridSpan w:val="3"/>
                <w:noWrap/>
              </w:tcPr>
            </w:tcPrChange>
          </w:tcPr>
          <w:p w14:paraId="1A35A121" w14:textId="469F84AB" w:rsidR="006412A6" w:rsidRPr="00B62DF3" w:rsidRDefault="006412A6" w:rsidP="006412A6">
            <w:pPr>
              <w:jc w:val="center"/>
              <w:rPr>
                <w:ins w:id="3857" w:author="Jerome Federspiel" w:date="2022-02-04T07:00:00Z"/>
                <w:rFonts w:eastAsia="Times New Roman"/>
                <w:sz w:val="24"/>
                <w:szCs w:val="24"/>
                <w:lang w:val="en-US"/>
                <w:rPrChange w:id="3858" w:author="Homa Ahmadzia" w:date="2022-03-04T10:22:00Z">
                  <w:rPr>
                    <w:ins w:id="3859" w:author="Jerome Federspiel" w:date="2022-02-04T07:00:00Z"/>
                    <w:rFonts w:ascii="Times New Roman" w:eastAsia="Times New Roman" w:hAnsi="Times New Roman" w:cs="Times New Roman"/>
                    <w:sz w:val="24"/>
                    <w:szCs w:val="24"/>
                    <w:lang w:val="en-US"/>
                  </w:rPr>
                </w:rPrChange>
              </w:rPr>
            </w:pPr>
            <w:ins w:id="3860" w:author="Jerome Federspiel" w:date="2022-02-04T07:02:00Z">
              <w:r w:rsidRPr="00B62DF3">
                <w:rPr>
                  <w:rFonts w:eastAsia="Times New Roman"/>
                  <w:sz w:val="24"/>
                  <w:szCs w:val="24"/>
                  <w:lang w:val="en-US"/>
                  <w:rPrChange w:id="3861" w:author="Homa Ahmadzia" w:date="2022-03-04T10:22:00Z">
                    <w:rPr>
                      <w:rFonts w:eastAsia="Times New Roman"/>
                      <w:sz w:val="20"/>
                      <w:szCs w:val="20"/>
                    </w:rPr>
                  </w:rPrChange>
                </w:rPr>
                <w:t>0.089</w:t>
              </w:r>
            </w:ins>
          </w:p>
        </w:tc>
        <w:tc>
          <w:tcPr>
            <w:tcW w:w="1038" w:type="dxa"/>
            <w:noWrap/>
            <w:tcPrChange w:id="3862" w:author="Jerome Federspiel" w:date="2022-02-04T07:03:00Z">
              <w:tcPr>
                <w:tcW w:w="1029" w:type="dxa"/>
                <w:gridSpan w:val="3"/>
                <w:noWrap/>
              </w:tcPr>
            </w:tcPrChange>
          </w:tcPr>
          <w:p w14:paraId="16732829" w14:textId="7458689E" w:rsidR="006412A6" w:rsidRPr="00B62DF3" w:rsidRDefault="006412A6" w:rsidP="006412A6">
            <w:pPr>
              <w:jc w:val="center"/>
              <w:rPr>
                <w:ins w:id="3863" w:author="Jerome Federspiel" w:date="2022-02-04T07:00:00Z"/>
                <w:rFonts w:eastAsia="Times New Roman"/>
                <w:sz w:val="24"/>
                <w:szCs w:val="24"/>
                <w:lang w:val="en-US"/>
                <w:rPrChange w:id="3864" w:author="Homa Ahmadzia" w:date="2022-03-04T10:22:00Z">
                  <w:rPr>
                    <w:ins w:id="3865" w:author="Jerome Federspiel" w:date="2022-02-04T07:00:00Z"/>
                    <w:rFonts w:ascii="Times New Roman" w:eastAsia="Times New Roman" w:hAnsi="Times New Roman" w:cs="Times New Roman"/>
                    <w:sz w:val="24"/>
                    <w:szCs w:val="24"/>
                    <w:lang w:val="en-US"/>
                  </w:rPr>
                </w:rPrChange>
              </w:rPr>
            </w:pPr>
            <w:ins w:id="3866" w:author="Jerome Federspiel" w:date="2022-02-04T07:02:00Z">
              <w:r w:rsidRPr="00B62DF3">
                <w:rPr>
                  <w:rFonts w:eastAsia="Times New Roman"/>
                  <w:sz w:val="24"/>
                  <w:szCs w:val="24"/>
                  <w:lang w:val="en-US"/>
                  <w:rPrChange w:id="3867" w:author="Homa Ahmadzia" w:date="2022-03-04T10:22:00Z">
                    <w:rPr>
                      <w:rFonts w:eastAsia="Times New Roman"/>
                      <w:sz w:val="20"/>
                      <w:szCs w:val="20"/>
                    </w:rPr>
                  </w:rPrChange>
                </w:rPr>
                <w:t>0.876</w:t>
              </w:r>
            </w:ins>
          </w:p>
        </w:tc>
        <w:tc>
          <w:tcPr>
            <w:tcW w:w="1679" w:type="dxa"/>
            <w:noWrap/>
            <w:tcPrChange w:id="3868" w:author="Jerome Federspiel" w:date="2022-02-04T07:03:00Z">
              <w:tcPr>
                <w:tcW w:w="1663" w:type="dxa"/>
                <w:gridSpan w:val="3"/>
                <w:noWrap/>
              </w:tcPr>
            </w:tcPrChange>
          </w:tcPr>
          <w:p w14:paraId="5AD87712" w14:textId="1CA1A5F0" w:rsidR="006412A6" w:rsidRPr="00B62DF3" w:rsidRDefault="006412A6" w:rsidP="006412A6">
            <w:pPr>
              <w:jc w:val="center"/>
              <w:rPr>
                <w:ins w:id="3869" w:author="Jerome Federspiel" w:date="2022-02-04T07:00:00Z"/>
                <w:rFonts w:eastAsia="Times New Roman"/>
                <w:sz w:val="24"/>
                <w:szCs w:val="24"/>
                <w:lang w:val="en-US"/>
                <w:rPrChange w:id="3870" w:author="Homa Ahmadzia" w:date="2022-03-04T10:22:00Z">
                  <w:rPr>
                    <w:ins w:id="3871" w:author="Jerome Federspiel" w:date="2022-02-04T07:00:00Z"/>
                    <w:rFonts w:ascii="Times New Roman" w:eastAsia="Times New Roman" w:hAnsi="Times New Roman" w:cs="Times New Roman"/>
                    <w:sz w:val="24"/>
                    <w:szCs w:val="24"/>
                    <w:lang w:val="en-US"/>
                  </w:rPr>
                </w:rPrChange>
              </w:rPr>
            </w:pPr>
            <w:ins w:id="3872" w:author="Jerome Federspiel" w:date="2022-02-04T07:02:00Z">
              <w:r w:rsidRPr="00B62DF3">
                <w:rPr>
                  <w:rFonts w:eastAsia="Times New Roman"/>
                  <w:sz w:val="24"/>
                  <w:szCs w:val="24"/>
                  <w:lang w:val="en-US"/>
                  <w:rPrChange w:id="3873" w:author="Homa Ahmadzia" w:date="2022-03-04T10:22:00Z">
                    <w:rPr>
                      <w:rFonts w:eastAsia="Times New Roman"/>
                      <w:sz w:val="20"/>
                      <w:szCs w:val="20"/>
                    </w:rPr>
                  </w:rPrChange>
                </w:rPr>
                <w:t>0.743</w:t>
              </w:r>
            </w:ins>
          </w:p>
        </w:tc>
        <w:tc>
          <w:tcPr>
            <w:tcW w:w="1440" w:type="dxa"/>
            <w:noWrap/>
            <w:tcPrChange w:id="3874" w:author="Jerome Federspiel" w:date="2022-02-04T07:03:00Z">
              <w:tcPr>
                <w:tcW w:w="1427" w:type="dxa"/>
                <w:gridSpan w:val="3"/>
                <w:noWrap/>
              </w:tcPr>
            </w:tcPrChange>
          </w:tcPr>
          <w:p w14:paraId="3D5CE700" w14:textId="050B91CC" w:rsidR="006412A6" w:rsidRPr="00B62DF3" w:rsidRDefault="006412A6" w:rsidP="006412A6">
            <w:pPr>
              <w:jc w:val="center"/>
              <w:rPr>
                <w:ins w:id="3875" w:author="Jerome Federspiel" w:date="2022-02-04T07:00:00Z"/>
                <w:rFonts w:eastAsia="Times New Roman"/>
                <w:sz w:val="24"/>
                <w:szCs w:val="24"/>
                <w:lang w:val="en-US"/>
                <w:rPrChange w:id="3876" w:author="Homa Ahmadzia" w:date="2022-03-04T10:22:00Z">
                  <w:rPr>
                    <w:ins w:id="3877" w:author="Jerome Federspiel" w:date="2022-02-04T07:00:00Z"/>
                    <w:rFonts w:ascii="Times New Roman" w:eastAsia="Times New Roman" w:hAnsi="Times New Roman" w:cs="Times New Roman"/>
                    <w:sz w:val="24"/>
                    <w:szCs w:val="24"/>
                    <w:lang w:val="en-US"/>
                  </w:rPr>
                </w:rPrChange>
              </w:rPr>
            </w:pPr>
            <w:ins w:id="3878" w:author="Jerome Federspiel" w:date="2022-02-04T07:02:00Z">
              <w:r w:rsidRPr="00B62DF3">
                <w:rPr>
                  <w:rFonts w:eastAsia="Times New Roman"/>
                  <w:sz w:val="24"/>
                  <w:szCs w:val="24"/>
                  <w:lang w:val="en-US"/>
                  <w:rPrChange w:id="3879" w:author="Homa Ahmadzia" w:date="2022-03-04T10:22:00Z">
                    <w:rPr>
                      <w:rFonts w:eastAsia="Times New Roman"/>
                      <w:sz w:val="20"/>
                      <w:szCs w:val="20"/>
                    </w:rPr>
                  </w:rPrChange>
                </w:rPr>
                <w:t>0.853</w:t>
              </w:r>
            </w:ins>
          </w:p>
        </w:tc>
        <w:tc>
          <w:tcPr>
            <w:tcW w:w="1297" w:type="dxa"/>
            <w:noWrap/>
            <w:tcPrChange w:id="3880" w:author="Jerome Federspiel" w:date="2022-02-04T07:03:00Z">
              <w:tcPr>
                <w:tcW w:w="899" w:type="dxa"/>
                <w:gridSpan w:val="3"/>
                <w:noWrap/>
              </w:tcPr>
            </w:tcPrChange>
          </w:tcPr>
          <w:p w14:paraId="3016AF56" w14:textId="117BBCCC" w:rsidR="006412A6" w:rsidRPr="00B62DF3" w:rsidRDefault="006412A6" w:rsidP="006412A6">
            <w:pPr>
              <w:jc w:val="center"/>
              <w:rPr>
                <w:ins w:id="3881" w:author="Jerome Federspiel" w:date="2022-02-04T07:00:00Z"/>
                <w:rFonts w:eastAsia="Times New Roman"/>
                <w:sz w:val="24"/>
                <w:szCs w:val="24"/>
                <w:lang w:val="en-US"/>
                <w:rPrChange w:id="3882" w:author="Homa Ahmadzia" w:date="2022-03-04T10:22:00Z">
                  <w:rPr>
                    <w:ins w:id="3883" w:author="Jerome Federspiel" w:date="2022-02-04T07:00:00Z"/>
                    <w:rFonts w:ascii="Times New Roman" w:eastAsia="Times New Roman" w:hAnsi="Times New Roman" w:cs="Times New Roman"/>
                    <w:sz w:val="24"/>
                    <w:szCs w:val="24"/>
                    <w:lang w:val="en-US"/>
                  </w:rPr>
                </w:rPrChange>
              </w:rPr>
            </w:pPr>
            <w:ins w:id="3884" w:author="Jerome Federspiel" w:date="2022-02-04T07:02:00Z">
              <w:r w:rsidRPr="00B62DF3">
                <w:rPr>
                  <w:rFonts w:eastAsia="Times New Roman"/>
                  <w:sz w:val="24"/>
                  <w:szCs w:val="24"/>
                  <w:lang w:val="en-US"/>
                  <w:rPrChange w:id="3885" w:author="Homa Ahmadzia" w:date="2022-03-04T10:22:00Z">
                    <w:rPr>
                      <w:rFonts w:eastAsia="Times New Roman"/>
                      <w:sz w:val="20"/>
                      <w:szCs w:val="20"/>
                    </w:rPr>
                  </w:rPrChange>
                </w:rPr>
                <w:t>0.111</w:t>
              </w:r>
            </w:ins>
          </w:p>
        </w:tc>
        <w:tc>
          <w:tcPr>
            <w:tcW w:w="982" w:type="dxa"/>
            <w:noWrap/>
            <w:tcPrChange w:id="3886" w:author="Jerome Federspiel" w:date="2022-02-04T07:03:00Z">
              <w:tcPr>
                <w:tcW w:w="973" w:type="dxa"/>
                <w:gridSpan w:val="3"/>
                <w:noWrap/>
              </w:tcPr>
            </w:tcPrChange>
          </w:tcPr>
          <w:p w14:paraId="715142E4" w14:textId="6856974E" w:rsidR="006412A6" w:rsidRPr="00B62DF3" w:rsidRDefault="006412A6" w:rsidP="006412A6">
            <w:pPr>
              <w:jc w:val="center"/>
              <w:rPr>
                <w:ins w:id="3887" w:author="Jerome Federspiel" w:date="2022-02-04T07:00:00Z"/>
                <w:rFonts w:eastAsia="Times New Roman"/>
                <w:sz w:val="24"/>
                <w:szCs w:val="24"/>
                <w:lang w:val="en-US"/>
                <w:rPrChange w:id="3888" w:author="Homa Ahmadzia" w:date="2022-03-04T10:22:00Z">
                  <w:rPr>
                    <w:ins w:id="3889" w:author="Jerome Federspiel" w:date="2022-02-04T07:00:00Z"/>
                    <w:rFonts w:ascii="Times New Roman" w:eastAsia="Times New Roman" w:hAnsi="Times New Roman" w:cs="Times New Roman"/>
                    <w:sz w:val="24"/>
                    <w:szCs w:val="24"/>
                    <w:lang w:val="en-US"/>
                  </w:rPr>
                </w:rPrChange>
              </w:rPr>
            </w:pPr>
            <w:ins w:id="3890" w:author="Jerome Federspiel" w:date="2022-02-04T07:02:00Z">
              <w:r w:rsidRPr="00B62DF3">
                <w:rPr>
                  <w:rFonts w:eastAsia="Times New Roman"/>
                  <w:sz w:val="24"/>
                  <w:szCs w:val="24"/>
                  <w:lang w:val="en-US"/>
                  <w:rPrChange w:id="3891" w:author="Homa Ahmadzia" w:date="2022-03-04T10:22:00Z">
                    <w:rPr>
                      <w:rFonts w:eastAsia="Times New Roman"/>
                      <w:sz w:val="20"/>
                      <w:szCs w:val="20"/>
                    </w:rPr>
                  </w:rPrChange>
                </w:rPr>
                <w:t>0.228</w:t>
              </w:r>
            </w:ins>
          </w:p>
        </w:tc>
        <w:tc>
          <w:tcPr>
            <w:tcW w:w="756" w:type="dxa"/>
            <w:noWrap/>
            <w:tcPrChange w:id="3892" w:author="Jerome Federspiel" w:date="2022-02-04T07:03:00Z">
              <w:tcPr>
                <w:tcW w:w="616" w:type="dxa"/>
                <w:gridSpan w:val="3"/>
                <w:noWrap/>
              </w:tcPr>
            </w:tcPrChange>
          </w:tcPr>
          <w:p w14:paraId="55801E10" w14:textId="1B754F90" w:rsidR="006412A6" w:rsidRPr="00B62DF3" w:rsidRDefault="006412A6" w:rsidP="006412A6">
            <w:pPr>
              <w:jc w:val="center"/>
              <w:rPr>
                <w:ins w:id="3893" w:author="Jerome Federspiel" w:date="2022-02-04T07:00:00Z"/>
                <w:rFonts w:eastAsia="Times New Roman"/>
                <w:sz w:val="24"/>
                <w:szCs w:val="24"/>
                <w:lang w:val="en-US"/>
                <w:rPrChange w:id="3894" w:author="Homa Ahmadzia" w:date="2022-03-04T10:22:00Z">
                  <w:rPr>
                    <w:ins w:id="3895" w:author="Jerome Federspiel" w:date="2022-02-04T07:00:00Z"/>
                    <w:rFonts w:ascii="Times New Roman" w:eastAsia="Times New Roman" w:hAnsi="Times New Roman" w:cs="Times New Roman"/>
                    <w:sz w:val="24"/>
                    <w:szCs w:val="24"/>
                    <w:lang w:val="en-US"/>
                  </w:rPr>
                </w:rPrChange>
              </w:rPr>
            </w:pPr>
            <w:ins w:id="3896" w:author="Jerome Federspiel" w:date="2022-02-04T07:02:00Z">
              <w:r w:rsidRPr="00B62DF3">
                <w:rPr>
                  <w:rFonts w:eastAsia="Times New Roman"/>
                  <w:sz w:val="24"/>
                  <w:szCs w:val="24"/>
                  <w:lang w:val="en-US"/>
                  <w:rPrChange w:id="3897" w:author="Homa Ahmadzia" w:date="2022-03-04T10:22:00Z">
                    <w:rPr>
                      <w:rFonts w:eastAsia="Times New Roman"/>
                      <w:sz w:val="20"/>
                      <w:szCs w:val="20"/>
                    </w:rPr>
                  </w:rPrChange>
                </w:rPr>
                <w:t>0.317</w:t>
              </w:r>
            </w:ins>
          </w:p>
        </w:tc>
      </w:tr>
      <w:tr w:rsidR="008A0D5C" w:rsidRPr="00B62DF3" w:rsidDel="006B5963" w14:paraId="516093AD" w14:textId="6B63C63A" w:rsidTr="006412A6">
        <w:tblPrEx>
          <w:tblPrExChange w:id="3898" w:author="Jerome Federspiel" w:date="2022-02-04T07:03:00Z">
            <w:tblPrEx>
              <w:tblW w:w="11353" w:type="dxa"/>
            </w:tblPrEx>
          </w:tblPrExChange>
        </w:tblPrEx>
        <w:trPr>
          <w:trHeight w:val="260"/>
          <w:ins w:id="3899" w:author="Jerome Federspiel" w:date="2022-02-04T06:59:00Z"/>
          <w:del w:id="3900" w:author="Homa Ahmadzia" w:date="2022-03-04T09:45:00Z"/>
          <w:trPrChange w:id="3901" w:author="Jerome Federspiel" w:date="2022-02-04T07:03:00Z">
            <w:trPr>
              <w:trHeight w:val="260"/>
            </w:trPr>
          </w:trPrChange>
        </w:trPr>
        <w:tc>
          <w:tcPr>
            <w:tcW w:w="12857" w:type="dxa"/>
            <w:gridSpan w:val="12"/>
            <w:noWrap/>
            <w:tcPrChange w:id="3902" w:author="Jerome Federspiel" w:date="2022-02-04T07:03:00Z">
              <w:tcPr>
                <w:tcW w:w="11353" w:type="dxa"/>
                <w:gridSpan w:val="31"/>
                <w:noWrap/>
              </w:tcPr>
            </w:tcPrChange>
          </w:tcPr>
          <w:p w14:paraId="429B0D78" w14:textId="0C27BBFE" w:rsidR="008A0D5C" w:rsidRPr="00B62DF3" w:rsidDel="006B5963" w:rsidRDefault="008A0D5C">
            <w:pPr>
              <w:rPr>
                <w:ins w:id="3903" w:author="Jerome Federspiel" w:date="2022-02-04T06:59:00Z"/>
                <w:del w:id="3904" w:author="Homa Ahmadzia" w:date="2022-03-04T09:45:00Z"/>
                <w:rFonts w:eastAsia="Times New Roman"/>
                <w:sz w:val="24"/>
                <w:szCs w:val="24"/>
                <w:lang w:val="en-US"/>
                <w:rPrChange w:id="3905" w:author="Homa Ahmadzia" w:date="2022-03-04T10:22:00Z">
                  <w:rPr>
                    <w:ins w:id="3906" w:author="Jerome Federspiel" w:date="2022-02-04T06:59:00Z"/>
                    <w:del w:id="3907" w:author="Homa Ahmadzia" w:date="2022-03-04T09:45:00Z"/>
                    <w:rFonts w:ascii="Times New Roman" w:eastAsia="Times New Roman" w:hAnsi="Times New Roman" w:cs="Times New Roman"/>
                    <w:sz w:val="24"/>
                    <w:szCs w:val="24"/>
                    <w:lang w:val="en-US"/>
                  </w:rPr>
                </w:rPrChange>
              </w:rPr>
              <w:pPrChange w:id="3908" w:author="Jerome Federspiel" w:date="2022-02-04T07:00:00Z">
                <w:pPr>
                  <w:jc w:val="center"/>
                </w:pPr>
              </w:pPrChange>
            </w:pPr>
            <w:ins w:id="3909" w:author="Jerome Federspiel" w:date="2022-02-04T06:59:00Z">
              <w:del w:id="3910" w:author="Homa Ahmadzia" w:date="2022-03-04T09:44:00Z">
                <w:r w:rsidRPr="00B62DF3" w:rsidDel="006B5963">
                  <w:rPr>
                    <w:rFonts w:eastAsia="Times New Roman"/>
                    <w:sz w:val="24"/>
                    <w:szCs w:val="24"/>
                    <w:lang w:val="en-US"/>
                    <w:rPrChange w:id="3911" w:author="Homa Ahmadzia" w:date="2022-03-04T10:22:00Z">
                      <w:rPr>
                        <w:rFonts w:ascii="Times New Roman" w:eastAsia="Times New Roman" w:hAnsi="Times New Roman" w:cs="Times New Roman"/>
                        <w:sz w:val="24"/>
                        <w:szCs w:val="24"/>
                        <w:lang w:val="en-US"/>
                      </w:rPr>
                    </w:rPrChange>
                  </w:rPr>
                  <w:delText xml:space="preserve">Secondary Outcome: </w:delText>
                </w:r>
              </w:del>
            </w:ins>
            <w:ins w:id="3912" w:author="Jerome Federspiel" w:date="2022-02-04T07:01:00Z">
              <w:del w:id="3913" w:author="Homa Ahmadzia" w:date="2022-03-04T09:44:00Z">
                <w:r w:rsidRPr="00B62DF3" w:rsidDel="006B5963">
                  <w:rPr>
                    <w:rFonts w:eastAsia="Times New Roman"/>
                    <w:sz w:val="24"/>
                    <w:szCs w:val="24"/>
                    <w:lang w:val="en-US"/>
                    <w:rPrChange w:id="3914" w:author="Homa Ahmadzia" w:date="2022-03-04T10:22:00Z">
                      <w:rPr>
                        <w:rFonts w:ascii="Times New Roman" w:eastAsia="Times New Roman" w:hAnsi="Times New Roman" w:cs="Times New Roman"/>
                        <w:sz w:val="24"/>
                        <w:szCs w:val="24"/>
                        <w:lang w:val="en-US"/>
                      </w:rPr>
                    </w:rPrChange>
                  </w:rPr>
                  <w:delText xml:space="preserve">Blood </w:delText>
                </w:r>
              </w:del>
            </w:ins>
            <w:ins w:id="3915" w:author="Jerome Federspiel" w:date="2022-02-04T06:59:00Z">
              <w:del w:id="3916" w:author="Homa Ahmadzia" w:date="2022-03-04T09:44:00Z">
                <w:r w:rsidRPr="00B62DF3" w:rsidDel="006B5963">
                  <w:rPr>
                    <w:rFonts w:eastAsia="Times New Roman"/>
                    <w:sz w:val="24"/>
                    <w:szCs w:val="24"/>
                    <w:lang w:val="en-US"/>
                    <w:rPrChange w:id="3917" w:author="Homa Ahmadzia" w:date="2022-03-04T10:22:00Z">
                      <w:rPr>
                        <w:rFonts w:ascii="Times New Roman" w:eastAsia="Times New Roman" w:hAnsi="Times New Roman" w:cs="Times New Roman"/>
                        <w:sz w:val="24"/>
                        <w:szCs w:val="24"/>
                        <w:lang w:val="en-US"/>
                      </w:rPr>
                    </w:rPrChange>
                  </w:rPr>
                  <w:delText>Transfusion or Blood Loss &gt; 1 liter</w:delText>
                </w:r>
              </w:del>
            </w:ins>
          </w:p>
        </w:tc>
      </w:tr>
      <w:tr w:rsidR="006412A6" w:rsidRPr="00B62DF3" w:rsidDel="006B5963" w14:paraId="53B0001D" w14:textId="505B51F1" w:rsidTr="006B5963">
        <w:trPr>
          <w:trHeight w:val="260"/>
          <w:del w:id="3918" w:author="Homa Ahmadzia" w:date="2022-03-04T09:45:00Z"/>
          <w:trPrChange w:id="3919" w:author="Homa Ahmadzia" w:date="2022-03-04T09:44:00Z">
            <w:trPr>
              <w:gridAfter w:val="0"/>
              <w:wAfter w:w="8" w:type="dxa"/>
              <w:trHeight w:val="260"/>
            </w:trPr>
          </w:trPrChange>
        </w:trPr>
        <w:tc>
          <w:tcPr>
            <w:tcW w:w="933" w:type="dxa"/>
            <w:noWrap/>
            <w:tcPrChange w:id="3920" w:author="Homa Ahmadzia" w:date="2022-03-04T09:44:00Z">
              <w:tcPr>
                <w:tcW w:w="935" w:type="dxa"/>
                <w:noWrap/>
              </w:tcPr>
            </w:tcPrChange>
          </w:tcPr>
          <w:p w14:paraId="71B03080" w14:textId="6DB89FCB" w:rsidR="008A0D5C" w:rsidRPr="00B62DF3" w:rsidDel="006B5963" w:rsidRDefault="008A0D5C" w:rsidP="008A0D5C">
            <w:pPr>
              <w:rPr>
                <w:del w:id="3921" w:author="Homa Ahmadzia" w:date="2022-03-04T09:45:00Z"/>
                <w:rFonts w:eastAsia="Times New Roman"/>
                <w:sz w:val="24"/>
                <w:szCs w:val="24"/>
                <w:lang w:val="en-US"/>
                <w:rPrChange w:id="3922" w:author="Homa Ahmadzia" w:date="2022-03-04T10:22:00Z">
                  <w:rPr>
                    <w:del w:id="3923" w:author="Homa Ahmadzia" w:date="2022-03-04T09:45:00Z"/>
                    <w:rFonts w:eastAsia="Times New Roman"/>
                    <w:sz w:val="20"/>
                    <w:szCs w:val="20"/>
                    <w:lang w:val="en-US"/>
                  </w:rPr>
                </w:rPrChange>
              </w:rPr>
            </w:pPr>
            <w:del w:id="3924" w:author="Homa Ahmadzia" w:date="2022-03-04T09:44:00Z">
              <w:r w:rsidRPr="00B62DF3" w:rsidDel="006B5963">
                <w:rPr>
                  <w:rFonts w:eastAsia="Times New Roman"/>
                  <w:sz w:val="24"/>
                  <w:szCs w:val="24"/>
                  <w:lang w:val="en-US"/>
                  <w:rPrChange w:id="3925" w:author="Homa Ahmadzia" w:date="2022-03-04T10:22:00Z">
                    <w:rPr>
                      <w:rFonts w:eastAsia="Times New Roman"/>
                      <w:sz w:val="20"/>
                      <w:szCs w:val="20"/>
                      <w:lang w:val="en-US"/>
                    </w:rPr>
                  </w:rPrChange>
                </w:rPr>
                <w:delText>GB</w:delText>
              </w:r>
            </w:del>
          </w:p>
        </w:tc>
        <w:tc>
          <w:tcPr>
            <w:tcW w:w="838" w:type="dxa"/>
            <w:noWrap/>
            <w:tcPrChange w:id="3926" w:author="Homa Ahmadzia" w:date="2022-03-04T09:44:00Z">
              <w:tcPr>
                <w:tcW w:w="838" w:type="dxa"/>
                <w:gridSpan w:val="2"/>
                <w:noWrap/>
              </w:tcPr>
            </w:tcPrChange>
          </w:tcPr>
          <w:p w14:paraId="0F41A261" w14:textId="5ED73158" w:rsidR="008A0D5C" w:rsidRPr="00B62DF3" w:rsidDel="006B5963" w:rsidRDefault="008A0D5C">
            <w:pPr>
              <w:jc w:val="center"/>
              <w:rPr>
                <w:del w:id="3927" w:author="Homa Ahmadzia" w:date="2022-03-04T09:45:00Z"/>
                <w:rFonts w:eastAsia="Times New Roman"/>
                <w:sz w:val="24"/>
                <w:szCs w:val="24"/>
                <w:lang w:val="en-US"/>
                <w:rPrChange w:id="3928" w:author="Homa Ahmadzia" w:date="2022-03-04T10:22:00Z">
                  <w:rPr>
                    <w:del w:id="3929" w:author="Homa Ahmadzia" w:date="2022-03-04T09:45:00Z"/>
                    <w:rFonts w:eastAsia="Times New Roman"/>
                    <w:sz w:val="20"/>
                    <w:szCs w:val="20"/>
                    <w:lang w:val="en-US"/>
                  </w:rPr>
                </w:rPrChange>
              </w:rPr>
              <w:pPrChange w:id="3930" w:author="Jerome Federspiel" w:date="2022-02-04T06:58:00Z">
                <w:pPr>
                  <w:jc w:val="right"/>
                </w:pPr>
              </w:pPrChange>
            </w:pPr>
            <w:del w:id="3931" w:author="Homa Ahmadzia" w:date="2022-03-04T09:44:00Z">
              <w:r w:rsidRPr="00B62DF3" w:rsidDel="006B5963">
                <w:rPr>
                  <w:rFonts w:eastAsia="Times New Roman"/>
                  <w:sz w:val="24"/>
                  <w:szCs w:val="24"/>
                  <w:lang w:val="en-US"/>
                  <w:rPrChange w:id="3932" w:author="Homa Ahmadzia" w:date="2022-03-04T10:22:00Z">
                    <w:rPr>
                      <w:rFonts w:eastAsia="Times New Roman"/>
                      <w:sz w:val="20"/>
                      <w:szCs w:val="20"/>
                      <w:lang w:val="en-US"/>
                    </w:rPr>
                  </w:rPrChange>
                </w:rPr>
                <w:delText>50</w:delText>
              </w:r>
            </w:del>
          </w:p>
        </w:tc>
        <w:tc>
          <w:tcPr>
            <w:tcW w:w="905" w:type="dxa"/>
            <w:noWrap/>
            <w:tcPrChange w:id="3933" w:author="Homa Ahmadzia" w:date="2022-03-04T09:44:00Z">
              <w:tcPr>
                <w:tcW w:w="905" w:type="dxa"/>
                <w:gridSpan w:val="2"/>
                <w:noWrap/>
              </w:tcPr>
            </w:tcPrChange>
          </w:tcPr>
          <w:p w14:paraId="63FF0AB9" w14:textId="008CEDE4" w:rsidR="008A0D5C" w:rsidRPr="00B62DF3" w:rsidDel="006B5963" w:rsidRDefault="008A0D5C">
            <w:pPr>
              <w:jc w:val="center"/>
              <w:rPr>
                <w:del w:id="3934" w:author="Homa Ahmadzia" w:date="2022-03-04T09:45:00Z"/>
                <w:rFonts w:eastAsia="Times New Roman"/>
                <w:sz w:val="24"/>
                <w:szCs w:val="24"/>
                <w:lang w:val="en-US"/>
                <w:rPrChange w:id="3935" w:author="Homa Ahmadzia" w:date="2022-03-04T10:22:00Z">
                  <w:rPr>
                    <w:del w:id="3936" w:author="Homa Ahmadzia" w:date="2022-03-04T09:45:00Z"/>
                    <w:rFonts w:eastAsia="Times New Roman"/>
                    <w:sz w:val="20"/>
                    <w:szCs w:val="20"/>
                    <w:lang w:val="en-US"/>
                  </w:rPr>
                </w:rPrChange>
              </w:rPr>
              <w:pPrChange w:id="3937" w:author="Jerome Federspiel" w:date="2022-02-04T06:58:00Z">
                <w:pPr>
                  <w:jc w:val="right"/>
                </w:pPr>
              </w:pPrChange>
            </w:pPr>
            <w:del w:id="3938" w:author="Homa Ahmadzia" w:date="2022-03-04T09:44:00Z">
              <w:r w:rsidRPr="00B62DF3" w:rsidDel="006B5963">
                <w:rPr>
                  <w:rFonts w:eastAsia="Times New Roman"/>
                  <w:sz w:val="24"/>
                  <w:szCs w:val="24"/>
                  <w:lang w:val="en-US"/>
                  <w:rPrChange w:id="3939" w:author="Homa Ahmadzia" w:date="2022-03-04T10:22:00Z">
                    <w:rPr>
                      <w:rFonts w:eastAsia="Times New Roman"/>
                      <w:sz w:val="20"/>
                      <w:szCs w:val="20"/>
                      <w:lang w:val="en-US"/>
                    </w:rPr>
                  </w:rPrChange>
                </w:rPr>
                <w:delText>6</w:delText>
              </w:r>
            </w:del>
          </w:p>
        </w:tc>
        <w:tc>
          <w:tcPr>
            <w:tcW w:w="838" w:type="dxa"/>
            <w:noWrap/>
            <w:tcPrChange w:id="3940" w:author="Homa Ahmadzia" w:date="2022-03-04T09:44:00Z">
              <w:tcPr>
                <w:tcW w:w="838" w:type="dxa"/>
                <w:gridSpan w:val="2"/>
                <w:noWrap/>
              </w:tcPr>
            </w:tcPrChange>
          </w:tcPr>
          <w:p w14:paraId="4A4B50D8" w14:textId="398EED0A" w:rsidR="008A0D5C" w:rsidRPr="00B62DF3" w:rsidDel="006B5963" w:rsidRDefault="008A0D5C">
            <w:pPr>
              <w:jc w:val="center"/>
              <w:rPr>
                <w:del w:id="3941" w:author="Homa Ahmadzia" w:date="2022-03-04T09:45:00Z"/>
                <w:rFonts w:eastAsia="Times New Roman"/>
                <w:sz w:val="24"/>
                <w:szCs w:val="24"/>
                <w:lang w:val="en-US"/>
                <w:rPrChange w:id="3942" w:author="Homa Ahmadzia" w:date="2022-03-04T10:22:00Z">
                  <w:rPr>
                    <w:del w:id="3943" w:author="Homa Ahmadzia" w:date="2022-03-04T09:45:00Z"/>
                    <w:rFonts w:eastAsia="Times New Roman"/>
                    <w:sz w:val="20"/>
                    <w:szCs w:val="20"/>
                    <w:lang w:val="en-US"/>
                  </w:rPr>
                </w:rPrChange>
              </w:rPr>
              <w:pPrChange w:id="3944" w:author="Jerome Federspiel" w:date="2022-02-04T06:58:00Z">
                <w:pPr>
                  <w:jc w:val="right"/>
                </w:pPr>
              </w:pPrChange>
            </w:pPr>
            <w:del w:id="3945" w:author="Homa Ahmadzia" w:date="2022-03-04T09:44:00Z">
              <w:r w:rsidRPr="00B62DF3" w:rsidDel="006B5963">
                <w:rPr>
                  <w:rFonts w:eastAsia="Times New Roman"/>
                  <w:sz w:val="24"/>
                  <w:szCs w:val="24"/>
                  <w:lang w:val="en-US"/>
                  <w:rPrChange w:id="3946" w:author="Homa Ahmadzia" w:date="2022-03-04T10:22:00Z">
                    <w:rPr>
                      <w:rFonts w:eastAsia="Times New Roman"/>
                      <w:sz w:val="20"/>
                      <w:szCs w:val="20"/>
                      <w:lang w:val="en-US"/>
                    </w:rPr>
                  </w:rPrChange>
                </w:rPr>
                <w:delText>318</w:delText>
              </w:r>
            </w:del>
          </w:p>
        </w:tc>
        <w:tc>
          <w:tcPr>
            <w:tcW w:w="905" w:type="dxa"/>
            <w:noWrap/>
            <w:tcPrChange w:id="3947" w:author="Homa Ahmadzia" w:date="2022-03-04T09:44:00Z">
              <w:tcPr>
                <w:tcW w:w="905" w:type="dxa"/>
                <w:gridSpan w:val="2"/>
                <w:noWrap/>
              </w:tcPr>
            </w:tcPrChange>
          </w:tcPr>
          <w:p w14:paraId="46694F0D" w14:textId="3B286EBA" w:rsidR="008A0D5C" w:rsidRPr="00B62DF3" w:rsidDel="006B5963" w:rsidRDefault="008A0D5C">
            <w:pPr>
              <w:jc w:val="center"/>
              <w:rPr>
                <w:del w:id="3948" w:author="Homa Ahmadzia" w:date="2022-03-04T09:45:00Z"/>
                <w:rFonts w:eastAsia="Times New Roman"/>
                <w:sz w:val="24"/>
                <w:szCs w:val="24"/>
                <w:lang w:val="en-US"/>
                <w:rPrChange w:id="3949" w:author="Homa Ahmadzia" w:date="2022-03-04T10:22:00Z">
                  <w:rPr>
                    <w:del w:id="3950" w:author="Homa Ahmadzia" w:date="2022-03-04T09:45:00Z"/>
                    <w:rFonts w:eastAsia="Times New Roman"/>
                    <w:sz w:val="20"/>
                    <w:szCs w:val="20"/>
                    <w:lang w:val="en-US"/>
                  </w:rPr>
                </w:rPrChange>
              </w:rPr>
              <w:pPrChange w:id="3951" w:author="Jerome Federspiel" w:date="2022-02-04T06:58:00Z">
                <w:pPr>
                  <w:jc w:val="right"/>
                </w:pPr>
              </w:pPrChange>
            </w:pPr>
            <w:del w:id="3952" w:author="Homa Ahmadzia" w:date="2022-03-04T09:44:00Z">
              <w:r w:rsidRPr="00B62DF3" w:rsidDel="006B5963">
                <w:rPr>
                  <w:rFonts w:eastAsia="Times New Roman"/>
                  <w:sz w:val="24"/>
                  <w:szCs w:val="24"/>
                  <w:lang w:val="en-US"/>
                  <w:rPrChange w:id="3953" w:author="Homa Ahmadzia" w:date="2022-03-04T10:22:00Z">
                    <w:rPr>
                      <w:rFonts w:eastAsia="Times New Roman"/>
                      <w:sz w:val="20"/>
                      <w:szCs w:val="20"/>
                      <w:lang w:val="en-US"/>
                    </w:rPr>
                  </w:rPrChange>
                </w:rPr>
                <w:delText>626</w:delText>
              </w:r>
            </w:del>
          </w:p>
        </w:tc>
        <w:tc>
          <w:tcPr>
            <w:tcW w:w="1246" w:type="dxa"/>
            <w:noWrap/>
            <w:tcPrChange w:id="3954" w:author="Homa Ahmadzia" w:date="2022-03-04T09:44:00Z">
              <w:tcPr>
                <w:tcW w:w="1488" w:type="dxa"/>
                <w:gridSpan w:val="3"/>
                <w:noWrap/>
              </w:tcPr>
            </w:tcPrChange>
          </w:tcPr>
          <w:p w14:paraId="510A84BB" w14:textId="192CAF90" w:rsidR="008A0D5C" w:rsidRPr="00B62DF3" w:rsidDel="006B5963" w:rsidRDefault="008A0D5C">
            <w:pPr>
              <w:jc w:val="center"/>
              <w:rPr>
                <w:del w:id="3955" w:author="Homa Ahmadzia" w:date="2022-03-04T09:45:00Z"/>
                <w:rFonts w:eastAsia="Times New Roman"/>
                <w:sz w:val="24"/>
                <w:szCs w:val="24"/>
                <w:lang w:val="en-US"/>
                <w:rPrChange w:id="3956" w:author="Homa Ahmadzia" w:date="2022-03-04T10:22:00Z">
                  <w:rPr>
                    <w:del w:id="3957" w:author="Homa Ahmadzia" w:date="2022-03-04T09:45:00Z"/>
                    <w:rFonts w:eastAsia="Times New Roman"/>
                    <w:sz w:val="20"/>
                    <w:szCs w:val="20"/>
                    <w:lang w:val="en-US"/>
                  </w:rPr>
                </w:rPrChange>
              </w:rPr>
              <w:pPrChange w:id="3958" w:author="Jerome Federspiel" w:date="2022-02-04T06:58:00Z">
                <w:pPr>
                  <w:jc w:val="right"/>
                </w:pPr>
              </w:pPrChange>
            </w:pPr>
            <w:del w:id="3959" w:author="Homa Ahmadzia" w:date="2022-03-04T09:44:00Z">
              <w:r w:rsidRPr="00B62DF3" w:rsidDel="006B5963">
                <w:rPr>
                  <w:rFonts w:eastAsia="Times New Roman"/>
                  <w:sz w:val="24"/>
                  <w:szCs w:val="24"/>
                  <w:lang w:val="en-US"/>
                  <w:rPrChange w:id="3960" w:author="Homa Ahmadzia" w:date="2022-03-04T10:22:00Z">
                    <w:rPr>
                      <w:rFonts w:eastAsia="Times New Roman"/>
                      <w:sz w:val="20"/>
                      <w:szCs w:val="20"/>
                      <w:lang w:val="en-US"/>
                    </w:rPr>
                  </w:rPrChange>
                </w:rPr>
                <w:delText>0.135</w:delText>
              </w:r>
            </w:del>
          </w:p>
        </w:tc>
        <w:tc>
          <w:tcPr>
            <w:tcW w:w="1038" w:type="dxa"/>
            <w:noWrap/>
            <w:tcPrChange w:id="3961" w:author="Homa Ahmadzia" w:date="2022-03-04T09:44:00Z">
              <w:tcPr>
                <w:tcW w:w="1038" w:type="dxa"/>
                <w:gridSpan w:val="3"/>
                <w:noWrap/>
              </w:tcPr>
            </w:tcPrChange>
          </w:tcPr>
          <w:p w14:paraId="1B92E010" w14:textId="6257E08E" w:rsidR="008A0D5C" w:rsidRPr="00B62DF3" w:rsidDel="006B5963" w:rsidRDefault="008A0D5C">
            <w:pPr>
              <w:jc w:val="center"/>
              <w:rPr>
                <w:del w:id="3962" w:author="Homa Ahmadzia" w:date="2022-03-04T09:45:00Z"/>
                <w:rFonts w:eastAsia="Times New Roman"/>
                <w:sz w:val="24"/>
                <w:szCs w:val="24"/>
                <w:lang w:val="en-US"/>
                <w:rPrChange w:id="3963" w:author="Homa Ahmadzia" w:date="2022-03-04T10:22:00Z">
                  <w:rPr>
                    <w:del w:id="3964" w:author="Homa Ahmadzia" w:date="2022-03-04T09:45:00Z"/>
                    <w:rFonts w:eastAsia="Times New Roman"/>
                    <w:sz w:val="20"/>
                    <w:szCs w:val="20"/>
                    <w:lang w:val="en-US"/>
                  </w:rPr>
                </w:rPrChange>
              </w:rPr>
              <w:pPrChange w:id="3965" w:author="Jerome Federspiel" w:date="2022-02-04T06:58:00Z">
                <w:pPr>
                  <w:jc w:val="right"/>
                </w:pPr>
              </w:pPrChange>
            </w:pPr>
            <w:del w:id="3966" w:author="Homa Ahmadzia" w:date="2022-03-04T09:44:00Z">
              <w:r w:rsidRPr="00B62DF3" w:rsidDel="006B5963">
                <w:rPr>
                  <w:rFonts w:eastAsia="Times New Roman"/>
                  <w:sz w:val="24"/>
                  <w:szCs w:val="24"/>
                  <w:lang w:val="en-US"/>
                  <w:rPrChange w:id="3967" w:author="Homa Ahmadzia" w:date="2022-03-04T10:22:00Z">
                    <w:rPr>
                      <w:rFonts w:eastAsia="Times New Roman"/>
                      <w:sz w:val="20"/>
                      <w:szCs w:val="20"/>
                      <w:lang w:val="en-US"/>
                    </w:rPr>
                  </w:rPrChange>
                </w:rPr>
                <w:delText>0.889</w:delText>
              </w:r>
            </w:del>
          </w:p>
        </w:tc>
        <w:tc>
          <w:tcPr>
            <w:tcW w:w="1679" w:type="dxa"/>
            <w:noWrap/>
            <w:tcPrChange w:id="3968" w:author="Homa Ahmadzia" w:date="2022-03-04T09:44:00Z">
              <w:tcPr>
                <w:tcW w:w="1680" w:type="dxa"/>
                <w:gridSpan w:val="3"/>
                <w:noWrap/>
              </w:tcPr>
            </w:tcPrChange>
          </w:tcPr>
          <w:p w14:paraId="6CAA8F64" w14:textId="604E9F18" w:rsidR="008A0D5C" w:rsidRPr="00B62DF3" w:rsidDel="006B5963" w:rsidRDefault="008A0D5C">
            <w:pPr>
              <w:jc w:val="center"/>
              <w:rPr>
                <w:del w:id="3969" w:author="Homa Ahmadzia" w:date="2022-03-04T09:45:00Z"/>
                <w:rFonts w:eastAsia="Times New Roman"/>
                <w:sz w:val="24"/>
                <w:szCs w:val="24"/>
                <w:lang w:val="en-US"/>
                <w:rPrChange w:id="3970" w:author="Homa Ahmadzia" w:date="2022-03-04T10:22:00Z">
                  <w:rPr>
                    <w:del w:id="3971" w:author="Homa Ahmadzia" w:date="2022-03-04T09:45:00Z"/>
                    <w:rFonts w:eastAsia="Times New Roman"/>
                    <w:sz w:val="20"/>
                    <w:szCs w:val="20"/>
                    <w:lang w:val="en-US"/>
                  </w:rPr>
                </w:rPrChange>
              </w:rPr>
              <w:pPrChange w:id="3972" w:author="Jerome Federspiel" w:date="2022-02-04T06:58:00Z">
                <w:pPr>
                  <w:jc w:val="right"/>
                </w:pPr>
              </w:pPrChange>
            </w:pPr>
            <w:del w:id="3973" w:author="Homa Ahmadzia" w:date="2022-03-04T09:44:00Z">
              <w:r w:rsidRPr="00B62DF3" w:rsidDel="006B5963">
                <w:rPr>
                  <w:rFonts w:eastAsia="Times New Roman"/>
                  <w:sz w:val="24"/>
                  <w:szCs w:val="24"/>
                  <w:lang w:val="en-US"/>
                  <w:rPrChange w:id="3974" w:author="Homa Ahmadzia" w:date="2022-03-04T10:22:00Z">
                    <w:rPr>
                      <w:rFonts w:eastAsia="Times New Roman"/>
                      <w:sz w:val="20"/>
                      <w:szCs w:val="20"/>
                      <w:lang w:val="en-US"/>
                    </w:rPr>
                  </w:rPrChange>
                </w:rPr>
                <w:delText>0.663</w:delText>
              </w:r>
            </w:del>
          </w:p>
        </w:tc>
        <w:tc>
          <w:tcPr>
            <w:tcW w:w="1440" w:type="dxa"/>
            <w:noWrap/>
            <w:tcPrChange w:id="3975" w:author="Homa Ahmadzia" w:date="2022-03-04T09:44:00Z">
              <w:tcPr>
                <w:tcW w:w="1178" w:type="dxa"/>
                <w:gridSpan w:val="3"/>
                <w:noWrap/>
              </w:tcPr>
            </w:tcPrChange>
          </w:tcPr>
          <w:p w14:paraId="664BD767" w14:textId="433A510E" w:rsidR="008A0D5C" w:rsidRPr="00B62DF3" w:rsidDel="006B5963" w:rsidRDefault="008A0D5C">
            <w:pPr>
              <w:jc w:val="center"/>
              <w:rPr>
                <w:del w:id="3976" w:author="Homa Ahmadzia" w:date="2022-03-04T09:45:00Z"/>
                <w:rFonts w:eastAsia="Times New Roman"/>
                <w:sz w:val="24"/>
                <w:szCs w:val="24"/>
                <w:lang w:val="en-US"/>
                <w:rPrChange w:id="3977" w:author="Homa Ahmadzia" w:date="2022-03-04T10:22:00Z">
                  <w:rPr>
                    <w:del w:id="3978" w:author="Homa Ahmadzia" w:date="2022-03-04T09:45:00Z"/>
                    <w:rFonts w:eastAsia="Times New Roman"/>
                    <w:sz w:val="20"/>
                    <w:szCs w:val="20"/>
                    <w:lang w:val="en-US"/>
                  </w:rPr>
                </w:rPrChange>
              </w:rPr>
              <w:pPrChange w:id="3979" w:author="Jerome Federspiel" w:date="2022-02-04T06:58:00Z">
                <w:pPr>
                  <w:jc w:val="right"/>
                </w:pPr>
              </w:pPrChange>
            </w:pPr>
            <w:del w:id="3980" w:author="Homa Ahmadzia" w:date="2022-03-04T09:44:00Z">
              <w:r w:rsidRPr="00B62DF3" w:rsidDel="006B5963">
                <w:rPr>
                  <w:rFonts w:eastAsia="Times New Roman"/>
                  <w:sz w:val="24"/>
                  <w:szCs w:val="24"/>
                  <w:lang w:val="en-US"/>
                  <w:rPrChange w:id="3981" w:author="Homa Ahmadzia" w:date="2022-03-04T10:22:00Z">
                    <w:rPr>
                      <w:rFonts w:eastAsia="Times New Roman"/>
                      <w:sz w:val="20"/>
                      <w:szCs w:val="20"/>
                      <w:lang w:val="en-US"/>
                    </w:rPr>
                  </w:rPrChange>
                </w:rPr>
                <w:delText>0.833</w:delText>
              </w:r>
            </w:del>
          </w:p>
        </w:tc>
        <w:tc>
          <w:tcPr>
            <w:tcW w:w="1297" w:type="dxa"/>
            <w:noWrap/>
            <w:tcPrChange w:id="3982" w:author="Homa Ahmadzia" w:date="2022-03-04T09:44:00Z">
              <w:tcPr>
                <w:tcW w:w="1297" w:type="dxa"/>
                <w:gridSpan w:val="3"/>
                <w:noWrap/>
              </w:tcPr>
            </w:tcPrChange>
          </w:tcPr>
          <w:p w14:paraId="06936FCD" w14:textId="2F447129" w:rsidR="008A0D5C" w:rsidRPr="00B62DF3" w:rsidDel="006B5963" w:rsidRDefault="008A0D5C">
            <w:pPr>
              <w:jc w:val="center"/>
              <w:rPr>
                <w:del w:id="3983" w:author="Homa Ahmadzia" w:date="2022-03-04T09:45:00Z"/>
                <w:rFonts w:eastAsia="Times New Roman"/>
                <w:sz w:val="24"/>
                <w:szCs w:val="24"/>
                <w:lang w:val="en-US"/>
                <w:rPrChange w:id="3984" w:author="Homa Ahmadzia" w:date="2022-03-04T10:22:00Z">
                  <w:rPr>
                    <w:del w:id="3985" w:author="Homa Ahmadzia" w:date="2022-03-04T09:45:00Z"/>
                    <w:rFonts w:eastAsia="Times New Roman"/>
                    <w:sz w:val="20"/>
                    <w:szCs w:val="20"/>
                    <w:lang w:val="en-US"/>
                  </w:rPr>
                </w:rPrChange>
              </w:rPr>
              <w:pPrChange w:id="3986" w:author="Jerome Federspiel" w:date="2022-02-04T06:58:00Z">
                <w:pPr>
                  <w:jc w:val="right"/>
                </w:pPr>
              </w:pPrChange>
            </w:pPr>
            <w:del w:id="3987" w:author="Homa Ahmadzia" w:date="2022-03-04T09:44:00Z">
              <w:r w:rsidRPr="00B62DF3" w:rsidDel="006B5963">
                <w:rPr>
                  <w:rFonts w:eastAsia="Times New Roman"/>
                  <w:sz w:val="24"/>
                  <w:szCs w:val="24"/>
                  <w:lang w:val="en-US"/>
                  <w:rPrChange w:id="3988" w:author="Homa Ahmadzia" w:date="2022-03-04T10:22:00Z">
                    <w:rPr>
                      <w:rFonts w:eastAsia="Times New Roman"/>
                      <w:sz w:val="20"/>
                      <w:szCs w:val="20"/>
                      <w:lang w:val="en-US"/>
                    </w:rPr>
                  </w:rPrChange>
                </w:rPr>
                <w:delText>0.210</w:delText>
              </w:r>
            </w:del>
          </w:p>
        </w:tc>
        <w:tc>
          <w:tcPr>
            <w:tcW w:w="982" w:type="dxa"/>
            <w:noWrap/>
            <w:tcPrChange w:id="3989" w:author="Homa Ahmadzia" w:date="2022-03-04T09:44:00Z">
              <w:tcPr>
                <w:tcW w:w="982" w:type="dxa"/>
                <w:gridSpan w:val="3"/>
                <w:noWrap/>
              </w:tcPr>
            </w:tcPrChange>
          </w:tcPr>
          <w:p w14:paraId="6134B5BB" w14:textId="6FB5FB06" w:rsidR="008A0D5C" w:rsidRPr="00B62DF3" w:rsidDel="006B5963" w:rsidRDefault="008A0D5C">
            <w:pPr>
              <w:jc w:val="center"/>
              <w:rPr>
                <w:del w:id="3990" w:author="Homa Ahmadzia" w:date="2022-03-04T09:45:00Z"/>
                <w:rFonts w:eastAsia="Times New Roman"/>
                <w:sz w:val="24"/>
                <w:szCs w:val="24"/>
                <w:lang w:val="en-US"/>
                <w:rPrChange w:id="3991" w:author="Homa Ahmadzia" w:date="2022-03-04T10:22:00Z">
                  <w:rPr>
                    <w:del w:id="3992" w:author="Homa Ahmadzia" w:date="2022-03-04T09:45:00Z"/>
                    <w:rFonts w:eastAsia="Times New Roman"/>
                    <w:sz w:val="20"/>
                    <w:szCs w:val="20"/>
                    <w:lang w:val="en-US"/>
                  </w:rPr>
                </w:rPrChange>
              </w:rPr>
              <w:pPrChange w:id="3993" w:author="Jerome Federspiel" w:date="2022-02-04T06:58:00Z">
                <w:pPr>
                  <w:jc w:val="right"/>
                </w:pPr>
              </w:pPrChange>
            </w:pPr>
            <w:del w:id="3994" w:author="Homa Ahmadzia" w:date="2022-03-04T09:44:00Z">
              <w:r w:rsidRPr="00B62DF3" w:rsidDel="006B5963">
                <w:rPr>
                  <w:rFonts w:eastAsia="Times New Roman"/>
                  <w:sz w:val="24"/>
                  <w:szCs w:val="24"/>
                  <w:lang w:val="en-US"/>
                  <w:rPrChange w:id="3995" w:author="Homa Ahmadzia" w:date="2022-03-04T10:22:00Z">
                    <w:rPr>
                      <w:rFonts w:eastAsia="Times New Roman"/>
                      <w:sz w:val="20"/>
                      <w:szCs w:val="20"/>
                      <w:lang w:val="en-US"/>
                    </w:rPr>
                  </w:rPrChange>
                </w:rPr>
                <w:delText>0.260</w:delText>
              </w:r>
            </w:del>
          </w:p>
        </w:tc>
        <w:tc>
          <w:tcPr>
            <w:tcW w:w="756" w:type="dxa"/>
            <w:noWrap/>
            <w:tcPrChange w:id="3996" w:author="Homa Ahmadzia" w:date="2022-03-04T09:44:00Z">
              <w:tcPr>
                <w:tcW w:w="603" w:type="dxa"/>
                <w:gridSpan w:val="3"/>
                <w:noWrap/>
              </w:tcPr>
            </w:tcPrChange>
          </w:tcPr>
          <w:p w14:paraId="3E2CB1DB" w14:textId="336BF9CF" w:rsidR="008A0D5C" w:rsidRPr="00B62DF3" w:rsidDel="006B5963" w:rsidRDefault="008A0D5C">
            <w:pPr>
              <w:jc w:val="center"/>
              <w:rPr>
                <w:del w:id="3997" w:author="Homa Ahmadzia" w:date="2022-03-04T09:45:00Z"/>
                <w:rFonts w:eastAsia="Times New Roman"/>
                <w:sz w:val="24"/>
                <w:szCs w:val="24"/>
                <w:lang w:val="en-US"/>
                <w:rPrChange w:id="3998" w:author="Homa Ahmadzia" w:date="2022-03-04T10:22:00Z">
                  <w:rPr>
                    <w:del w:id="3999" w:author="Homa Ahmadzia" w:date="2022-03-04T09:45:00Z"/>
                    <w:rFonts w:eastAsia="Times New Roman"/>
                    <w:sz w:val="20"/>
                    <w:szCs w:val="20"/>
                    <w:lang w:val="en-US"/>
                  </w:rPr>
                </w:rPrChange>
              </w:rPr>
              <w:pPrChange w:id="4000" w:author="Jerome Federspiel" w:date="2022-02-04T06:58:00Z">
                <w:pPr>
                  <w:jc w:val="right"/>
                </w:pPr>
              </w:pPrChange>
            </w:pPr>
            <w:del w:id="4001" w:author="Homa Ahmadzia" w:date="2022-03-04T09:44:00Z">
              <w:r w:rsidRPr="00B62DF3" w:rsidDel="006B5963">
                <w:rPr>
                  <w:rFonts w:eastAsia="Times New Roman"/>
                  <w:sz w:val="24"/>
                  <w:szCs w:val="24"/>
                  <w:lang w:val="en-US"/>
                  <w:rPrChange w:id="4002" w:author="Homa Ahmadzia" w:date="2022-03-04T10:22:00Z">
                    <w:rPr>
                      <w:rFonts w:eastAsia="Times New Roman"/>
                      <w:sz w:val="20"/>
                      <w:szCs w:val="20"/>
                      <w:lang w:val="en-US"/>
                    </w:rPr>
                  </w:rPrChange>
                </w:rPr>
                <w:delText>0.419</w:delText>
              </w:r>
            </w:del>
          </w:p>
        </w:tc>
      </w:tr>
      <w:tr w:rsidR="006412A6" w:rsidRPr="00B62DF3" w:rsidDel="006B5963" w14:paraId="0AEC23F6" w14:textId="2940EC7B" w:rsidTr="006B5963">
        <w:trPr>
          <w:trHeight w:val="260"/>
          <w:del w:id="4003" w:author="Homa Ahmadzia" w:date="2022-03-04T09:45:00Z"/>
          <w:trPrChange w:id="4004" w:author="Homa Ahmadzia" w:date="2022-03-04T09:44:00Z">
            <w:trPr>
              <w:gridAfter w:val="0"/>
              <w:wAfter w:w="8" w:type="dxa"/>
              <w:trHeight w:val="260"/>
            </w:trPr>
          </w:trPrChange>
        </w:trPr>
        <w:tc>
          <w:tcPr>
            <w:tcW w:w="933" w:type="dxa"/>
            <w:noWrap/>
            <w:tcPrChange w:id="4005" w:author="Homa Ahmadzia" w:date="2022-03-04T09:44:00Z">
              <w:tcPr>
                <w:tcW w:w="935" w:type="dxa"/>
                <w:noWrap/>
              </w:tcPr>
            </w:tcPrChange>
          </w:tcPr>
          <w:p w14:paraId="22014568" w14:textId="5A6358ED" w:rsidR="008A0D5C" w:rsidRPr="00B62DF3" w:rsidDel="006B5963" w:rsidRDefault="008A0D5C" w:rsidP="008A0D5C">
            <w:pPr>
              <w:rPr>
                <w:del w:id="4006" w:author="Homa Ahmadzia" w:date="2022-03-04T09:45:00Z"/>
                <w:rFonts w:eastAsia="Times New Roman"/>
                <w:sz w:val="24"/>
                <w:szCs w:val="24"/>
                <w:lang w:val="en-US"/>
                <w:rPrChange w:id="4007" w:author="Homa Ahmadzia" w:date="2022-03-04T10:22:00Z">
                  <w:rPr>
                    <w:del w:id="4008" w:author="Homa Ahmadzia" w:date="2022-03-04T09:45:00Z"/>
                    <w:rFonts w:eastAsia="Times New Roman"/>
                    <w:sz w:val="20"/>
                    <w:szCs w:val="20"/>
                    <w:lang w:val="en-US"/>
                  </w:rPr>
                </w:rPrChange>
              </w:rPr>
            </w:pPr>
            <w:del w:id="4009" w:author="Homa Ahmadzia" w:date="2022-03-04T09:44:00Z">
              <w:r w:rsidRPr="00B62DF3" w:rsidDel="006B5963">
                <w:rPr>
                  <w:rFonts w:eastAsia="Times New Roman"/>
                  <w:sz w:val="24"/>
                  <w:szCs w:val="24"/>
                  <w:lang w:val="en-US"/>
                  <w:rPrChange w:id="4010" w:author="Homa Ahmadzia" w:date="2022-03-04T10:22:00Z">
                    <w:rPr>
                      <w:rFonts w:eastAsia="Times New Roman"/>
                      <w:sz w:val="20"/>
                      <w:szCs w:val="20"/>
                      <w:lang w:val="en-US"/>
                    </w:rPr>
                  </w:rPrChange>
                </w:rPr>
                <w:delText>RF</w:delText>
              </w:r>
            </w:del>
          </w:p>
        </w:tc>
        <w:tc>
          <w:tcPr>
            <w:tcW w:w="838" w:type="dxa"/>
            <w:noWrap/>
            <w:tcPrChange w:id="4011" w:author="Homa Ahmadzia" w:date="2022-03-04T09:44:00Z">
              <w:tcPr>
                <w:tcW w:w="838" w:type="dxa"/>
                <w:gridSpan w:val="2"/>
                <w:noWrap/>
              </w:tcPr>
            </w:tcPrChange>
          </w:tcPr>
          <w:p w14:paraId="25D07DB3" w14:textId="305755CA" w:rsidR="008A0D5C" w:rsidRPr="00B62DF3" w:rsidDel="006B5963" w:rsidRDefault="008A0D5C">
            <w:pPr>
              <w:jc w:val="center"/>
              <w:rPr>
                <w:del w:id="4012" w:author="Homa Ahmadzia" w:date="2022-03-04T09:45:00Z"/>
                <w:rFonts w:eastAsia="Times New Roman"/>
                <w:sz w:val="24"/>
                <w:szCs w:val="24"/>
                <w:lang w:val="en-US"/>
                <w:rPrChange w:id="4013" w:author="Homa Ahmadzia" w:date="2022-03-04T10:22:00Z">
                  <w:rPr>
                    <w:del w:id="4014" w:author="Homa Ahmadzia" w:date="2022-03-04T09:45:00Z"/>
                    <w:rFonts w:eastAsia="Times New Roman"/>
                    <w:sz w:val="20"/>
                    <w:szCs w:val="20"/>
                    <w:lang w:val="en-US"/>
                  </w:rPr>
                </w:rPrChange>
              </w:rPr>
              <w:pPrChange w:id="4015" w:author="Jerome Federspiel" w:date="2022-02-04T06:58:00Z">
                <w:pPr>
                  <w:jc w:val="right"/>
                </w:pPr>
              </w:pPrChange>
            </w:pPr>
            <w:del w:id="4016" w:author="Homa Ahmadzia" w:date="2022-03-04T09:44:00Z">
              <w:r w:rsidRPr="00B62DF3" w:rsidDel="006B5963">
                <w:rPr>
                  <w:rFonts w:eastAsia="Times New Roman"/>
                  <w:sz w:val="24"/>
                  <w:szCs w:val="24"/>
                  <w:lang w:val="en-US"/>
                  <w:rPrChange w:id="4017" w:author="Homa Ahmadzia" w:date="2022-03-04T10:22:00Z">
                    <w:rPr>
                      <w:rFonts w:eastAsia="Times New Roman"/>
                      <w:sz w:val="20"/>
                      <w:szCs w:val="20"/>
                      <w:lang w:val="en-US"/>
                    </w:rPr>
                  </w:rPrChange>
                </w:rPr>
                <w:delText>50</w:delText>
              </w:r>
            </w:del>
          </w:p>
        </w:tc>
        <w:tc>
          <w:tcPr>
            <w:tcW w:w="905" w:type="dxa"/>
            <w:noWrap/>
            <w:tcPrChange w:id="4018" w:author="Homa Ahmadzia" w:date="2022-03-04T09:44:00Z">
              <w:tcPr>
                <w:tcW w:w="905" w:type="dxa"/>
                <w:gridSpan w:val="2"/>
                <w:noWrap/>
              </w:tcPr>
            </w:tcPrChange>
          </w:tcPr>
          <w:p w14:paraId="4A730A7A" w14:textId="2182EA1F" w:rsidR="008A0D5C" w:rsidRPr="00B62DF3" w:rsidDel="006B5963" w:rsidRDefault="008A0D5C">
            <w:pPr>
              <w:jc w:val="center"/>
              <w:rPr>
                <w:del w:id="4019" w:author="Homa Ahmadzia" w:date="2022-03-04T09:45:00Z"/>
                <w:rFonts w:eastAsia="Times New Roman"/>
                <w:sz w:val="24"/>
                <w:szCs w:val="24"/>
                <w:lang w:val="en-US"/>
                <w:rPrChange w:id="4020" w:author="Homa Ahmadzia" w:date="2022-03-04T10:22:00Z">
                  <w:rPr>
                    <w:del w:id="4021" w:author="Homa Ahmadzia" w:date="2022-03-04T09:45:00Z"/>
                    <w:rFonts w:eastAsia="Times New Roman"/>
                    <w:sz w:val="20"/>
                    <w:szCs w:val="20"/>
                    <w:lang w:val="en-US"/>
                  </w:rPr>
                </w:rPrChange>
              </w:rPr>
              <w:pPrChange w:id="4022" w:author="Jerome Federspiel" w:date="2022-02-04T06:58:00Z">
                <w:pPr>
                  <w:jc w:val="right"/>
                </w:pPr>
              </w:pPrChange>
            </w:pPr>
            <w:del w:id="4023" w:author="Homa Ahmadzia" w:date="2022-03-04T09:44:00Z">
              <w:r w:rsidRPr="00B62DF3" w:rsidDel="006B5963">
                <w:rPr>
                  <w:rFonts w:eastAsia="Times New Roman"/>
                  <w:sz w:val="24"/>
                  <w:szCs w:val="24"/>
                  <w:lang w:val="en-US"/>
                  <w:rPrChange w:id="4024" w:author="Homa Ahmadzia" w:date="2022-03-04T10:22:00Z">
                    <w:rPr>
                      <w:rFonts w:eastAsia="Times New Roman"/>
                      <w:sz w:val="20"/>
                      <w:szCs w:val="20"/>
                      <w:lang w:val="en-US"/>
                    </w:rPr>
                  </w:rPrChange>
                </w:rPr>
                <w:delText>6</w:delText>
              </w:r>
            </w:del>
          </w:p>
        </w:tc>
        <w:tc>
          <w:tcPr>
            <w:tcW w:w="838" w:type="dxa"/>
            <w:noWrap/>
            <w:tcPrChange w:id="4025" w:author="Homa Ahmadzia" w:date="2022-03-04T09:44:00Z">
              <w:tcPr>
                <w:tcW w:w="838" w:type="dxa"/>
                <w:gridSpan w:val="2"/>
                <w:noWrap/>
              </w:tcPr>
            </w:tcPrChange>
          </w:tcPr>
          <w:p w14:paraId="3A65CAFA" w14:textId="365C6288" w:rsidR="008A0D5C" w:rsidRPr="00B62DF3" w:rsidDel="006B5963" w:rsidRDefault="008A0D5C">
            <w:pPr>
              <w:jc w:val="center"/>
              <w:rPr>
                <w:del w:id="4026" w:author="Homa Ahmadzia" w:date="2022-03-04T09:45:00Z"/>
                <w:rFonts w:eastAsia="Times New Roman"/>
                <w:sz w:val="24"/>
                <w:szCs w:val="24"/>
                <w:lang w:val="en-US"/>
                <w:rPrChange w:id="4027" w:author="Homa Ahmadzia" w:date="2022-03-04T10:22:00Z">
                  <w:rPr>
                    <w:del w:id="4028" w:author="Homa Ahmadzia" w:date="2022-03-04T09:45:00Z"/>
                    <w:rFonts w:eastAsia="Times New Roman"/>
                    <w:sz w:val="20"/>
                    <w:szCs w:val="20"/>
                    <w:lang w:val="en-US"/>
                  </w:rPr>
                </w:rPrChange>
              </w:rPr>
              <w:pPrChange w:id="4029" w:author="Jerome Federspiel" w:date="2022-02-04T06:58:00Z">
                <w:pPr>
                  <w:jc w:val="right"/>
                </w:pPr>
              </w:pPrChange>
            </w:pPr>
            <w:del w:id="4030" w:author="Homa Ahmadzia" w:date="2022-03-04T09:44:00Z">
              <w:r w:rsidRPr="00B62DF3" w:rsidDel="006B5963">
                <w:rPr>
                  <w:rFonts w:eastAsia="Times New Roman"/>
                  <w:sz w:val="24"/>
                  <w:szCs w:val="24"/>
                  <w:lang w:val="en-US"/>
                  <w:rPrChange w:id="4031" w:author="Homa Ahmadzia" w:date="2022-03-04T10:22:00Z">
                    <w:rPr>
                      <w:rFonts w:eastAsia="Times New Roman"/>
                      <w:sz w:val="20"/>
                      <w:szCs w:val="20"/>
                      <w:lang w:val="en-US"/>
                    </w:rPr>
                  </w:rPrChange>
                </w:rPr>
                <w:delText>339</w:delText>
              </w:r>
            </w:del>
          </w:p>
        </w:tc>
        <w:tc>
          <w:tcPr>
            <w:tcW w:w="905" w:type="dxa"/>
            <w:noWrap/>
            <w:tcPrChange w:id="4032" w:author="Homa Ahmadzia" w:date="2022-03-04T09:44:00Z">
              <w:tcPr>
                <w:tcW w:w="905" w:type="dxa"/>
                <w:gridSpan w:val="2"/>
                <w:noWrap/>
              </w:tcPr>
            </w:tcPrChange>
          </w:tcPr>
          <w:p w14:paraId="6E28BECC" w14:textId="113CC8E3" w:rsidR="008A0D5C" w:rsidRPr="00B62DF3" w:rsidDel="006B5963" w:rsidRDefault="008A0D5C">
            <w:pPr>
              <w:jc w:val="center"/>
              <w:rPr>
                <w:del w:id="4033" w:author="Homa Ahmadzia" w:date="2022-03-04T09:45:00Z"/>
                <w:rFonts w:eastAsia="Times New Roman"/>
                <w:sz w:val="24"/>
                <w:szCs w:val="24"/>
                <w:lang w:val="en-US"/>
                <w:rPrChange w:id="4034" w:author="Homa Ahmadzia" w:date="2022-03-04T10:22:00Z">
                  <w:rPr>
                    <w:del w:id="4035" w:author="Homa Ahmadzia" w:date="2022-03-04T09:45:00Z"/>
                    <w:rFonts w:eastAsia="Times New Roman"/>
                    <w:sz w:val="20"/>
                    <w:szCs w:val="20"/>
                    <w:lang w:val="en-US"/>
                  </w:rPr>
                </w:rPrChange>
              </w:rPr>
              <w:pPrChange w:id="4036" w:author="Jerome Federspiel" w:date="2022-02-04T06:58:00Z">
                <w:pPr>
                  <w:jc w:val="right"/>
                </w:pPr>
              </w:pPrChange>
            </w:pPr>
            <w:del w:id="4037" w:author="Homa Ahmadzia" w:date="2022-03-04T09:44:00Z">
              <w:r w:rsidRPr="00B62DF3" w:rsidDel="006B5963">
                <w:rPr>
                  <w:rFonts w:eastAsia="Times New Roman"/>
                  <w:sz w:val="24"/>
                  <w:szCs w:val="24"/>
                  <w:lang w:val="en-US"/>
                  <w:rPrChange w:id="4038" w:author="Homa Ahmadzia" w:date="2022-03-04T10:22:00Z">
                    <w:rPr>
                      <w:rFonts w:eastAsia="Times New Roman"/>
                      <w:sz w:val="20"/>
                      <w:szCs w:val="20"/>
                      <w:lang w:val="en-US"/>
                    </w:rPr>
                  </w:rPrChange>
                </w:rPr>
                <w:delText>605</w:delText>
              </w:r>
            </w:del>
          </w:p>
        </w:tc>
        <w:tc>
          <w:tcPr>
            <w:tcW w:w="1246" w:type="dxa"/>
            <w:noWrap/>
            <w:tcPrChange w:id="4039" w:author="Homa Ahmadzia" w:date="2022-03-04T09:44:00Z">
              <w:tcPr>
                <w:tcW w:w="1488" w:type="dxa"/>
                <w:gridSpan w:val="3"/>
                <w:noWrap/>
              </w:tcPr>
            </w:tcPrChange>
          </w:tcPr>
          <w:p w14:paraId="2C2C7A1E" w14:textId="63F358E5" w:rsidR="008A0D5C" w:rsidRPr="00B62DF3" w:rsidDel="006B5963" w:rsidRDefault="008A0D5C">
            <w:pPr>
              <w:jc w:val="center"/>
              <w:rPr>
                <w:del w:id="4040" w:author="Homa Ahmadzia" w:date="2022-03-04T09:45:00Z"/>
                <w:rFonts w:eastAsia="Times New Roman"/>
                <w:sz w:val="24"/>
                <w:szCs w:val="24"/>
                <w:lang w:val="en-US"/>
                <w:rPrChange w:id="4041" w:author="Homa Ahmadzia" w:date="2022-03-04T10:22:00Z">
                  <w:rPr>
                    <w:del w:id="4042" w:author="Homa Ahmadzia" w:date="2022-03-04T09:45:00Z"/>
                    <w:rFonts w:eastAsia="Times New Roman"/>
                    <w:sz w:val="20"/>
                    <w:szCs w:val="20"/>
                    <w:lang w:val="en-US"/>
                  </w:rPr>
                </w:rPrChange>
              </w:rPr>
              <w:pPrChange w:id="4043" w:author="Jerome Federspiel" w:date="2022-02-04T06:58:00Z">
                <w:pPr>
                  <w:jc w:val="right"/>
                </w:pPr>
              </w:pPrChange>
            </w:pPr>
            <w:del w:id="4044" w:author="Homa Ahmadzia" w:date="2022-03-04T09:44:00Z">
              <w:r w:rsidRPr="00B62DF3" w:rsidDel="006B5963">
                <w:rPr>
                  <w:rFonts w:eastAsia="Times New Roman"/>
                  <w:sz w:val="24"/>
                  <w:szCs w:val="24"/>
                  <w:lang w:val="en-US"/>
                  <w:rPrChange w:id="4045" w:author="Homa Ahmadzia" w:date="2022-03-04T10:22:00Z">
                    <w:rPr>
                      <w:rFonts w:eastAsia="Times New Roman"/>
                      <w:sz w:val="20"/>
                      <w:szCs w:val="20"/>
                      <w:lang w:val="en-US"/>
                    </w:rPr>
                  </w:rPrChange>
                </w:rPr>
                <w:delText>0.138</w:delText>
              </w:r>
            </w:del>
          </w:p>
        </w:tc>
        <w:tc>
          <w:tcPr>
            <w:tcW w:w="1038" w:type="dxa"/>
            <w:noWrap/>
            <w:tcPrChange w:id="4046" w:author="Homa Ahmadzia" w:date="2022-03-04T09:44:00Z">
              <w:tcPr>
                <w:tcW w:w="1038" w:type="dxa"/>
                <w:gridSpan w:val="3"/>
                <w:noWrap/>
              </w:tcPr>
            </w:tcPrChange>
          </w:tcPr>
          <w:p w14:paraId="41559ADA" w14:textId="09A63E62" w:rsidR="008A0D5C" w:rsidRPr="00B62DF3" w:rsidDel="006B5963" w:rsidRDefault="008A0D5C">
            <w:pPr>
              <w:jc w:val="center"/>
              <w:rPr>
                <w:del w:id="4047" w:author="Homa Ahmadzia" w:date="2022-03-04T09:45:00Z"/>
                <w:rFonts w:eastAsia="Times New Roman"/>
                <w:sz w:val="24"/>
                <w:szCs w:val="24"/>
                <w:lang w:val="en-US"/>
                <w:rPrChange w:id="4048" w:author="Homa Ahmadzia" w:date="2022-03-04T10:22:00Z">
                  <w:rPr>
                    <w:del w:id="4049" w:author="Homa Ahmadzia" w:date="2022-03-04T09:45:00Z"/>
                    <w:rFonts w:eastAsia="Times New Roman"/>
                    <w:sz w:val="20"/>
                    <w:szCs w:val="20"/>
                    <w:lang w:val="en-US"/>
                  </w:rPr>
                </w:rPrChange>
              </w:rPr>
              <w:pPrChange w:id="4050" w:author="Jerome Federspiel" w:date="2022-02-04T06:58:00Z">
                <w:pPr>
                  <w:jc w:val="right"/>
                </w:pPr>
              </w:pPrChange>
            </w:pPr>
            <w:del w:id="4051" w:author="Homa Ahmadzia" w:date="2022-03-04T09:44:00Z">
              <w:r w:rsidRPr="00B62DF3" w:rsidDel="006B5963">
                <w:rPr>
                  <w:rFonts w:eastAsia="Times New Roman"/>
                  <w:sz w:val="24"/>
                  <w:szCs w:val="24"/>
                  <w:lang w:val="en-US"/>
                  <w:rPrChange w:id="4052" w:author="Homa Ahmadzia" w:date="2022-03-04T10:22:00Z">
                    <w:rPr>
                      <w:rFonts w:eastAsia="Times New Roman"/>
                      <w:sz w:val="20"/>
                      <w:szCs w:val="20"/>
                      <w:lang w:val="en-US"/>
                    </w:rPr>
                  </w:rPrChange>
                </w:rPr>
                <w:delText>0.857</w:delText>
              </w:r>
            </w:del>
          </w:p>
        </w:tc>
        <w:tc>
          <w:tcPr>
            <w:tcW w:w="1679" w:type="dxa"/>
            <w:noWrap/>
            <w:tcPrChange w:id="4053" w:author="Homa Ahmadzia" w:date="2022-03-04T09:44:00Z">
              <w:tcPr>
                <w:tcW w:w="1680" w:type="dxa"/>
                <w:gridSpan w:val="3"/>
                <w:noWrap/>
              </w:tcPr>
            </w:tcPrChange>
          </w:tcPr>
          <w:p w14:paraId="0C2281C1" w14:textId="49B3EC60" w:rsidR="008A0D5C" w:rsidRPr="00B62DF3" w:rsidDel="006B5963" w:rsidRDefault="008A0D5C">
            <w:pPr>
              <w:jc w:val="center"/>
              <w:rPr>
                <w:del w:id="4054" w:author="Homa Ahmadzia" w:date="2022-03-04T09:45:00Z"/>
                <w:rFonts w:eastAsia="Times New Roman"/>
                <w:sz w:val="24"/>
                <w:szCs w:val="24"/>
                <w:lang w:val="en-US"/>
                <w:rPrChange w:id="4055" w:author="Homa Ahmadzia" w:date="2022-03-04T10:22:00Z">
                  <w:rPr>
                    <w:del w:id="4056" w:author="Homa Ahmadzia" w:date="2022-03-04T09:45:00Z"/>
                    <w:rFonts w:eastAsia="Times New Roman"/>
                    <w:sz w:val="20"/>
                    <w:szCs w:val="20"/>
                    <w:lang w:val="en-US"/>
                  </w:rPr>
                </w:rPrChange>
              </w:rPr>
              <w:pPrChange w:id="4057" w:author="Jerome Federspiel" w:date="2022-02-04T06:58:00Z">
                <w:pPr>
                  <w:jc w:val="right"/>
                </w:pPr>
              </w:pPrChange>
            </w:pPr>
            <w:del w:id="4058" w:author="Homa Ahmadzia" w:date="2022-03-04T09:44:00Z">
              <w:r w:rsidRPr="00B62DF3" w:rsidDel="006B5963">
                <w:rPr>
                  <w:rFonts w:eastAsia="Times New Roman"/>
                  <w:sz w:val="24"/>
                  <w:szCs w:val="24"/>
                  <w:lang w:val="en-US"/>
                  <w:rPrChange w:id="4059" w:author="Homa Ahmadzia" w:date="2022-03-04T10:22:00Z">
                    <w:rPr>
                      <w:rFonts w:eastAsia="Times New Roman"/>
                      <w:sz w:val="20"/>
                      <w:szCs w:val="20"/>
                      <w:lang w:val="en-US"/>
                    </w:rPr>
                  </w:rPrChange>
                </w:rPr>
                <w:delText>0.641</w:delText>
              </w:r>
            </w:del>
          </w:p>
        </w:tc>
        <w:tc>
          <w:tcPr>
            <w:tcW w:w="1440" w:type="dxa"/>
            <w:noWrap/>
            <w:tcPrChange w:id="4060" w:author="Homa Ahmadzia" w:date="2022-03-04T09:44:00Z">
              <w:tcPr>
                <w:tcW w:w="1178" w:type="dxa"/>
                <w:gridSpan w:val="3"/>
                <w:noWrap/>
              </w:tcPr>
            </w:tcPrChange>
          </w:tcPr>
          <w:p w14:paraId="22D87373" w14:textId="167FF040" w:rsidR="008A0D5C" w:rsidRPr="00B62DF3" w:rsidDel="006B5963" w:rsidRDefault="008A0D5C">
            <w:pPr>
              <w:jc w:val="center"/>
              <w:rPr>
                <w:del w:id="4061" w:author="Homa Ahmadzia" w:date="2022-03-04T09:45:00Z"/>
                <w:rFonts w:eastAsia="Times New Roman"/>
                <w:sz w:val="24"/>
                <w:szCs w:val="24"/>
                <w:lang w:val="en-US"/>
                <w:rPrChange w:id="4062" w:author="Homa Ahmadzia" w:date="2022-03-04T10:22:00Z">
                  <w:rPr>
                    <w:del w:id="4063" w:author="Homa Ahmadzia" w:date="2022-03-04T09:45:00Z"/>
                    <w:rFonts w:eastAsia="Times New Roman"/>
                    <w:sz w:val="20"/>
                    <w:szCs w:val="20"/>
                    <w:lang w:val="en-US"/>
                  </w:rPr>
                </w:rPrChange>
              </w:rPr>
              <w:pPrChange w:id="4064" w:author="Jerome Federspiel" w:date="2022-02-04T06:58:00Z">
                <w:pPr>
                  <w:jc w:val="right"/>
                </w:pPr>
              </w:pPrChange>
            </w:pPr>
            <w:del w:id="4065" w:author="Homa Ahmadzia" w:date="2022-03-04T09:44:00Z">
              <w:r w:rsidRPr="00B62DF3" w:rsidDel="006B5963">
                <w:rPr>
                  <w:rFonts w:eastAsia="Times New Roman"/>
                  <w:sz w:val="24"/>
                  <w:szCs w:val="24"/>
                  <w:lang w:val="en-US"/>
                  <w:rPrChange w:id="4066" w:author="Homa Ahmadzia" w:date="2022-03-04T10:22:00Z">
                    <w:rPr>
                      <w:rFonts w:eastAsia="Times New Roman"/>
                      <w:sz w:val="20"/>
                      <w:szCs w:val="20"/>
                      <w:lang w:val="en-US"/>
                    </w:rPr>
                  </w:rPrChange>
                </w:rPr>
                <w:delText>0.830</w:delText>
              </w:r>
            </w:del>
          </w:p>
        </w:tc>
        <w:tc>
          <w:tcPr>
            <w:tcW w:w="1297" w:type="dxa"/>
            <w:noWrap/>
            <w:tcPrChange w:id="4067" w:author="Homa Ahmadzia" w:date="2022-03-04T09:44:00Z">
              <w:tcPr>
                <w:tcW w:w="1297" w:type="dxa"/>
                <w:gridSpan w:val="3"/>
                <w:noWrap/>
              </w:tcPr>
            </w:tcPrChange>
          </w:tcPr>
          <w:p w14:paraId="64D1CE4E" w14:textId="453084C4" w:rsidR="008A0D5C" w:rsidRPr="00B62DF3" w:rsidDel="006B5963" w:rsidRDefault="008A0D5C">
            <w:pPr>
              <w:jc w:val="center"/>
              <w:rPr>
                <w:del w:id="4068" w:author="Homa Ahmadzia" w:date="2022-03-04T09:45:00Z"/>
                <w:rFonts w:eastAsia="Times New Roman"/>
                <w:sz w:val="24"/>
                <w:szCs w:val="24"/>
                <w:lang w:val="en-US"/>
                <w:rPrChange w:id="4069" w:author="Homa Ahmadzia" w:date="2022-03-04T10:22:00Z">
                  <w:rPr>
                    <w:del w:id="4070" w:author="Homa Ahmadzia" w:date="2022-03-04T09:45:00Z"/>
                    <w:rFonts w:eastAsia="Times New Roman"/>
                    <w:sz w:val="20"/>
                    <w:szCs w:val="20"/>
                    <w:lang w:val="en-US"/>
                  </w:rPr>
                </w:rPrChange>
              </w:rPr>
              <w:pPrChange w:id="4071" w:author="Jerome Federspiel" w:date="2022-02-04T06:58:00Z">
                <w:pPr>
                  <w:jc w:val="right"/>
                </w:pPr>
              </w:pPrChange>
            </w:pPr>
            <w:del w:id="4072" w:author="Homa Ahmadzia" w:date="2022-03-04T09:44:00Z">
              <w:r w:rsidRPr="00B62DF3" w:rsidDel="006B5963">
                <w:rPr>
                  <w:rFonts w:eastAsia="Times New Roman"/>
                  <w:sz w:val="24"/>
                  <w:szCs w:val="24"/>
                  <w:lang w:val="en-US"/>
                  <w:rPrChange w:id="4073" w:author="Homa Ahmadzia" w:date="2022-03-04T10:22:00Z">
                    <w:rPr>
                      <w:rFonts w:eastAsia="Times New Roman"/>
                      <w:sz w:val="20"/>
                      <w:szCs w:val="20"/>
                      <w:lang w:val="en-US"/>
                    </w:rPr>
                  </w:rPrChange>
                </w:rPr>
                <w:delText>0.204</w:delText>
              </w:r>
            </w:del>
          </w:p>
        </w:tc>
        <w:tc>
          <w:tcPr>
            <w:tcW w:w="982" w:type="dxa"/>
            <w:noWrap/>
            <w:tcPrChange w:id="4074" w:author="Homa Ahmadzia" w:date="2022-03-04T09:44:00Z">
              <w:tcPr>
                <w:tcW w:w="982" w:type="dxa"/>
                <w:gridSpan w:val="3"/>
                <w:noWrap/>
              </w:tcPr>
            </w:tcPrChange>
          </w:tcPr>
          <w:p w14:paraId="5FE463C5" w14:textId="716231E9" w:rsidR="008A0D5C" w:rsidRPr="00B62DF3" w:rsidDel="006B5963" w:rsidRDefault="008A0D5C">
            <w:pPr>
              <w:jc w:val="center"/>
              <w:rPr>
                <w:del w:id="4075" w:author="Homa Ahmadzia" w:date="2022-03-04T09:45:00Z"/>
                <w:rFonts w:eastAsia="Times New Roman"/>
                <w:sz w:val="24"/>
                <w:szCs w:val="24"/>
                <w:lang w:val="en-US"/>
                <w:rPrChange w:id="4076" w:author="Homa Ahmadzia" w:date="2022-03-04T10:22:00Z">
                  <w:rPr>
                    <w:del w:id="4077" w:author="Homa Ahmadzia" w:date="2022-03-04T09:45:00Z"/>
                    <w:rFonts w:eastAsia="Times New Roman"/>
                    <w:sz w:val="20"/>
                    <w:szCs w:val="20"/>
                    <w:lang w:val="en-US"/>
                  </w:rPr>
                </w:rPrChange>
              </w:rPr>
              <w:pPrChange w:id="4078" w:author="Jerome Federspiel" w:date="2022-02-04T06:58:00Z">
                <w:pPr>
                  <w:jc w:val="right"/>
                </w:pPr>
              </w:pPrChange>
            </w:pPr>
            <w:del w:id="4079" w:author="Homa Ahmadzia" w:date="2022-03-04T09:44:00Z">
              <w:r w:rsidRPr="00B62DF3" w:rsidDel="006B5963">
                <w:rPr>
                  <w:rFonts w:eastAsia="Times New Roman"/>
                  <w:sz w:val="24"/>
                  <w:szCs w:val="24"/>
                  <w:lang w:val="en-US"/>
                  <w:rPrChange w:id="4080" w:author="Homa Ahmadzia" w:date="2022-03-04T10:22:00Z">
                    <w:rPr>
                      <w:rFonts w:eastAsia="Times New Roman"/>
                      <w:sz w:val="20"/>
                      <w:szCs w:val="20"/>
                      <w:lang w:val="en-US"/>
                    </w:rPr>
                  </w:rPrChange>
                </w:rPr>
                <w:delText>0.261</w:delText>
              </w:r>
            </w:del>
          </w:p>
        </w:tc>
        <w:tc>
          <w:tcPr>
            <w:tcW w:w="756" w:type="dxa"/>
            <w:noWrap/>
            <w:tcPrChange w:id="4081" w:author="Homa Ahmadzia" w:date="2022-03-04T09:44:00Z">
              <w:tcPr>
                <w:tcW w:w="603" w:type="dxa"/>
                <w:gridSpan w:val="3"/>
                <w:noWrap/>
              </w:tcPr>
            </w:tcPrChange>
          </w:tcPr>
          <w:p w14:paraId="57D469D0" w14:textId="5F21A843" w:rsidR="008A0D5C" w:rsidRPr="00B62DF3" w:rsidDel="006B5963" w:rsidRDefault="008A0D5C">
            <w:pPr>
              <w:jc w:val="center"/>
              <w:rPr>
                <w:del w:id="4082" w:author="Homa Ahmadzia" w:date="2022-03-04T09:45:00Z"/>
                <w:rFonts w:eastAsia="Times New Roman"/>
                <w:sz w:val="24"/>
                <w:szCs w:val="24"/>
                <w:lang w:val="en-US"/>
                <w:rPrChange w:id="4083" w:author="Homa Ahmadzia" w:date="2022-03-04T10:22:00Z">
                  <w:rPr>
                    <w:del w:id="4084" w:author="Homa Ahmadzia" w:date="2022-03-04T09:45:00Z"/>
                    <w:rFonts w:eastAsia="Times New Roman"/>
                    <w:sz w:val="20"/>
                    <w:szCs w:val="20"/>
                    <w:lang w:val="en-US"/>
                  </w:rPr>
                </w:rPrChange>
              </w:rPr>
              <w:pPrChange w:id="4085" w:author="Jerome Federspiel" w:date="2022-02-04T06:58:00Z">
                <w:pPr>
                  <w:jc w:val="right"/>
                </w:pPr>
              </w:pPrChange>
            </w:pPr>
            <w:del w:id="4086" w:author="Homa Ahmadzia" w:date="2022-03-04T09:44:00Z">
              <w:r w:rsidRPr="00B62DF3" w:rsidDel="006B5963">
                <w:rPr>
                  <w:rFonts w:eastAsia="Times New Roman"/>
                  <w:sz w:val="24"/>
                  <w:szCs w:val="24"/>
                  <w:lang w:val="en-US"/>
                  <w:rPrChange w:id="4087" w:author="Homa Ahmadzia" w:date="2022-03-04T10:22:00Z">
                    <w:rPr>
                      <w:rFonts w:eastAsia="Times New Roman"/>
                      <w:sz w:val="20"/>
                      <w:szCs w:val="20"/>
                      <w:lang w:val="en-US"/>
                    </w:rPr>
                  </w:rPrChange>
                </w:rPr>
                <w:delText>0.409</w:delText>
              </w:r>
            </w:del>
          </w:p>
        </w:tc>
      </w:tr>
      <w:tr w:rsidR="006412A6" w:rsidRPr="00B62DF3" w:rsidDel="006B5963" w14:paraId="57005F10" w14:textId="011E8D75" w:rsidTr="006B5963">
        <w:trPr>
          <w:trHeight w:val="260"/>
          <w:del w:id="4088" w:author="Homa Ahmadzia" w:date="2022-03-04T09:45:00Z"/>
          <w:trPrChange w:id="4089" w:author="Homa Ahmadzia" w:date="2022-03-04T09:44:00Z">
            <w:trPr>
              <w:gridAfter w:val="0"/>
              <w:wAfter w:w="8" w:type="dxa"/>
              <w:trHeight w:val="260"/>
            </w:trPr>
          </w:trPrChange>
        </w:trPr>
        <w:tc>
          <w:tcPr>
            <w:tcW w:w="933" w:type="dxa"/>
            <w:noWrap/>
            <w:tcPrChange w:id="4090" w:author="Homa Ahmadzia" w:date="2022-03-04T09:44:00Z">
              <w:tcPr>
                <w:tcW w:w="935" w:type="dxa"/>
                <w:noWrap/>
              </w:tcPr>
            </w:tcPrChange>
          </w:tcPr>
          <w:p w14:paraId="202C4E37" w14:textId="3ABCF1DE" w:rsidR="008A0D5C" w:rsidRPr="00B62DF3" w:rsidDel="006B5963" w:rsidRDefault="008A0D5C" w:rsidP="008A0D5C">
            <w:pPr>
              <w:rPr>
                <w:del w:id="4091" w:author="Homa Ahmadzia" w:date="2022-03-04T09:45:00Z"/>
                <w:rFonts w:eastAsia="Times New Roman"/>
                <w:sz w:val="24"/>
                <w:szCs w:val="24"/>
                <w:lang w:val="en-US"/>
                <w:rPrChange w:id="4092" w:author="Homa Ahmadzia" w:date="2022-03-04T10:22:00Z">
                  <w:rPr>
                    <w:del w:id="4093" w:author="Homa Ahmadzia" w:date="2022-03-04T09:45:00Z"/>
                    <w:rFonts w:eastAsia="Times New Roman"/>
                    <w:sz w:val="20"/>
                    <w:szCs w:val="20"/>
                    <w:lang w:val="en-US"/>
                  </w:rPr>
                </w:rPrChange>
              </w:rPr>
            </w:pPr>
            <w:del w:id="4094" w:author="Homa Ahmadzia" w:date="2022-03-04T09:44:00Z">
              <w:r w:rsidRPr="00B62DF3" w:rsidDel="006B5963">
                <w:rPr>
                  <w:rFonts w:eastAsia="Times New Roman"/>
                  <w:sz w:val="24"/>
                  <w:szCs w:val="24"/>
                  <w:lang w:val="en-US"/>
                  <w:rPrChange w:id="4095" w:author="Homa Ahmadzia" w:date="2022-03-04T10:22:00Z">
                    <w:rPr>
                      <w:rFonts w:eastAsia="Times New Roman"/>
                      <w:sz w:val="20"/>
                      <w:szCs w:val="20"/>
                      <w:lang w:val="en-US"/>
                    </w:rPr>
                  </w:rPrChange>
                </w:rPr>
                <w:delText>Emb</w:delText>
              </w:r>
            </w:del>
          </w:p>
        </w:tc>
        <w:tc>
          <w:tcPr>
            <w:tcW w:w="838" w:type="dxa"/>
            <w:noWrap/>
            <w:tcPrChange w:id="4096" w:author="Homa Ahmadzia" w:date="2022-03-04T09:44:00Z">
              <w:tcPr>
                <w:tcW w:w="838" w:type="dxa"/>
                <w:gridSpan w:val="2"/>
                <w:noWrap/>
              </w:tcPr>
            </w:tcPrChange>
          </w:tcPr>
          <w:p w14:paraId="5EC15025" w14:textId="7D979A8D" w:rsidR="008A0D5C" w:rsidRPr="00B62DF3" w:rsidDel="006B5963" w:rsidRDefault="008A0D5C">
            <w:pPr>
              <w:jc w:val="center"/>
              <w:rPr>
                <w:del w:id="4097" w:author="Homa Ahmadzia" w:date="2022-03-04T09:45:00Z"/>
                <w:rFonts w:eastAsia="Times New Roman"/>
                <w:sz w:val="24"/>
                <w:szCs w:val="24"/>
                <w:lang w:val="en-US"/>
                <w:rPrChange w:id="4098" w:author="Homa Ahmadzia" w:date="2022-03-04T10:22:00Z">
                  <w:rPr>
                    <w:del w:id="4099" w:author="Homa Ahmadzia" w:date="2022-03-04T09:45:00Z"/>
                    <w:rFonts w:eastAsia="Times New Roman"/>
                    <w:sz w:val="20"/>
                    <w:szCs w:val="20"/>
                    <w:lang w:val="en-US"/>
                  </w:rPr>
                </w:rPrChange>
              </w:rPr>
              <w:pPrChange w:id="4100" w:author="Jerome Federspiel" w:date="2022-02-04T06:58:00Z">
                <w:pPr>
                  <w:jc w:val="right"/>
                </w:pPr>
              </w:pPrChange>
            </w:pPr>
            <w:del w:id="4101" w:author="Homa Ahmadzia" w:date="2022-03-04T09:44:00Z">
              <w:r w:rsidRPr="00B62DF3" w:rsidDel="006B5963">
                <w:rPr>
                  <w:rFonts w:eastAsia="Times New Roman"/>
                  <w:sz w:val="24"/>
                  <w:szCs w:val="24"/>
                  <w:lang w:val="en-US"/>
                  <w:rPrChange w:id="4102" w:author="Homa Ahmadzia" w:date="2022-03-04T10:22:00Z">
                    <w:rPr>
                      <w:rFonts w:eastAsia="Times New Roman"/>
                      <w:sz w:val="20"/>
                      <w:szCs w:val="20"/>
                      <w:lang w:val="en-US"/>
                    </w:rPr>
                  </w:rPrChange>
                </w:rPr>
                <w:delText>46</w:delText>
              </w:r>
            </w:del>
          </w:p>
        </w:tc>
        <w:tc>
          <w:tcPr>
            <w:tcW w:w="905" w:type="dxa"/>
            <w:noWrap/>
            <w:tcPrChange w:id="4103" w:author="Homa Ahmadzia" w:date="2022-03-04T09:44:00Z">
              <w:tcPr>
                <w:tcW w:w="905" w:type="dxa"/>
                <w:gridSpan w:val="2"/>
                <w:noWrap/>
              </w:tcPr>
            </w:tcPrChange>
          </w:tcPr>
          <w:p w14:paraId="392C962D" w14:textId="3C11094F" w:rsidR="008A0D5C" w:rsidRPr="00B62DF3" w:rsidDel="006B5963" w:rsidRDefault="008A0D5C">
            <w:pPr>
              <w:jc w:val="center"/>
              <w:rPr>
                <w:del w:id="4104" w:author="Homa Ahmadzia" w:date="2022-03-04T09:45:00Z"/>
                <w:rFonts w:eastAsia="Times New Roman"/>
                <w:sz w:val="24"/>
                <w:szCs w:val="24"/>
                <w:lang w:val="en-US"/>
                <w:rPrChange w:id="4105" w:author="Homa Ahmadzia" w:date="2022-03-04T10:22:00Z">
                  <w:rPr>
                    <w:del w:id="4106" w:author="Homa Ahmadzia" w:date="2022-03-04T09:45:00Z"/>
                    <w:rFonts w:eastAsia="Times New Roman"/>
                    <w:sz w:val="20"/>
                    <w:szCs w:val="20"/>
                    <w:lang w:val="en-US"/>
                  </w:rPr>
                </w:rPrChange>
              </w:rPr>
              <w:pPrChange w:id="4107" w:author="Jerome Federspiel" w:date="2022-02-04T06:58:00Z">
                <w:pPr>
                  <w:jc w:val="right"/>
                </w:pPr>
              </w:pPrChange>
            </w:pPr>
            <w:del w:id="4108" w:author="Homa Ahmadzia" w:date="2022-03-04T09:44:00Z">
              <w:r w:rsidRPr="00B62DF3" w:rsidDel="006B5963">
                <w:rPr>
                  <w:rFonts w:eastAsia="Times New Roman"/>
                  <w:sz w:val="24"/>
                  <w:szCs w:val="24"/>
                  <w:lang w:val="en-US"/>
                  <w:rPrChange w:id="4109" w:author="Homa Ahmadzia" w:date="2022-03-04T10:22:00Z">
                    <w:rPr>
                      <w:rFonts w:eastAsia="Times New Roman"/>
                      <w:sz w:val="20"/>
                      <w:szCs w:val="20"/>
                      <w:lang w:val="en-US"/>
                    </w:rPr>
                  </w:rPrChange>
                </w:rPr>
                <w:delText>10</w:delText>
              </w:r>
            </w:del>
          </w:p>
        </w:tc>
        <w:tc>
          <w:tcPr>
            <w:tcW w:w="838" w:type="dxa"/>
            <w:noWrap/>
            <w:tcPrChange w:id="4110" w:author="Homa Ahmadzia" w:date="2022-03-04T09:44:00Z">
              <w:tcPr>
                <w:tcW w:w="838" w:type="dxa"/>
                <w:gridSpan w:val="2"/>
                <w:noWrap/>
              </w:tcPr>
            </w:tcPrChange>
          </w:tcPr>
          <w:p w14:paraId="7E8A040D" w14:textId="749EFFBA" w:rsidR="008A0D5C" w:rsidRPr="00B62DF3" w:rsidDel="006B5963" w:rsidRDefault="008A0D5C">
            <w:pPr>
              <w:jc w:val="center"/>
              <w:rPr>
                <w:del w:id="4111" w:author="Homa Ahmadzia" w:date="2022-03-04T09:45:00Z"/>
                <w:rFonts w:eastAsia="Times New Roman"/>
                <w:sz w:val="24"/>
                <w:szCs w:val="24"/>
                <w:lang w:val="en-US"/>
                <w:rPrChange w:id="4112" w:author="Homa Ahmadzia" w:date="2022-03-04T10:22:00Z">
                  <w:rPr>
                    <w:del w:id="4113" w:author="Homa Ahmadzia" w:date="2022-03-04T09:45:00Z"/>
                    <w:rFonts w:eastAsia="Times New Roman"/>
                    <w:sz w:val="20"/>
                    <w:szCs w:val="20"/>
                    <w:lang w:val="en-US"/>
                  </w:rPr>
                </w:rPrChange>
              </w:rPr>
              <w:pPrChange w:id="4114" w:author="Jerome Federspiel" w:date="2022-02-04T06:58:00Z">
                <w:pPr>
                  <w:jc w:val="right"/>
                </w:pPr>
              </w:pPrChange>
            </w:pPr>
            <w:del w:id="4115" w:author="Homa Ahmadzia" w:date="2022-03-04T09:44:00Z">
              <w:r w:rsidRPr="00B62DF3" w:rsidDel="006B5963">
                <w:rPr>
                  <w:rFonts w:eastAsia="Times New Roman"/>
                  <w:sz w:val="24"/>
                  <w:szCs w:val="24"/>
                  <w:lang w:val="en-US"/>
                  <w:rPrChange w:id="4116" w:author="Homa Ahmadzia" w:date="2022-03-04T10:22:00Z">
                    <w:rPr>
                      <w:rFonts w:eastAsia="Times New Roman"/>
                      <w:sz w:val="20"/>
                      <w:szCs w:val="20"/>
                      <w:lang w:val="en-US"/>
                    </w:rPr>
                  </w:rPrChange>
                </w:rPr>
                <w:delText>296</w:delText>
              </w:r>
            </w:del>
          </w:p>
        </w:tc>
        <w:tc>
          <w:tcPr>
            <w:tcW w:w="905" w:type="dxa"/>
            <w:noWrap/>
            <w:tcPrChange w:id="4117" w:author="Homa Ahmadzia" w:date="2022-03-04T09:44:00Z">
              <w:tcPr>
                <w:tcW w:w="905" w:type="dxa"/>
                <w:gridSpan w:val="2"/>
                <w:noWrap/>
              </w:tcPr>
            </w:tcPrChange>
          </w:tcPr>
          <w:p w14:paraId="0FCA6069" w14:textId="12C56F38" w:rsidR="008A0D5C" w:rsidRPr="00B62DF3" w:rsidDel="006B5963" w:rsidRDefault="008A0D5C">
            <w:pPr>
              <w:jc w:val="center"/>
              <w:rPr>
                <w:del w:id="4118" w:author="Homa Ahmadzia" w:date="2022-03-04T09:45:00Z"/>
                <w:rFonts w:eastAsia="Times New Roman"/>
                <w:sz w:val="24"/>
                <w:szCs w:val="24"/>
                <w:lang w:val="en-US"/>
                <w:rPrChange w:id="4119" w:author="Homa Ahmadzia" w:date="2022-03-04T10:22:00Z">
                  <w:rPr>
                    <w:del w:id="4120" w:author="Homa Ahmadzia" w:date="2022-03-04T09:45:00Z"/>
                    <w:rFonts w:eastAsia="Times New Roman"/>
                    <w:sz w:val="20"/>
                    <w:szCs w:val="20"/>
                    <w:lang w:val="en-US"/>
                  </w:rPr>
                </w:rPrChange>
              </w:rPr>
              <w:pPrChange w:id="4121" w:author="Jerome Federspiel" w:date="2022-02-04T06:58:00Z">
                <w:pPr>
                  <w:jc w:val="right"/>
                </w:pPr>
              </w:pPrChange>
            </w:pPr>
            <w:del w:id="4122" w:author="Homa Ahmadzia" w:date="2022-03-04T09:44:00Z">
              <w:r w:rsidRPr="00B62DF3" w:rsidDel="006B5963">
                <w:rPr>
                  <w:rFonts w:eastAsia="Times New Roman"/>
                  <w:sz w:val="24"/>
                  <w:szCs w:val="24"/>
                  <w:lang w:val="en-US"/>
                  <w:rPrChange w:id="4123" w:author="Homa Ahmadzia" w:date="2022-03-04T10:22:00Z">
                    <w:rPr>
                      <w:rFonts w:eastAsia="Times New Roman"/>
                      <w:sz w:val="20"/>
                      <w:szCs w:val="20"/>
                      <w:lang w:val="en-US"/>
                    </w:rPr>
                  </w:rPrChange>
                </w:rPr>
                <w:delText>649</w:delText>
              </w:r>
            </w:del>
          </w:p>
        </w:tc>
        <w:tc>
          <w:tcPr>
            <w:tcW w:w="1246" w:type="dxa"/>
            <w:noWrap/>
            <w:tcPrChange w:id="4124" w:author="Homa Ahmadzia" w:date="2022-03-04T09:44:00Z">
              <w:tcPr>
                <w:tcW w:w="1488" w:type="dxa"/>
                <w:gridSpan w:val="3"/>
                <w:noWrap/>
              </w:tcPr>
            </w:tcPrChange>
          </w:tcPr>
          <w:p w14:paraId="61E14F05" w14:textId="3B487982" w:rsidR="008A0D5C" w:rsidRPr="00B62DF3" w:rsidDel="006B5963" w:rsidRDefault="008A0D5C">
            <w:pPr>
              <w:jc w:val="center"/>
              <w:rPr>
                <w:del w:id="4125" w:author="Homa Ahmadzia" w:date="2022-03-04T09:45:00Z"/>
                <w:rFonts w:eastAsia="Times New Roman"/>
                <w:sz w:val="24"/>
                <w:szCs w:val="24"/>
                <w:lang w:val="en-US"/>
                <w:rPrChange w:id="4126" w:author="Homa Ahmadzia" w:date="2022-03-04T10:22:00Z">
                  <w:rPr>
                    <w:del w:id="4127" w:author="Homa Ahmadzia" w:date="2022-03-04T09:45:00Z"/>
                    <w:rFonts w:eastAsia="Times New Roman"/>
                    <w:sz w:val="20"/>
                    <w:szCs w:val="20"/>
                    <w:lang w:val="en-US"/>
                  </w:rPr>
                </w:rPrChange>
              </w:rPr>
              <w:pPrChange w:id="4128" w:author="Jerome Federspiel" w:date="2022-02-04T06:58:00Z">
                <w:pPr>
                  <w:jc w:val="right"/>
                </w:pPr>
              </w:pPrChange>
            </w:pPr>
            <w:del w:id="4129" w:author="Homa Ahmadzia" w:date="2022-03-04T09:44:00Z">
              <w:r w:rsidRPr="00B62DF3" w:rsidDel="006B5963">
                <w:rPr>
                  <w:rFonts w:eastAsia="Times New Roman"/>
                  <w:sz w:val="24"/>
                  <w:szCs w:val="24"/>
                  <w:lang w:val="en-US"/>
                  <w:rPrChange w:id="4130" w:author="Homa Ahmadzia" w:date="2022-03-04T10:22:00Z">
                    <w:rPr>
                      <w:rFonts w:eastAsia="Times New Roman"/>
                      <w:sz w:val="20"/>
                      <w:szCs w:val="20"/>
                      <w:lang w:val="en-US"/>
                    </w:rPr>
                  </w:rPrChange>
                </w:rPr>
                <w:delText>0.134</w:delText>
              </w:r>
            </w:del>
          </w:p>
        </w:tc>
        <w:tc>
          <w:tcPr>
            <w:tcW w:w="1038" w:type="dxa"/>
            <w:noWrap/>
            <w:tcPrChange w:id="4131" w:author="Homa Ahmadzia" w:date="2022-03-04T09:44:00Z">
              <w:tcPr>
                <w:tcW w:w="1038" w:type="dxa"/>
                <w:gridSpan w:val="3"/>
                <w:noWrap/>
              </w:tcPr>
            </w:tcPrChange>
          </w:tcPr>
          <w:p w14:paraId="1BA15979" w14:textId="666A329C" w:rsidR="008A0D5C" w:rsidRPr="00B62DF3" w:rsidDel="006B5963" w:rsidRDefault="008A0D5C">
            <w:pPr>
              <w:jc w:val="center"/>
              <w:rPr>
                <w:del w:id="4132" w:author="Homa Ahmadzia" w:date="2022-03-04T09:45:00Z"/>
                <w:rFonts w:eastAsia="Times New Roman"/>
                <w:sz w:val="24"/>
                <w:szCs w:val="24"/>
                <w:lang w:val="en-US"/>
                <w:rPrChange w:id="4133" w:author="Homa Ahmadzia" w:date="2022-03-04T10:22:00Z">
                  <w:rPr>
                    <w:del w:id="4134" w:author="Homa Ahmadzia" w:date="2022-03-04T09:45:00Z"/>
                    <w:rFonts w:eastAsia="Times New Roman"/>
                    <w:sz w:val="20"/>
                    <w:szCs w:val="20"/>
                    <w:lang w:val="en-US"/>
                  </w:rPr>
                </w:rPrChange>
              </w:rPr>
              <w:pPrChange w:id="4135" w:author="Jerome Federspiel" w:date="2022-02-04T06:58:00Z">
                <w:pPr>
                  <w:jc w:val="right"/>
                </w:pPr>
              </w:pPrChange>
            </w:pPr>
            <w:del w:id="4136" w:author="Homa Ahmadzia" w:date="2022-03-04T09:44:00Z">
              <w:r w:rsidRPr="00B62DF3" w:rsidDel="006B5963">
                <w:rPr>
                  <w:rFonts w:eastAsia="Times New Roman"/>
                  <w:sz w:val="24"/>
                  <w:szCs w:val="24"/>
                  <w:lang w:val="en-US"/>
                  <w:rPrChange w:id="4137" w:author="Homa Ahmadzia" w:date="2022-03-04T10:22:00Z">
                    <w:rPr>
                      <w:rFonts w:eastAsia="Times New Roman"/>
                      <w:sz w:val="20"/>
                      <w:szCs w:val="20"/>
                      <w:lang w:val="en-US"/>
                    </w:rPr>
                  </w:rPrChange>
                </w:rPr>
                <w:delText>0.821</w:delText>
              </w:r>
            </w:del>
          </w:p>
        </w:tc>
        <w:tc>
          <w:tcPr>
            <w:tcW w:w="1679" w:type="dxa"/>
            <w:noWrap/>
            <w:tcPrChange w:id="4138" w:author="Homa Ahmadzia" w:date="2022-03-04T09:44:00Z">
              <w:tcPr>
                <w:tcW w:w="1680" w:type="dxa"/>
                <w:gridSpan w:val="3"/>
                <w:noWrap/>
              </w:tcPr>
            </w:tcPrChange>
          </w:tcPr>
          <w:p w14:paraId="17F22497" w14:textId="13248854" w:rsidR="008A0D5C" w:rsidRPr="00B62DF3" w:rsidDel="006B5963" w:rsidRDefault="008A0D5C">
            <w:pPr>
              <w:jc w:val="center"/>
              <w:rPr>
                <w:del w:id="4139" w:author="Homa Ahmadzia" w:date="2022-03-04T09:45:00Z"/>
                <w:rFonts w:eastAsia="Times New Roman"/>
                <w:sz w:val="24"/>
                <w:szCs w:val="24"/>
                <w:lang w:val="en-US"/>
                <w:rPrChange w:id="4140" w:author="Homa Ahmadzia" w:date="2022-03-04T10:22:00Z">
                  <w:rPr>
                    <w:del w:id="4141" w:author="Homa Ahmadzia" w:date="2022-03-04T09:45:00Z"/>
                    <w:rFonts w:eastAsia="Times New Roman"/>
                    <w:sz w:val="20"/>
                    <w:szCs w:val="20"/>
                    <w:lang w:val="en-US"/>
                  </w:rPr>
                </w:rPrChange>
              </w:rPr>
              <w:pPrChange w:id="4142" w:author="Jerome Federspiel" w:date="2022-02-04T06:58:00Z">
                <w:pPr>
                  <w:jc w:val="right"/>
                </w:pPr>
              </w:pPrChange>
            </w:pPr>
            <w:del w:id="4143" w:author="Homa Ahmadzia" w:date="2022-03-04T09:44:00Z">
              <w:r w:rsidRPr="00B62DF3" w:rsidDel="006B5963">
                <w:rPr>
                  <w:rFonts w:eastAsia="Times New Roman"/>
                  <w:sz w:val="24"/>
                  <w:szCs w:val="24"/>
                  <w:lang w:val="en-US"/>
                  <w:rPrChange w:id="4144" w:author="Homa Ahmadzia" w:date="2022-03-04T10:22:00Z">
                    <w:rPr>
                      <w:rFonts w:eastAsia="Times New Roman"/>
                      <w:sz w:val="20"/>
                      <w:szCs w:val="20"/>
                      <w:lang w:val="en-US"/>
                    </w:rPr>
                  </w:rPrChange>
                </w:rPr>
                <w:delText>0.687</w:delText>
              </w:r>
            </w:del>
          </w:p>
        </w:tc>
        <w:tc>
          <w:tcPr>
            <w:tcW w:w="1440" w:type="dxa"/>
            <w:noWrap/>
            <w:tcPrChange w:id="4145" w:author="Homa Ahmadzia" w:date="2022-03-04T09:44:00Z">
              <w:tcPr>
                <w:tcW w:w="1178" w:type="dxa"/>
                <w:gridSpan w:val="3"/>
                <w:noWrap/>
              </w:tcPr>
            </w:tcPrChange>
          </w:tcPr>
          <w:p w14:paraId="3F728015" w14:textId="7B8EC971" w:rsidR="008A0D5C" w:rsidRPr="00B62DF3" w:rsidDel="006B5963" w:rsidRDefault="008A0D5C">
            <w:pPr>
              <w:jc w:val="center"/>
              <w:rPr>
                <w:del w:id="4146" w:author="Homa Ahmadzia" w:date="2022-03-04T09:45:00Z"/>
                <w:rFonts w:eastAsia="Times New Roman"/>
                <w:sz w:val="24"/>
                <w:szCs w:val="24"/>
                <w:lang w:val="en-US"/>
                <w:rPrChange w:id="4147" w:author="Homa Ahmadzia" w:date="2022-03-04T10:22:00Z">
                  <w:rPr>
                    <w:del w:id="4148" w:author="Homa Ahmadzia" w:date="2022-03-04T09:45:00Z"/>
                    <w:rFonts w:eastAsia="Times New Roman"/>
                    <w:sz w:val="20"/>
                    <w:szCs w:val="20"/>
                    <w:lang w:val="en-US"/>
                  </w:rPr>
                </w:rPrChange>
              </w:rPr>
              <w:pPrChange w:id="4149" w:author="Jerome Federspiel" w:date="2022-02-04T06:58:00Z">
                <w:pPr>
                  <w:jc w:val="right"/>
                </w:pPr>
              </w:pPrChange>
            </w:pPr>
            <w:del w:id="4150" w:author="Homa Ahmadzia" w:date="2022-03-04T09:44:00Z">
              <w:r w:rsidRPr="00B62DF3" w:rsidDel="006B5963">
                <w:rPr>
                  <w:rFonts w:eastAsia="Times New Roman"/>
                  <w:sz w:val="24"/>
                  <w:szCs w:val="24"/>
                  <w:lang w:val="en-US"/>
                  <w:rPrChange w:id="4151" w:author="Homa Ahmadzia" w:date="2022-03-04T10:22:00Z">
                    <w:rPr>
                      <w:rFonts w:eastAsia="Times New Roman"/>
                      <w:sz w:val="20"/>
                      <w:szCs w:val="20"/>
                      <w:lang w:val="en-US"/>
                    </w:rPr>
                  </w:rPrChange>
                </w:rPr>
                <w:delText>0.813</w:delText>
              </w:r>
            </w:del>
          </w:p>
        </w:tc>
        <w:tc>
          <w:tcPr>
            <w:tcW w:w="1297" w:type="dxa"/>
            <w:noWrap/>
            <w:tcPrChange w:id="4152" w:author="Homa Ahmadzia" w:date="2022-03-04T09:44:00Z">
              <w:tcPr>
                <w:tcW w:w="1297" w:type="dxa"/>
                <w:gridSpan w:val="3"/>
                <w:noWrap/>
              </w:tcPr>
            </w:tcPrChange>
          </w:tcPr>
          <w:p w14:paraId="26A88D8E" w14:textId="2FD2E678" w:rsidR="008A0D5C" w:rsidRPr="00B62DF3" w:rsidDel="006B5963" w:rsidRDefault="008A0D5C">
            <w:pPr>
              <w:jc w:val="center"/>
              <w:rPr>
                <w:del w:id="4153" w:author="Homa Ahmadzia" w:date="2022-03-04T09:45:00Z"/>
                <w:rFonts w:eastAsia="Times New Roman"/>
                <w:sz w:val="24"/>
                <w:szCs w:val="24"/>
                <w:lang w:val="en-US"/>
                <w:rPrChange w:id="4154" w:author="Homa Ahmadzia" w:date="2022-03-04T10:22:00Z">
                  <w:rPr>
                    <w:del w:id="4155" w:author="Homa Ahmadzia" w:date="2022-03-04T09:45:00Z"/>
                    <w:rFonts w:eastAsia="Times New Roman"/>
                    <w:sz w:val="20"/>
                    <w:szCs w:val="20"/>
                    <w:lang w:val="en-US"/>
                  </w:rPr>
                </w:rPrChange>
              </w:rPr>
              <w:pPrChange w:id="4156" w:author="Jerome Federspiel" w:date="2022-02-04T06:58:00Z">
                <w:pPr>
                  <w:jc w:val="right"/>
                </w:pPr>
              </w:pPrChange>
            </w:pPr>
            <w:del w:id="4157" w:author="Homa Ahmadzia" w:date="2022-03-04T09:44:00Z">
              <w:r w:rsidRPr="00B62DF3" w:rsidDel="006B5963">
                <w:rPr>
                  <w:rFonts w:eastAsia="Times New Roman"/>
                  <w:sz w:val="24"/>
                  <w:szCs w:val="24"/>
                  <w:lang w:val="en-US"/>
                  <w:rPrChange w:id="4158" w:author="Homa Ahmadzia" w:date="2022-03-04T10:22:00Z">
                    <w:rPr>
                      <w:rFonts w:eastAsia="Times New Roman"/>
                      <w:sz w:val="20"/>
                      <w:szCs w:val="20"/>
                      <w:lang w:val="en-US"/>
                    </w:rPr>
                  </w:rPrChange>
                </w:rPr>
                <w:delText>0.181</w:delText>
              </w:r>
            </w:del>
          </w:p>
        </w:tc>
        <w:tc>
          <w:tcPr>
            <w:tcW w:w="982" w:type="dxa"/>
            <w:noWrap/>
            <w:tcPrChange w:id="4159" w:author="Homa Ahmadzia" w:date="2022-03-04T09:44:00Z">
              <w:tcPr>
                <w:tcW w:w="982" w:type="dxa"/>
                <w:gridSpan w:val="3"/>
                <w:noWrap/>
              </w:tcPr>
            </w:tcPrChange>
          </w:tcPr>
          <w:p w14:paraId="2B4B57F4" w14:textId="48E04B28" w:rsidR="008A0D5C" w:rsidRPr="00B62DF3" w:rsidDel="006B5963" w:rsidRDefault="008A0D5C">
            <w:pPr>
              <w:jc w:val="center"/>
              <w:rPr>
                <w:del w:id="4160" w:author="Homa Ahmadzia" w:date="2022-03-04T09:45:00Z"/>
                <w:rFonts w:eastAsia="Times New Roman"/>
                <w:sz w:val="24"/>
                <w:szCs w:val="24"/>
                <w:lang w:val="en-US"/>
                <w:rPrChange w:id="4161" w:author="Homa Ahmadzia" w:date="2022-03-04T10:22:00Z">
                  <w:rPr>
                    <w:del w:id="4162" w:author="Homa Ahmadzia" w:date="2022-03-04T09:45:00Z"/>
                    <w:rFonts w:eastAsia="Times New Roman"/>
                    <w:sz w:val="20"/>
                    <w:szCs w:val="20"/>
                    <w:lang w:val="en-US"/>
                  </w:rPr>
                </w:rPrChange>
              </w:rPr>
              <w:pPrChange w:id="4163" w:author="Jerome Federspiel" w:date="2022-02-04T06:58:00Z">
                <w:pPr>
                  <w:jc w:val="right"/>
                </w:pPr>
              </w:pPrChange>
            </w:pPr>
            <w:del w:id="4164" w:author="Homa Ahmadzia" w:date="2022-03-04T09:44:00Z">
              <w:r w:rsidRPr="00B62DF3" w:rsidDel="006B5963">
                <w:rPr>
                  <w:rFonts w:eastAsia="Times New Roman"/>
                  <w:sz w:val="24"/>
                  <w:szCs w:val="24"/>
                  <w:lang w:val="en-US"/>
                  <w:rPrChange w:id="4165" w:author="Homa Ahmadzia" w:date="2022-03-04T10:22:00Z">
                    <w:rPr>
                      <w:rFonts w:eastAsia="Times New Roman"/>
                      <w:sz w:val="20"/>
                      <w:szCs w:val="20"/>
                      <w:lang w:val="en-US"/>
                    </w:rPr>
                  </w:rPrChange>
                </w:rPr>
                <w:delText>0.246</w:delText>
              </w:r>
            </w:del>
          </w:p>
        </w:tc>
        <w:tc>
          <w:tcPr>
            <w:tcW w:w="756" w:type="dxa"/>
            <w:noWrap/>
            <w:tcPrChange w:id="4166" w:author="Homa Ahmadzia" w:date="2022-03-04T09:44:00Z">
              <w:tcPr>
                <w:tcW w:w="603" w:type="dxa"/>
                <w:gridSpan w:val="3"/>
                <w:noWrap/>
              </w:tcPr>
            </w:tcPrChange>
          </w:tcPr>
          <w:p w14:paraId="0479FD8B" w14:textId="5FB014E5" w:rsidR="008A0D5C" w:rsidRPr="00B62DF3" w:rsidDel="006B5963" w:rsidRDefault="008A0D5C">
            <w:pPr>
              <w:jc w:val="center"/>
              <w:rPr>
                <w:del w:id="4167" w:author="Homa Ahmadzia" w:date="2022-03-04T09:45:00Z"/>
                <w:rFonts w:eastAsia="Times New Roman"/>
                <w:sz w:val="24"/>
                <w:szCs w:val="24"/>
                <w:lang w:val="en-US"/>
                <w:rPrChange w:id="4168" w:author="Homa Ahmadzia" w:date="2022-03-04T10:22:00Z">
                  <w:rPr>
                    <w:del w:id="4169" w:author="Homa Ahmadzia" w:date="2022-03-04T09:45:00Z"/>
                    <w:rFonts w:eastAsia="Times New Roman"/>
                    <w:sz w:val="20"/>
                    <w:szCs w:val="20"/>
                    <w:lang w:val="en-US"/>
                  </w:rPr>
                </w:rPrChange>
              </w:rPr>
              <w:pPrChange w:id="4170" w:author="Jerome Federspiel" w:date="2022-02-04T06:58:00Z">
                <w:pPr>
                  <w:jc w:val="right"/>
                </w:pPr>
              </w:pPrChange>
            </w:pPr>
            <w:del w:id="4171" w:author="Homa Ahmadzia" w:date="2022-03-04T09:44:00Z">
              <w:r w:rsidRPr="00B62DF3" w:rsidDel="006B5963">
                <w:rPr>
                  <w:rFonts w:eastAsia="Times New Roman"/>
                  <w:sz w:val="24"/>
                  <w:szCs w:val="24"/>
                  <w:lang w:val="en-US"/>
                  <w:rPrChange w:id="4172" w:author="Homa Ahmadzia" w:date="2022-03-04T10:22:00Z">
                    <w:rPr>
                      <w:rFonts w:eastAsia="Times New Roman"/>
                      <w:sz w:val="20"/>
                      <w:szCs w:val="20"/>
                      <w:lang w:val="en-US"/>
                    </w:rPr>
                  </w:rPrChange>
                </w:rPr>
                <w:delText>0.406</w:delText>
              </w:r>
            </w:del>
          </w:p>
        </w:tc>
      </w:tr>
      <w:tr w:rsidR="006412A6" w:rsidRPr="00B62DF3" w:rsidDel="006B5963" w14:paraId="7C49ED9A" w14:textId="5E892149" w:rsidTr="006B5963">
        <w:trPr>
          <w:trHeight w:val="260"/>
          <w:del w:id="4173" w:author="Homa Ahmadzia" w:date="2022-03-04T09:45:00Z"/>
          <w:trPrChange w:id="4174" w:author="Homa Ahmadzia" w:date="2022-03-04T09:44:00Z">
            <w:trPr>
              <w:gridAfter w:val="0"/>
              <w:wAfter w:w="8" w:type="dxa"/>
              <w:trHeight w:val="260"/>
            </w:trPr>
          </w:trPrChange>
        </w:trPr>
        <w:tc>
          <w:tcPr>
            <w:tcW w:w="933" w:type="dxa"/>
            <w:noWrap/>
            <w:tcPrChange w:id="4175" w:author="Homa Ahmadzia" w:date="2022-03-04T09:44:00Z">
              <w:tcPr>
                <w:tcW w:w="935" w:type="dxa"/>
                <w:noWrap/>
              </w:tcPr>
            </w:tcPrChange>
          </w:tcPr>
          <w:p w14:paraId="444BD10A" w14:textId="0C256313" w:rsidR="008A0D5C" w:rsidRPr="00B62DF3" w:rsidDel="006B5963" w:rsidRDefault="008A0D5C" w:rsidP="008A0D5C">
            <w:pPr>
              <w:rPr>
                <w:del w:id="4176" w:author="Homa Ahmadzia" w:date="2022-03-04T09:45:00Z"/>
                <w:rFonts w:eastAsia="Times New Roman"/>
                <w:sz w:val="24"/>
                <w:szCs w:val="24"/>
                <w:lang w:val="en-US"/>
                <w:rPrChange w:id="4177" w:author="Homa Ahmadzia" w:date="2022-03-04T10:22:00Z">
                  <w:rPr>
                    <w:del w:id="4178" w:author="Homa Ahmadzia" w:date="2022-03-04T09:45:00Z"/>
                    <w:rFonts w:eastAsia="Times New Roman"/>
                    <w:sz w:val="20"/>
                    <w:szCs w:val="20"/>
                    <w:lang w:val="en-US"/>
                  </w:rPr>
                </w:rPrChange>
              </w:rPr>
            </w:pPr>
            <w:del w:id="4179" w:author="Homa Ahmadzia" w:date="2022-03-04T09:44:00Z">
              <w:r w:rsidRPr="00B62DF3" w:rsidDel="006B5963">
                <w:rPr>
                  <w:rFonts w:eastAsia="Times New Roman"/>
                  <w:sz w:val="24"/>
                  <w:szCs w:val="24"/>
                  <w:lang w:val="en-US"/>
                  <w:rPrChange w:id="4180" w:author="Homa Ahmadzia" w:date="2022-03-04T10:22:00Z">
                    <w:rPr>
                      <w:rFonts w:eastAsia="Times New Roman"/>
                      <w:sz w:val="20"/>
                      <w:szCs w:val="20"/>
                      <w:lang w:val="en-US"/>
                    </w:rPr>
                  </w:rPrChange>
                </w:rPr>
                <w:delText>MLP</w:delText>
              </w:r>
            </w:del>
          </w:p>
        </w:tc>
        <w:tc>
          <w:tcPr>
            <w:tcW w:w="838" w:type="dxa"/>
            <w:noWrap/>
            <w:tcPrChange w:id="4181" w:author="Homa Ahmadzia" w:date="2022-03-04T09:44:00Z">
              <w:tcPr>
                <w:tcW w:w="838" w:type="dxa"/>
                <w:gridSpan w:val="2"/>
                <w:noWrap/>
              </w:tcPr>
            </w:tcPrChange>
          </w:tcPr>
          <w:p w14:paraId="2B9F3983" w14:textId="115691C5" w:rsidR="008A0D5C" w:rsidRPr="00B62DF3" w:rsidDel="006B5963" w:rsidRDefault="008A0D5C">
            <w:pPr>
              <w:jc w:val="center"/>
              <w:rPr>
                <w:del w:id="4182" w:author="Homa Ahmadzia" w:date="2022-03-04T09:45:00Z"/>
                <w:rFonts w:eastAsia="Times New Roman"/>
                <w:sz w:val="24"/>
                <w:szCs w:val="24"/>
                <w:lang w:val="en-US"/>
                <w:rPrChange w:id="4183" w:author="Homa Ahmadzia" w:date="2022-03-04T10:22:00Z">
                  <w:rPr>
                    <w:del w:id="4184" w:author="Homa Ahmadzia" w:date="2022-03-04T09:45:00Z"/>
                    <w:rFonts w:eastAsia="Times New Roman"/>
                    <w:sz w:val="20"/>
                    <w:szCs w:val="20"/>
                    <w:lang w:val="en-US"/>
                  </w:rPr>
                </w:rPrChange>
              </w:rPr>
              <w:pPrChange w:id="4185" w:author="Jerome Federspiel" w:date="2022-02-04T06:58:00Z">
                <w:pPr>
                  <w:jc w:val="right"/>
                </w:pPr>
              </w:pPrChange>
            </w:pPr>
            <w:del w:id="4186" w:author="Homa Ahmadzia" w:date="2022-03-04T09:44:00Z">
              <w:r w:rsidRPr="00B62DF3" w:rsidDel="006B5963">
                <w:rPr>
                  <w:rFonts w:eastAsia="Times New Roman"/>
                  <w:sz w:val="24"/>
                  <w:szCs w:val="24"/>
                  <w:lang w:val="en-US"/>
                  <w:rPrChange w:id="4187" w:author="Homa Ahmadzia" w:date="2022-03-04T10:22:00Z">
                    <w:rPr>
                      <w:rFonts w:eastAsia="Times New Roman"/>
                      <w:sz w:val="20"/>
                      <w:szCs w:val="20"/>
                      <w:lang w:val="en-US"/>
                    </w:rPr>
                  </w:rPrChange>
                </w:rPr>
                <w:delText>49</w:delText>
              </w:r>
            </w:del>
          </w:p>
        </w:tc>
        <w:tc>
          <w:tcPr>
            <w:tcW w:w="905" w:type="dxa"/>
            <w:noWrap/>
            <w:tcPrChange w:id="4188" w:author="Homa Ahmadzia" w:date="2022-03-04T09:44:00Z">
              <w:tcPr>
                <w:tcW w:w="905" w:type="dxa"/>
                <w:gridSpan w:val="2"/>
                <w:noWrap/>
              </w:tcPr>
            </w:tcPrChange>
          </w:tcPr>
          <w:p w14:paraId="166E1801" w14:textId="4122E495" w:rsidR="008A0D5C" w:rsidRPr="00B62DF3" w:rsidDel="006B5963" w:rsidRDefault="008A0D5C">
            <w:pPr>
              <w:jc w:val="center"/>
              <w:rPr>
                <w:del w:id="4189" w:author="Homa Ahmadzia" w:date="2022-03-04T09:45:00Z"/>
                <w:rFonts w:eastAsia="Times New Roman"/>
                <w:sz w:val="24"/>
                <w:szCs w:val="24"/>
                <w:lang w:val="en-US"/>
                <w:rPrChange w:id="4190" w:author="Homa Ahmadzia" w:date="2022-03-04T10:22:00Z">
                  <w:rPr>
                    <w:del w:id="4191" w:author="Homa Ahmadzia" w:date="2022-03-04T09:45:00Z"/>
                    <w:rFonts w:eastAsia="Times New Roman"/>
                    <w:sz w:val="20"/>
                    <w:szCs w:val="20"/>
                    <w:lang w:val="en-US"/>
                  </w:rPr>
                </w:rPrChange>
              </w:rPr>
              <w:pPrChange w:id="4192" w:author="Jerome Federspiel" w:date="2022-02-04T06:58:00Z">
                <w:pPr>
                  <w:jc w:val="right"/>
                </w:pPr>
              </w:pPrChange>
            </w:pPr>
            <w:del w:id="4193" w:author="Homa Ahmadzia" w:date="2022-03-04T09:44:00Z">
              <w:r w:rsidRPr="00B62DF3" w:rsidDel="006B5963">
                <w:rPr>
                  <w:rFonts w:eastAsia="Times New Roman"/>
                  <w:sz w:val="24"/>
                  <w:szCs w:val="24"/>
                  <w:lang w:val="en-US"/>
                  <w:rPrChange w:id="4194" w:author="Homa Ahmadzia" w:date="2022-03-04T10:22:00Z">
                    <w:rPr>
                      <w:rFonts w:eastAsia="Times New Roman"/>
                      <w:sz w:val="20"/>
                      <w:szCs w:val="20"/>
                      <w:lang w:val="en-US"/>
                    </w:rPr>
                  </w:rPrChange>
                </w:rPr>
                <w:delText>7</w:delText>
              </w:r>
            </w:del>
          </w:p>
        </w:tc>
        <w:tc>
          <w:tcPr>
            <w:tcW w:w="838" w:type="dxa"/>
            <w:noWrap/>
            <w:tcPrChange w:id="4195" w:author="Homa Ahmadzia" w:date="2022-03-04T09:44:00Z">
              <w:tcPr>
                <w:tcW w:w="838" w:type="dxa"/>
                <w:gridSpan w:val="2"/>
                <w:noWrap/>
              </w:tcPr>
            </w:tcPrChange>
          </w:tcPr>
          <w:p w14:paraId="189BA7CC" w14:textId="72A7F830" w:rsidR="008A0D5C" w:rsidRPr="00B62DF3" w:rsidDel="006B5963" w:rsidRDefault="008A0D5C">
            <w:pPr>
              <w:jc w:val="center"/>
              <w:rPr>
                <w:del w:id="4196" w:author="Homa Ahmadzia" w:date="2022-03-04T09:45:00Z"/>
                <w:rFonts w:eastAsia="Times New Roman"/>
                <w:sz w:val="24"/>
                <w:szCs w:val="24"/>
                <w:lang w:val="en-US"/>
                <w:rPrChange w:id="4197" w:author="Homa Ahmadzia" w:date="2022-03-04T10:22:00Z">
                  <w:rPr>
                    <w:del w:id="4198" w:author="Homa Ahmadzia" w:date="2022-03-04T09:45:00Z"/>
                    <w:rFonts w:eastAsia="Times New Roman"/>
                    <w:sz w:val="20"/>
                    <w:szCs w:val="20"/>
                    <w:lang w:val="en-US"/>
                  </w:rPr>
                </w:rPrChange>
              </w:rPr>
              <w:pPrChange w:id="4199" w:author="Jerome Federspiel" w:date="2022-02-04T06:58:00Z">
                <w:pPr>
                  <w:jc w:val="right"/>
                </w:pPr>
              </w:pPrChange>
            </w:pPr>
            <w:del w:id="4200" w:author="Homa Ahmadzia" w:date="2022-03-04T09:44:00Z">
              <w:r w:rsidRPr="00B62DF3" w:rsidDel="006B5963">
                <w:rPr>
                  <w:rFonts w:eastAsia="Times New Roman"/>
                  <w:sz w:val="24"/>
                  <w:szCs w:val="24"/>
                  <w:lang w:val="en-US"/>
                  <w:rPrChange w:id="4201" w:author="Homa Ahmadzia" w:date="2022-03-04T10:22:00Z">
                    <w:rPr>
                      <w:rFonts w:eastAsia="Times New Roman"/>
                      <w:sz w:val="20"/>
                      <w:szCs w:val="20"/>
                      <w:lang w:val="en-US"/>
                    </w:rPr>
                  </w:rPrChange>
                </w:rPr>
                <w:delText>335</w:delText>
              </w:r>
            </w:del>
          </w:p>
        </w:tc>
        <w:tc>
          <w:tcPr>
            <w:tcW w:w="905" w:type="dxa"/>
            <w:noWrap/>
            <w:tcPrChange w:id="4202" w:author="Homa Ahmadzia" w:date="2022-03-04T09:44:00Z">
              <w:tcPr>
                <w:tcW w:w="905" w:type="dxa"/>
                <w:gridSpan w:val="2"/>
                <w:noWrap/>
              </w:tcPr>
            </w:tcPrChange>
          </w:tcPr>
          <w:p w14:paraId="2680F0E3" w14:textId="30E939AE" w:rsidR="008A0D5C" w:rsidRPr="00B62DF3" w:rsidDel="006B5963" w:rsidRDefault="008A0D5C">
            <w:pPr>
              <w:jc w:val="center"/>
              <w:rPr>
                <w:del w:id="4203" w:author="Homa Ahmadzia" w:date="2022-03-04T09:45:00Z"/>
                <w:rFonts w:eastAsia="Times New Roman"/>
                <w:sz w:val="24"/>
                <w:szCs w:val="24"/>
                <w:lang w:val="en-US"/>
                <w:rPrChange w:id="4204" w:author="Homa Ahmadzia" w:date="2022-03-04T10:22:00Z">
                  <w:rPr>
                    <w:del w:id="4205" w:author="Homa Ahmadzia" w:date="2022-03-04T09:45:00Z"/>
                    <w:rFonts w:eastAsia="Times New Roman"/>
                    <w:sz w:val="20"/>
                    <w:szCs w:val="20"/>
                    <w:lang w:val="en-US"/>
                  </w:rPr>
                </w:rPrChange>
              </w:rPr>
              <w:pPrChange w:id="4206" w:author="Jerome Federspiel" w:date="2022-02-04T06:58:00Z">
                <w:pPr>
                  <w:jc w:val="right"/>
                </w:pPr>
              </w:pPrChange>
            </w:pPr>
            <w:del w:id="4207" w:author="Homa Ahmadzia" w:date="2022-03-04T09:44:00Z">
              <w:r w:rsidRPr="00B62DF3" w:rsidDel="006B5963">
                <w:rPr>
                  <w:rFonts w:eastAsia="Times New Roman"/>
                  <w:sz w:val="24"/>
                  <w:szCs w:val="24"/>
                  <w:lang w:val="en-US"/>
                  <w:rPrChange w:id="4208" w:author="Homa Ahmadzia" w:date="2022-03-04T10:22:00Z">
                    <w:rPr>
                      <w:rFonts w:eastAsia="Times New Roman"/>
                      <w:sz w:val="20"/>
                      <w:szCs w:val="20"/>
                      <w:lang w:val="en-US"/>
                    </w:rPr>
                  </w:rPrChange>
                </w:rPr>
                <w:delText>609</w:delText>
              </w:r>
            </w:del>
          </w:p>
        </w:tc>
        <w:tc>
          <w:tcPr>
            <w:tcW w:w="1246" w:type="dxa"/>
            <w:noWrap/>
            <w:tcPrChange w:id="4209" w:author="Homa Ahmadzia" w:date="2022-03-04T09:44:00Z">
              <w:tcPr>
                <w:tcW w:w="1488" w:type="dxa"/>
                <w:gridSpan w:val="3"/>
                <w:noWrap/>
              </w:tcPr>
            </w:tcPrChange>
          </w:tcPr>
          <w:p w14:paraId="3BA5FBA6" w14:textId="7E56A5F1" w:rsidR="008A0D5C" w:rsidRPr="00B62DF3" w:rsidDel="006B5963" w:rsidRDefault="008A0D5C">
            <w:pPr>
              <w:jc w:val="center"/>
              <w:rPr>
                <w:del w:id="4210" w:author="Homa Ahmadzia" w:date="2022-03-04T09:45:00Z"/>
                <w:rFonts w:eastAsia="Times New Roman"/>
                <w:sz w:val="24"/>
                <w:szCs w:val="24"/>
                <w:lang w:val="en-US"/>
                <w:rPrChange w:id="4211" w:author="Homa Ahmadzia" w:date="2022-03-04T10:22:00Z">
                  <w:rPr>
                    <w:del w:id="4212" w:author="Homa Ahmadzia" w:date="2022-03-04T09:45:00Z"/>
                    <w:rFonts w:eastAsia="Times New Roman"/>
                    <w:sz w:val="20"/>
                    <w:szCs w:val="20"/>
                    <w:lang w:val="en-US"/>
                  </w:rPr>
                </w:rPrChange>
              </w:rPr>
              <w:pPrChange w:id="4213" w:author="Jerome Federspiel" w:date="2022-02-04T06:58:00Z">
                <w:pPr>
                  <w:jc w:val="right"/>
                </w:pPr>
              </w:pPrChange>
            </w:pPr>
            <w:del w:id="4214" w:author="Homa Ahmadzia" w:date="2022-03-04T09:44:00Z">
              <w:r w:rsidRPr="00B62DF3" w:rsidDel="006B5963">
                <w:rPr>
                  <w:rFonts w:eastAsia="Times New Roman"/>
                  <w:sz w:val="24"/>
                  <w:szCs w:val="24"/>
                  <w:lang w:val="en-US"/>
                  <w:rPrChange w:id="4215" w:author="Homa Ahmadzia" w:date="2022-03-04T10:22:00Z">
                    <w:rPr>
                      <w:rFonts w:eastAsia="Times New Roman"/>
                      <w:sz w:val="20"/>
                      <w:szCs w:val="20"/>
                      <w:lang w:val="en-US"/>
                    </w:rPr>
                  </w:rPrChange>
                </w:rPr>
                <w:delText>0.127</w:delText>
              </w:r>
            </w:del>
          </w:p>
        </w:tc>
        <w:tc>
          <w:tcPr>
            <w:tcW w:w="1038" w:type="dxa"/>
            <w:noWrap/>
            <w:tcPrChange w:id="4216" w:author="Homa Ahmadzia" w:date="2022-03-04T09:44:00Z">
              <w:tcPr>
                <w:tcW w:w="1038" w:type="dxa"/>
                <w:gridSpan w:val="3"/>
                <w:noWrap/>
              </w:tcPr>
            </w:tcPrChange>
          </w:tcPr>
          <w:p w14:paraId="69B3D835" w14:textId="5D2917AB" w:rsidR="008A0D5C" w:rsidRPr="00B62DF3" w:rsidDel="006B5963" w:rsidRDefault="008A0D5C">
            <w:pPr>
              <w:jc w:val="center"/>
              <w:rPr>
                <w:del w:id="4217" w:author="Homa Ahmadzia" w:date="2022-03-04T09:45:00Z"/>
                <w:rFonts w:eastAsia="Times New Roman"/>
                <w:sz w:val="24"/>
                <w:szCs w:val="24"/>
                <w:lang w:val="en-US"/>
                <w:rPrChange w:id="4218" w:author="Homa Ahmadzia" w:date="2022-03-04T10:22:00Z">
                  <w:rPr>
                    <w:del w:id="4219" w:author="Homa Ahmadzia" w:date="2022-03-04T09:45:00Z"/>
                    <w:rFonts w:eastAsia="Times New Roman"/>
                    <w:sz w:val="20"/>
                    <w:szCs w:val="20"/>
                    <w:lang w:val="en-US"/>
                  </w:rPr>
                </w:rPrChange>
              </w:rPr>
              <w:pPrChange w:id="4220" w:author="Jerome Federspiel" w:date="2022-02-04T06:58:00Z">
                <w:pPr>
                  <w:jc w:val="right"/>
                </w:pPr>
              </w:pPrChange>
            </w:pPr>
            <w:del w:id="4221" w:author="Homa Ahmadzia" w:date="2022-03-04T09:44:00Z">
              <w:r w:rsidRPr="00B62DF3" w:rsidDel="006B5963">
                <w:rPr>
                  <w:rFonts w:eastAsia="Times New Roman"/>
                  <w:sz w:val="24"/>
                  <w:szCs w:val="24"/>
                  <w:lang w:val="en-US"/>
                  <w:rPrChange w:id="4222" w:author="Homa Ahmadzia" w:date="2022-03-04T10:22:00Z">
                    <w:rPr>
                      <w:rFonts w:eastAsia="Times New Roman"/>
                      <w:sz w:val="20"/>
                      <w:szCs w:val="20"/>
                      <w:lang w:val="en-US"/>
                    </w:rPr>
                  </w:rPrChange>
                </w:rPr>
                <w:delText>0.875</w:delText>
              </w:r>
            </w:del>
          </w:p>
        </w:tc>
        <w:tc>
          <w:tcPr>
            <w:tcW w:w="1679" w:type="dxa"/>
            <w:noWrap/>
            <w:tcPrChange w:id="4223" w:author="Homa Ahmadzia" w:date="2022-03-04T09:44:00Z">
              <w:tcPr>
                <w:tcW w:w="1680" w:type="dxa"/>
                <w:gridSpan w:val="3"/>
                <w:noWrap/>
              </w:tcPr>
            </w:tcPrChange>
          </w:tcPr>
          <w:p w14:paraId="337A5F58" w14:textId="0C7DE48C" w:rsidR="008A0D5C" w:rsidRPr="00B62DF3" w:rsidDel="006B5963" w:rsidRDefault="008A0D5C">
            <w:pPr>
              <w:jc w:val="center"/>
              <w:rPr>
                <w:del w:id="4224" w:author="Homa Ahmadzia" w:date="2022-03-04T09:45:00Z"/>
                <w:rFonts w:eastAsia="Times New Roman"/>
                <w:sz w:val="24"/>
                <w:szCs w:val="24"/>
                <w:lang w:val="en-US"/>
                <w:rPrChange w:id="4225" w:author="Homa Ahmadzia" w:date="2022-03-04T10:22:00Z">
                  <w:rPr>
                    <w:del w:id="4226" w:author="Homa Ahmadzia" w:date="2022-03-04T09:45:00Z"/>
                    <w:rFonts w:eastAsia="Times New Roman"/>
                    <w:sz w:val="20"/>
                    <w:szCs w:val="20"/>
                    <w:lang w:val="en-US"/>
                  </w:rPr>
                </w:rPrChange>
              </w:rPr>
              <w:pPrChange w:id="4227" w:author="Jerome Federspiel" w:date="2022-02-04T06:58:00Z">
                <w:pPr>
                  <w:jc w:val="right"/>
                </w:pPr>
              </w:pPrChange>
            </w:pPr>
            <w:del w:id="4228" w:author="Homa Ahmadzia" w:date="2022-03-04T09:44:00Z">
              <w:r w:rsidRPr="00B62DF3" w:rsidDel="006B5963">
                <w:rPr>
                  <w:rFonts w:eastAsia="Times New Roman"/>
                  <w:sz w:val="24"/>
                  <w:szCs w:val="24"/>
                  <w:lang w:val="en-US"/>
                  <w:rPrChange w:id="4229" w:author="Homa Ahmadzia" w:date="2022-03-04T10:22:00Z">
                    <w:rPr>
                      <w:rFonts w:eastAsia="Times New Roman"/>
                      <w:sz w:val="20"/>
                      <w:szCs w:val="20"/>
                      <w:lang w:val="en-US"/>
                    </w:rPr>
                  </w:rPrChange>
                </w:rPr>
                <w:delText>0.645</w:delText>
              </w:r>
            </w:del>
          </w:p>
        </w:tc>
        <w:tc>
          <w:tcPr>
            <w:tcW w:w="1440" w:type="dxa"/>
            <w:noWrap/>
            <w:tcPrChange w:id="4230" w:author="Homa Ahmadzia" w:date="2022-03-04T09:44:00Z">
              <w:tcPr>
                <w:tcW w:w="1178" w:type="dxa"/>
                <w:gridSpan w:val="3"/>
                <w:noWrap/>
              </w:tcPr>
            </w:tcPrChange>
          </w:tcPr>
          <w:p w14:paraId="78A870A2" w14:textId="54B59823" w:rsidR="008A0D5C" w:rsidRPr="00B62DF3" w:rsidDel="006B5963" w:rsidRDefault="008A0D5C">
            <w:pPr>
              <w:jc w:val="center"/>
              <w:rPr>
                <w:del w:id="4231" w:author="Homa Ahmadzia" w:date="2022-03-04T09:45:00Z"/>
                <w:rFonts w:eastAsia="Times New Roman"/>
                <w:sz w:val="24"/>
                <w:szCs w:val="24"/>
                <w:lang w:val="en-US"/>
                <w:rPrChange w:id="4232" w:author="Homa Ahmadzia" w:date="2022-03-04T10:22:00Z">
                  <w:rPr>
                    <w:del w:id="4233" w:author="Homa Ahmadzia" w:date="2022-03-04T09:45:00Z"/>
                    <w:rFonts w:eastAsia="Times New Roman"/>
                    <w:sz w:val="20"/>
                    <w:szCs w:val="20"/>
                    <w:lang w:val="en-US"/>
                  </w:rPr>
                </w:rPrChange>
              </w:rPr>
              <w:pPrChange w:id="4234" w:author="Jerome Federspiel" w:date="2022-02-04T06:58:00Z">
                <w:pPr>
                  <w:jc w:val="right"/>
                </w:pPr>
              </w:pPrChange>
            </w:pPr>
            <w:del w:id="4235" w:author="Homa Ahmadzia" w:date="2022-03-04T09:44:00Z">
              <w:r w:rsidRPr="00B62DF3" w:rsidDel="006B5963">
                <w:rPr>
                  <w:rFonts w:eastAsia="Times New Roman"/>
                  <w:sz w:val="24"/>
                  <w:szCs w:val="24"/>
                  <w:lang w:val="en-US"/>
                  <w:rPrChange w:id="4236" w:author="Homa Ahmadzia" w:date="2022-03-04T10:22:00Z">
                    <w:rPr>
                      <w:rFonts w:eastAsia="Times New Roman"/>
                      <w:sz w:val="20"/>
                      <w:szCs w:val="20"/>
                      <w:lang w:val="en-US"/>
                    </w:rPr>
                  </w:rPrChange>
                </w:rPr>
                <w:delText>0.808</w:delText>
              </w:r>
            </w:del>
          </w:p>
        </w:tc>
        <w:tc>
          <w:tcPr>
            <w:tcW w:w="1297" w:type="dxa"/>
            <w:noWrap/>
            <w:tcPrChange w:id="4237" w:author="Homa Ahmadzia" w:date="2022-03-04T09:44:00Z">
              <w:tcPr>
                <w:tcW w:w="1297" w:type="dxa"/>
                <w:gridSpan w:val="3"/>
                <w:noWrap/>
              </w:tcPr>
            </w:tcPrChange>
          </w:tcPr>
          <w:p w14:paraId="70F5E37F" w14:textId="559A6947" w:rsidR="008A0D5C" w:rsidRPr="00B62DF3" w:rsidDel="006B5963" w:rsidRDefault="008A0D5C">
            <w:pPr>
              <w:jc w:val="center"/>
              <w:rPr>
                <w:del w:id="4238" w:author="Homa Ahmadzia" w:date="2022-03-04T09:45:00Z"/>
                <w:rFonts w:eastAsia="Times New Roman"/>
                <w:sz w:val="24"/>
                <w:szCs w:val="24"/>
                <w:lang w:val="en-US"/>
                <w:rPrChange w:id="4239" w:author="Homa Ahmadzia" w:date="2022-03-04T10:22:00Z">
                  <w:rPr>
                    <w:del w:id="4240" w:author="Homa Ahmadzia" w:date="2022-03-04T09:45:00Z"/>
                    <w:rFonts w:eastAsia="Times New Roman"/>
                    <w:sz w:val="20"/>
                    <w:szCs w:val="20"/>
                    <w:lang w:val="en-US"/>
                  </w:rPr>
                </w:rPrChange>
              </w:rPr>
              <w:pPrChange w:id="4241" w:author="Jerome Federspiel" w:date="2022-02-04T06:58:00Z">
                <w:pPr>
                  <w:jc w:val="right"/>
                </w:pPr>
              </w:pPrChange>
            </w:pPr>
            <w:del w:id="4242" w:author="Homa Ahmadzia" w:date="2022-03-04T09:44:00Z">
              <w:r w:rsidRPr="00B62DF3" w:rsidDel="006B5963">
                <w:rPr>
                  <w:rFonts w:eastAsia="Times New Roman"/>
                  <w:sz w:val="24"/>
                  <w:szCs w:val="24"/>
                  <w:lang w:val="en-US"/>
                  <w:rPrChange w:id="4243" w:author="Homa Ahmadzia" w:date="2022-03-04T10:22:00Z">
                    <w:rPr>
                      <w:rFonts w:eastAsia="Times New Roman"/>
                      <w:sz w:val="20"/>
                      <w:szCs w:val="20"/>
                      <w:lang w:val="en-US"/>
                    </w:rPr>
                  </w:rPrChange>
                </w:rPr>
                <w:delText>0.149</w:delText>
              </w:r>
            </w:del>
          </w:p>
        </w:tc>
        <w:tc>
          <w:tcPr>
            <w:tcW w:w="982" w:type="dxa"/>
            <w:noWrap/>
            <w:tcPrChange w:id="4244" w:author="Homa Ahmadzia" w:date="2022-03-04T09:44:00Z">
              <w:tcPr>
                <w:tcW w:w="982" w:type="dxa"/>
                <w:gridSpan w:val="3"/>
                <w:noWrap/>
              </w:tcPr>
            </w:tcPrChange>
          </w:tcPr>
          <w:p w14:paraId="242567AA" w14:textId="1FC5BE95" w:rsidR="008A0D5C" w:rsidRPr="00B62DF3" w:rsidDel="006B5963" w:rsidRDefault="008A0D5C">
            <w:pPr>
              <w:jc w:val="center"/>
              <w:rPr>
                <w:del w:id="4245" w:author="Homa Ahmadzia" w:date="2022-03-04T09:45:00Z"/>
                <w:rFonts w:eastAsia="Times New Roman"/>
                <w:sz w:val="24"/>
                <w:szCs w:val="24"/>
                <w:lang w:val="en-US"/>
                <w:rPrChange w:id="4246" w:author="Homa Ahmadzia" w:date="2022-03-04T10:22:00Z">
                  <w:rPr>
                    <w:del w:id="4247" w:author="Homa Ahmadzia" w:date="2022-03-04T09:45:00Z"/>
                    <w:rFonts w:eastAsia="Times New Roman"/>
                    <w:sz w:val="20"/>
                    <w:szCs w:val="20"/>
                    <w:lang w:val="en-US"/>
                  </w:rPr>
                </w:rPrChange>
              </w:rPr>
              <w:pPrChange w:id="4248" w:author="Jerome Federspiel" w:date="2022-02-04T06:58:00Z">
                <w:pPr>
                  <w:jc w:val="right"/>
                </w:pPr>
              </w:pPrChange>
            </w:pPr>
            <w:del w:id="4249" w:author="Homa Ahmadzia" w:date="2022-03-04T09:44:00Z">
              <w:r w:rsidRPr="00B62DF3" w:rsidDel="006B5963">
                <w:rPr>
                  <w:rFonts w:eastAsia="Times New Roman"/>
                  <w:sz w:val="24"/>
                  <w:szCs w:val="24"/>
                  <w:lang w:val="en-US"/>
                  <w:rPrChange w:id="4250" w:author="Homa Ahmadzia" w:date="2022-03-04T10:22:00Z">
                    <w:rPr>
                      <w:rFonts w:eastAsia="Times New Roman"/>
                      <w:sz w:val="20"/>
                      <w:szCs w:val="20"/>
                      <w:lang w:val="en-US"/>
                    </w:rPr>
                  </w:rPrChange>
                </w:rPr>
                <w:delText>0.245</w:delText>
              </w:r>
            </w:del>
          </w:p>
        </w:tc>
        <w:tc>
          <w:tcPr>
            <w:tcW w:w="756" w:type="dxa"/>
            <w:noWrap/>
            <w:tcPrChange w:id="4251" w:author="Homa Ahmadzia" w:date="2022-03-04T09:44:00Z">
              <w:tcPr>
                <w:tcW w:w="603" w:type="dxa"/>
                <w:gridSpan w:val="3"/>
                <w:noWrap/>
              </w:tcPr>
            </w:tcPrChange>
          </w:tcPr>
          <w:p w14:paraId="4A06A738" w14:textId="002D224A" w:rsidR="008A0D5C" w:rsidRPr="00B62DF3" w:rsidDel="006B5963" w:rsidRDefault="008A0D5C">
            <w:pPr>
              <w:jc w:val="center"/>
              <w:rPr>
                <w:del w:id="4252" w:author="Homa Ahmadzia" w:date="2022-03-04T09:45:00Z"/>
                <w:rFonts w:eastAsia="Times New Roman"/>
                <w:sz w:val="24"/>
                <w:szCs w:val="24"/>
                <w:lang w:val="en-US"/>
                <w:rPrChange w:id="4253" w:author="Homa Ahmadzia" w:date="2022-03-04T10:22:00Z">
                  <w:rPr>
                    <w:del w:id="4254" w:author="Homa Ahmadzia" w:date="2022-03-04T09:45:00Z"/>
                    <w:rFonts w:eastAsia="Times New Roman"/>
                    <w:sz w:val="20"/>
                    <w:szCs w:val="20"/>
                    <w:lang w:val="en-US"/>
                  </w:rPr>
                </w:rPrChange>
              </w:rPr>
              <w:pPrChange w:id="4255" w:author="Jerome Federspiel" w:date="2022-02-04T06:58:00Z">
                <w:pPr>
                  <w:jc w:val="right"/>
                </w:pPr>
              </w:pPrChange>
            </w:pPr>
            <w:del w:id="4256" w:author="Homa Ahmadzia" w:date="2022-03-04T09:44:00Z">
              <w:r w:rsidRPr="00B62DF3" w:rsidDel="006B5963">
                <w:rPr>
                  <w:rFonts w:eastAsia="Times New Roman"/>
                  <w:sz w:val="24"/>
                  <w:szCs w:val="24"/>
                  <w:lang w:val="en-US"/>
                  <w:rPrChange w:id="4257" w:author="Homa Ahmadzia" w:date="2022-03-04T10:22:00Z">
                    <w:rPr>
                      <w:rFonts w:eastAsia="Times New Roman"/>
                      <w:sz w:val="20"/>
                      <w:szCs w:val="20"/>
                      <w:lang w:val="en-US"/>
                    </w:rPr>
                  </w:rPrChange>
                </w:rPr>
                <w:delText>0.402</w:delText>
              </w:r>
            </w:del>
          </w:p>
        </w:tc>
      </w:tr>
      <w:tr w:rsidR="006412A6" w:rsidRPr="00B62DF3" w:rsidDel="006B5963" w14:paraId="3FDDA70A" w14:textId="42B3419E" w:rsidTr="006B5963">
        <w:trPr>
          <w:trHeight w:val="260"/>
          <w:del w:id="4258" w:author="Homa Ahmadzia" w:date="2022-03-04T09:45:00Z"/>
          <w:trPrChange w:id="4259" w:author="Homa Ahmadzia" w:date="2022-03-04T09:44:00Z">
            <w:trPr>
              <w:gridAfter w:val="0"/>
              <w:wAfter w:w="8" w:type="dxa"/>
              <w:trHeight w:val="260"/>
            </w:trPr>
          </w:trPrChange>
        </w:trPr>
        <w:tc>
          <w:tcPr>
            <w:tcW w:w="933" w:type="dxa"/>
            <w:noWrap/>
            <w:tcPrChange w:id="4260" w:author="Homa Ahmadzia" w:date="2022-03-04T09:44:00Z">
              <w:tcPr>
                <w:tcW w:w="935" w:type="dxa"/>
                <w:noWrap/>
              </w:tcPr>
            </w:tcPrChange>
          </w:tcPr>
          <w:p w14:paraId="3B2D1A1E" w14:textId="4DCED466" w:rsidR="008A0D5C" w:rsidRPr="00B62DF3" w:rsidDel="006B5963" w:rsidRDefault="008A0D5C" w:rsidP="008A0D5C">
            <w:pPr>
              <w:rPr>
                <w:del w:id="4261" w:author="Homa Ahmadzia" w:date="2022-03-04T09:45:00Z"/>
                <w:rFonts w:eastAsia="Times New Roman"/>
                <w:sz w:val="24"/>
                <w:szCs w:val="24"/>
                <w:lang w:val="en-US"/>
                <w:rPrChange w:id="4262" w:author="Homa Ahmadzia" w:date="2022-03-04T10:22:00Z">
                  <w:rPr>
                    <w:del w:id="4263" w:author="Homa Ahmadzia" w:date="2022-03-04T09:45:00Z"/>
                    <w:rFonts w:eastAsia="Times New Roman"/>
                    <w:sz w:val="20"/>
                    <w:szCs w:val="20"/>
                    <w:lang w:val="en-US"/>
                  </w:rPr>
                </w:rPrChange>
              </w:rPr>
            </w:pPr>
            <w:del w:id="4264" w:author="Homa Ahmadzia" w:date="2022-03-04T09:44:00Z">
              <w:r w:rsidRPr="00B62DF3" w:rsidDel="006B5963">
                <w:rPr>
                  <w:rFonts w:eastAsia="Times New Roman"/>
                  <w:sz w:val="24"/>
                  <w:szCs w:val="24"/>
                  <w:lang w:val="en-US"/>
                  <w:rPrChange w:id="4265" w:author="Homa Ahmadzia" w:date="2022-03-04T10:22:00Z">
                    <w:rPr>
                      <w:rFonts w:eastAsia="Times New Roman"/>
                      <w:sz w:val="20"/>
                      <w:szCs w:val="20"/>
                      <w:lang w:val="en-US"/>
                    </w:rPr>
                  </w:rPrChange>
                </w:rPr>
                <w:delText>TFIM</w:delText>
              </w:r>
            </w:del>
          </w:p>
        </w:tc>
        <w:tc>
          <w:tcPr>
            <w:tcW w:w="838" w:type="dxa"/>
            <w:noWrap/>
            <w:tcPrChange w:id="4266" w:author="Homa Ahmadzia" w:date="2022-03-04T09:44:00Z">
              <w:tcPr>
                <w:tcW w:w="838" w:type="dxa"/>
                <w:gridSpan w:val="2"/>
                <w:noWrap/>
              </w:tcPr>
            </w:tcPrChange>
          </w:tcPr>
          <w:p w14:paraId="4C4FBD66" w14:textId="12B71DFB" w:rsidR="008A0D5C" w:rsidRPr="00B62DF3" w:rsidDel="006B5963" w:rsidRDefault="008A0D5C">
            <w:pPr>
              <w:jc w:val="center"/>
              <w:rPr>
                <w:del w:id="4267" w:author="Homa Ahmadzia" w:date="2022-03-04T09:45:00Z"/>
                <w:rFonts w:eastAsia="Times New Roman"/>
                <w:sz w:val="24"/>
                <w:szCs w:val="24"/>
                <w:lang w:val="en-US"/>
                <w:rPrChange w:id="4268" w:author="Homa Ahmadzia" w:date="2022-03-04T10:22:00Z">
                  <w:rPr>
                    <w:del w:id="4269" w:author="Homa Ahmadzia" w:date="2022-03-04T09:45:00Z"/>
                    <w:rFonts w:eastAsia="Times New Roman"/>
                    <w:sz w:val="20"/>
                    <w:szCs w:val="20"/>
                    <w:lang w:val="en-US"/>
                  </w:rPr>
                </w:rPrChange>
              </w:rPr>
              <w:pPrChange w:id="4270" w:author="Jerome Federspiel" w:date="2022-02-04T06:58:00Z">
                <w:pPr>
                  <w:jc w:val="right"/>
                </w:pPr>
              </w:pPrChange>
            </w:pPr>
            <w:del w:id="4271" w:author="Homa Ahmadzia" w:date="2022-03-04T09:44:00Z">
              <w:r w:rsidRPr="00B62DF3" w:rsidDel="006B5963">
                <w:rPr>
                  <w:rFonts w:eastAsia="Times New Roman"/>
                  <w:sz w:val="24"/>
                  <w:szCs w:val="24"/>
                  <w:lang w:val="en-US"/>
                  <w:rPrChange w:id="4272" w:author="Homa Ahmadzia" w:date="2022-03-04T10:22:00Z">
                    <w:rPr>
                      <w:rFonts w:eastAsia="Times New Roman"/>
                      <w:sz w:val="20"/>
                      <w:szCs w:val="20"/>
                      <w:lang w:val="en-US"/>
                    </w:rPr>
                  </w:rPrChange>
                </w:rPr>
                <w:delText>48</w:delText>
              </w:r>
            </w:del>
          </w:p>
        </w:tc>
        <w:tc>
          <w:tcPr>
            <w:tcW w:w="905" w:type="dxa"/>
            <w:noWrap/>
            <w:tcPrChange w:id="4273" w:author="Homa Ahmadzia" w:date="2022-03-04T09:44:00Z">
              <w:tcPr>
                <w:tcW w:w="905" w:type="dxa"/>
                <w:gridSpan w:val="2"/>
                <w:noWrap/>
              </w:tcPr>
            </w:tcPrChange>
          </w:tcPr>
          <w:p w14:paraId="2A21DD5B" w14:textId="1605E042" w:rsidR="008A0D5C" w:rsidRPr="00B62DF3" w:rsidDel="006B5963" w:rsidRDefault="008A0D5C">
            <w:pPr>
              <w:jc w:val="center"/>
              <w:rPr>
                <w:del w:id="4274" w:author="Homa Ahmadzia" w:date="2022-03-04T09:45:00Z"/>
                <w:rFonts w:eastAsia="Times New Roman"/>
                <w:sz w:val="24"/>
                <w:szCs w:val="24"/>
                <w:lang w:val="en-US"/>
                <w:rPrChange w:id="4275" w:author="Homa Ahmadzia" w:date="2022-03-04T10:22:00Z">
                  <w:rPr>
                    <w:del w:id="4276" w:author="Homa Ahmadzia" w:date="2022-03-04T09:45:00Z"/>
                    <w:rFonts w:eastAsia="Times New Roman"/>
                    <w:sz w:val="20"/>
                    <w:szCs w:val="20"/>
                    <w:lang w:val="en-US"/>
                  </w:rPr>
                </w:rPrChange>
              </w:rPr>
              <w:pPrChange w:id="4277" w:author="Jerome Federspiel" w:date="2022-02-04T06:58:00Z">
                <w:pPr>
                  <w:jc w:val="right"/>
                </w:pPr>
              </w:pPrChange>
            </w:pPr>
            <w:del w:id="4278" w:author="Homa Ahmadzia" w:date="2022-03-04T09:44:00Z">
              <w:r w:rsidRPr="00B62DF3" w:rsidDel="006B5963">
                <w:rPr>
                  <w:rFonts w:eastAsia="Times New Roman"/>
                  <w:sz w:val="24"/>
                  <w:szCs w:val="24"/>
                  <w:lang w:val="en-US"/>
                  <w:rPrChange w:id="4279" w:author="Homa Ahmadzia" w:date="2022-03-04T10:22:00Z">
                    <w:rPr>
                      <w:rFonts w:eastAsia="Times New Roman"/>
                      <w:sz w:val="20"/>
                      <w:szCs w:val="20"/>
                      <w:lang w:val="en-US"/>
                    </w:rPr>
                  </w:rPrChange>
                </w:rPr>
                <w:delText>8</w:delText>
              </w:r>
            </w:del>
          </w:p>
        </w:tc>
        <w:tc>
          <w:tcPr>
            <w:tcW w:w="838" w:type="dxa"/>
            <w:noWrap/>
            <w:tcPrChange w:id="4280" w:author="Homa Ahmadzia" w:date="2022-03-04T09:44:00Z">
              <w:tcPr>
                <w:tcW w:w="838" w:type="dxa"/>
                <w:gridSpan w:val="2"/>
                <w:noWrap/>
              </w:tcPr>
            </w:tcPrChange>
          </w:tcPr>
          <w:p w14:paraId="7035A3BA" w14:textId="7A78EEAF" w:rsidR="008A0D5C" w:rsidRPr="00B62DF3" w:rsidDel="006B5963" w:rsidRDefault="008A0D5C">
            <w:pPr>
              <w:jc w:val="center"/>
              <w:rPr>
                <w:del w:id="4281" w:author="Homa Ahmadzia" w:date="2022-03-04T09:45:00Z"/>
                <w:rFonts w:eastAsia="Times New Roman"/>
                <w:sz w:val="24"/>
                <w:szCs w:val="24"/>
                <w:lang w:val="en-US"/>
                <w:rPrChange w:id="4282" w:author="Homa Ahmadzia" w:date="2022-03-04T10:22:00Z">
                  <w:rPr>
                    <w:del w:id="4283" w:author="Homa Ahmadzia" w:date="2022-03-04T09:45:00Z"/>
                    <w:rFonts w:eastAsia="Times New Roman"/>
                    <w:sz w:val="20"/>
                    <w:szCs w:val="20"/>
                    <w:lang w:val="en-US"/>
                  </w:rPr>
                </w:rPrChange>
              </w:rPr>
              <w:pPrChange w:id="4284" w:author="Jerome Federspiel" w:date="2022-02-04T06:58:00Z">
                <w:pPr>
                  <w:jc w:val="right"/>
                </w:pPr>
              </w:pPrChange>
            </w:pPr>
            <w:del w:id="4285" w:author="Homa Ahmadzia" w:date="2022-03-04T09:44:00Z">
              <w:r w:rsidRPr="00B62DF3" w:rsidDel="006B5963">
                <w:rPr>
                  <w:rFonts w:eastAsia="Times New Roman"/>
                  <w:sz w:val="24"/>
                  <w:szCs w:val="24"/>
                  <w:lang w:val="en-US"/>
                  <w:rPrChange w:id="4286" w:author="Homa Ahmadzia" w:date="2022-03-04T10:22:00Z">
                    <w:rPr>
                      <w:rFonts w:eastAsia="Times New Roman"/>
                      <w:sz w:val="20"/>
                      <w:szCs w:val="20"/>
                      <w:lang w:val="en-US"/>
                    </w:rPr>
                  </w:rPrChange>
                </w:rPr>
                <w:delText>323</w:delText>
              </w:r>
            </w:del>
          </w:p>
        </w:tc>
        <w:tc>
          <w:tcPr>
            <w:tcW w:w="905" w:type="dxa"/>
            <w:noWrap/>
            <w:tcPrChange w:id="4287" w:author="Homa Ahmadzia" w:date="2022-03-04T09:44:00Z">
              <w:tcPr>
                <w:tcW w:w="905" w:type="dxa"/>
                <w:gridSpan w:val="2"/>
                <w:noWrap/>
              </w:tcPr>
            </w:tcPrChange>
          </w:tcPr>
          <w:p w14:paraId="54D71533" w14:textId="0C699DF2" w:rsidR="008A0D5C" w:rsidRPr="00B62DF3" w:rsidDel="006B5963" w:rsidRDefault="008A0D5C">
            <w:pPr>
              <w:jc w:val="center"/>
              <w:rPr>
                <w:del w:id="4288" w:author="Homa Ahmadzia" w:date="2022-03-04T09:45:00Z"/>
                <w:rFonts w:eastAsia="Times New Roman"/>
                <w:sz w:val="24"/>
                <w:szCs w:val="24"/>
                <w:lang w:val="en-US"/>
                <w:rPrChange w:id="4289" w:author="Homa Ahmadzia" w:date="2022-03-04T10:22:00Z">
                  <w:rPr>
                    <w:del w:id="4290" w:author="Homa Ahmadzia" w:date="2022-03-04T09:45:00Z"/>
                    <w:rFonts w:eastAsia="Times New Roman"/>
                    <w:sz w:val="20"/>
                    <w:szCs w:val="20"/>
                    <w:lang w:val="en-US"/>
                  </w:rPr>
                </w:rPrChange>
              </w:rPr>
              <w:pPrChange w:id="4291" w:author="Jerome Federspiel" w:date="2022-02-04T06:58:00Z">
                <w:pPr>
                  <w:jc w:val="right"/>
                </w:pPr>
              </w:pPrChange>
            </w:pPr>
            <w:del w:id="4292" w:author="Homa Ahmadzia" w:date="2022-03-04T09:44:00Z">
              <w:r w:rsidRPr="00B62DF3" w:rsidDel="006B5963">
                <w:rPr>
                  <w:rFonts w:eastAsia="Times New Roman"/>
                  <w:sz w:val="24"/>
                  <w:szCs w:val="24"/>
                  <w:lang w:val="en-US"/>
                  <w:rPrChange w:id="4293" w:author="Homa Ahmadzia" w:date="2022-03-04T10:22:00Z">
                    <w:rPr>
                      <w:rFonts w:eastAsia="Times New Roman"/>
                      <w:sz w:val="20"/>
                      <w:szCs w:val="20"/>
                      <w:lang w:val="en-US"/>
                    </w:rPr>
                  </w:rPrChange>
                </w:rPr>
                <w:delText>619</w:delText>
              </w:r>
            </w:del>
          </w:p>
        </w:tc>
        <w:tc>
          <w:tcPr>
            <w:tcW w:w="1246" w:type="dxa"/>
            <w:noWrap/>
            <w:tcPrChange w:id="4294" w:author="Homa Ahmadzia" w:date="2022-03-04T09:44:00Z">
              <w:tcPr>
                <w:tcW w:w="1488" w:type="dxa"/>
                <w:gridSpan w:val="3"/>
                <w:noWrap/>
              </w:tcPr>
            </w:tcPrChange>
          </w:tcPr>
          <w:p w14:paraId="5A551E77" w14:textId="4ADD15D2" w:rsidR="008A0D5C" w:rsidRPr="00B62DF3" w:rsidDel="006B5963" w:rsidRDefault="008A0D5C">
            <w:pPr>
              <w:jc w:val="center"/>
              <w:rPr>
                <w:del w:id="4295" w:author="Homa Ahmadzia" w:date="2022-03-04T09:45:00Z"/>
                <w:rFonts w:eastAsia="Times New Roman"/>
                <w:sz w:val="24"/>
                <w:szCs w:val="24"/>
                <w:lang w:val="en-US"/>
                <w:rPrChange w:id="4296" w:author="Homa Ahmadzia" w:date="2022-03-04T10:22:00Z">
                  <w:rPr>
                    <w:del w:id="4297" w:author="Homa Ahmadzia" w:date="2022-03-04T09:45:00Z"/>
                    <w:rFonts w:eastAsia="Times New Roman"/>
                    <w:sz w:val="20"/>
                    <w:szCs w:val="20"/>
                    <w:lang w:val="en-US"/>
                  </w:rPr>
                </w:rPrChange>
              </w:rPr>
              <w:pPrChange w:id="4298" w:author="Jerome Federspiel" w:date="2022-02-04T06:58:00Z">
                <w:pPr>
                  <w:jc w:val="right"/>
                </w:pPr>
              </w:pPrChange>
            </w:pPr>
            <w:del w:id="4299" w:author="Homa Ahmadzia" w:date="2022-03-04T09:44:00Z">
              <w:r w:rsidRPr="00B62DF3" w:rsidDel="006B5963">
                <w:rPr>
                  <w:rFonts w:eastAsia="Times New Roman"/>
                  <w:sz w:val="24"/>
                  <w:szCs w:val="24"/>
                  <w:lang w:val="en-US"/>
                  <w:rPrChange w:id="4300" w:author="Homa Ahmadzia" w:date="2022-03-04T10:22:00Z">
                    <w:rPr>
                      <w:rFonts w:eastAsia="Times New Roman"/>
                      <w:sz w:val="20"/>
                      <w:szCs w:val="20"/>
                      <w:lang w:val="en-US"/>
                    </w:rPr>
                  </w:rPrChange>
                </w:rPr>
                <w:delText>0.129</w:delText>
              </w:r>
            </w:del>
          </w:p>
        </w:tc>
        <w:tc>
          <w:tcPr>
            <w:tcW w:w="1038" w:type="dxa"/>
            <w:noWrap/>
            <w:tcPrChange w:id="4301" w:author="Homa Ahmadzia" w:date="2022-03-04T09:44:00Z">
              <w:tcPr>
                <w:tcW w:w="1038" w:type="dxa"/>
                <w:gridSpan w:val="3"/>
                <w:noWrap/>
              </w:tcPr>
            </w:tcPrChange>
          </w:tcPr>
          <w:p w14:paraId="0E7EAC60" w14:textId="1E9AE904" w:rsidR="008A0D5C" w:rsidRPr="00B62DF3" w:rsidDel="006B5963" w:rsidRDefault="008A0D5C">
            <w:pPr>
              <w:jc w:val="center"/>
              <w:rPr>
                <w:del w:id="4302" w:author="Homa Ahmadzia" w:date="2022-03-04T09:45:00Z"/>
                <w:rFonts w:eastAsia="Times New Roman"/>
                <w:sz w:val="24"/>
                <w:szCs w:val="24"/>
                <w:lang w:val="en-US"/>
                <w:rPrChange w:id="4303" w:author="Homa Ahmadzia" w:date="2022-03-04T10:22:00Z">
                  <w:rPr>
                    <w:del w:id="4304" w:author="Homa Ahmadzia" w:date="2022-03-04T09:45:00Z"/>
                    <w:rFonts w:eastAsia="Times New Roman"/>
                    <w:sz w:val="20"/>
                    <w:szCs w:val="20"/>
                    <w:lang w:val="en-US"/>
                  </w:rPr>
                </w:rPrChange>
              </w:rPr>
              <w:pPrChange w:id="4305" w:author="Jerome Federspiel" w:date="2022-02-04T06:58:00Z">
                <w:pPr>
                  <w:jc w:val="right"/>
                </w:pPr>
              </w:pPrChange>
            </w:pPr>
            <w:del w:id="4306" w:author="Homa Ahmadzia" w:date="2022-03-04T09:44:00Z">
              <w:r w:rsidRPr="00B62DF3" w:rsidDel="006B5963">
                <w:rPr>
                  <w:rFonts w:eastAsia="Times New Roman"/>
                  <w:sz w:val="24"/>
                  <w:szCs w:val="24"/>
                  <w:lang w:val="en-US"/>
                  <w:rPrChange w:id="4307" w:author="Homa Ahmadzia" w:date="2022-03-04T10:22:00Z">
                    <w:rPr>
                      <w:rFonts w:eastAsia="Times New Roman"/>
                      <w:sz w:val="20"/>
                      <w:szCs w:val="20"/>
                      <w:lang w:val="en-US"/>
                    </w:rPr>
                  </w:rPrChange>
                </w:rPr>
                <w:delText>0.861</w:delText>
              </w:r>
            </w:del>
          </w:p>
        </w:tc>
        <w:tc>
          <w:tcPr>
            <w:tcW w:w="1679" w:type="dxa"/>
            <w:noWrap/>
            <w:tcPrChange w:id="4308" w:author="Homa Ahmadzia" w:date="2022-03-04T09:44:00Z">
              <w:tcPr>
                <w:tcW w:w="1680" w:type="dxa"/>
                <w:gridSpan w:val="3"/>
                <w:noWrap/>
              </w:tcPr>
            </w:tcPrChange>
          </w:tcPr>
          <w:p w14:paraId="2CA79CFE" w14:textId="37E9FC1F" w:rsidR="008A0D5C" w:rsidRPr="00B62DF3" w:rsidDel="006B5963" w:rsidRDefault="008A0D5C">
            <w:pPr>
              <w:jc w:val="center"/>
              <w:rPr>
                <w:del w:id="4309" w:author="Homa Ahmadzia" w:date="2022-03-04T09:45:00Z"/>
                <w:rFonts w:eastAsia="Times New Roman"/>
                <w:sz w:val="24"/>
                <w:szCs w:val="24"/>
                <w:lang w:val="en-US"/>
                <w:rPrChange w:id="4310" w:author="Homa Ahmadzia" w:date="2022-03-04T10:22:00Z">
                  <w:rPr>
                    <w:del w:id="4311" w:author="Homa Ahmadzia" w:date="2022-03-04T09:45:00Z"/>
                    <w:rFonts w:eastAsia="Times New Roman"/>
                    <w:sz w:val="20"/>
                    <w:szCs w:val="20"/>
                    <w:lang w:val="en-US"/>
                  </w:rPr>
                </w:rPrChange>
              </w:rPr>
              <w:pPrChange w:id="4312" w:author="Jerome Federspiel" w:date="2022-02-04T06:58:00Z">
                <w:pPr>
                  <w:jc w:val="right"/>
                </w:pPr>
              </w:pPrChange>
            </w:pPr>
            <w:del w:id="4313" w:author="Homa Ahmadzia" w:date="2022-03-04T09:44:00Z">
              <w:r w:rsidRPr="00B62DF3" w:rsidDel="006B5963">
                <w:rPr>
                  <w:rFonts w:eastAsia="Times New Roman"/>
                  <w:sz w:val="24"/>
                  <w:szCs w:val="24"/>
                  <w:lang w:val="en-US"/>
                  <w:rPrChange w:id="4314" w:author="Homa Ahmadzia" w:date="2022-03-04T10:22:00Z">
                    <w:rPr>
                      <w:rFonts w:eastAsia="Times New Roman"/>
                      <w:sz w:val="20"/>
                      <w:szCs w:val="20"/>
                      <w:lang w:val="en-US"/>
                    </w:rPr>
                  </w:rPrChange>
                </w:rPr>
                <w:delText>0.655</w:delText>
              </w:r>
            </w:del>
          </w:p>
        </w:tc>
        <w:tc>
          <w:tcPr>
            <w:tcW w:w="1440" w:type="dxa"/>
            <w:noWrap/>
            <w:tcPrChange w:id="4315" w:author="Homa Ahmadzia" w:date="2022-03-04T09:44:00Z">
              <w:tcPr>
                <w:tcW w:w="1178" w:type="dxa"/>
                <w:gridSpan w:val="3"/>
                <w:noWrap/>
              </w:tcPr>
            </w:tcPrChange>
          </w:tcPr>
          <w:p w14:paraId="353E8601" w14:textId="2679F78C" w:rsidR="008A0D5C" w:rsidRPr="00B62DF3" w:rsidDel="006B5963" w:rsidRDefault="008A0D5C">
            <w:pPr>
              <w:jc w:val="center"/>
              <w:rPr>
                <w:del w:id="4316" w:author="Homa Ahmadzia" w:date="2022-03-04T09:45:00Z"/>
                <w:rFonts w:eastAsia="Times New Roman"/>
                <w:sz w:val="24"/>
                <w:szCs w:val="24"/>
                <w:lang w:val="en-US"/>
                <w:rPrChange w:id="4317" w:author="Homa Ahmadzia" w:date="2022-03-04T10:22:00Z">
                  <w:rPr>
                    <w:del w:id="4318" w:author="Homa Ahmadzia" w:date="2022-03-04T09:45:00Z"/>
                    <w:rFonts w:eastAsia="Times New Roman"/>
                    <w:sz w:val="20"/>
                    <w:szCs w:val="20"/>
                    <w:lang w:val="en-US"/>
                  </w:rPr>
                </w:rPrChange>
              </w:rPr>
              <w:pPrChange w:id="4319" w:author="Jerome Federspiel" w:date="2022-02-04T06:58:00Z">
                <w:pPr>
                  <w:jc w:val="right"/>
                </w:pPr>
              </w:pPrChange>
            </w:pPr>
            <w:del w:id="4320" w:author="Homa Ahmadzia" w:date="2022-03-04T09:44:00Z">
              <w:r w:rsidRPr="00B62DF3" w:rsidDel="006B5963">
                <w:rPr>
                  <w:rFonts w:eastAsia="Times New Roman"/>
                  <w:sz w:val="24"/>
                  <w:szCs w:val="24"/>
                  <w:lang w:val="en-US"/>
                  <w:rPrChange w:id="4321" w:author="Homa Ahmadzia" w:date="2022-03-04T10:22:00Z">
                    <w:rPr>
                      <w:rFonts w:eastAsia="Times New Roman"/>
                      <w:sz w:val="20"/>
                      <w:szCs w:val="20"/>
                      <w:lang w:val="en-US"/>
                    </w:rPr>
                  </w:rPrChange>
                </w:rPr>
                <w:delText>0.822</w:delText>
              </w:r>
            </w:del>
          </w:p>
        </w:tc>
        <w:tc>
          <w:tcPr>
            <w:tcW w:w="1297" w:type="dxa"/>
            <w:noWrap/>
            <w:tcPrChange w:id="4322" w:author="Homa Ahmadzia" w:date="2022-03-04T09:44:00Z">
              <w:tcPr>
                <w:tcW w:w="1297" w:type="dxa"/>
                <w:gridSpan w:val="3"/>
                <w:noWrap/>
              </w:tcPr>
            </w:tcPrChange>
          </w:tcPr>
          <w:p w14:paraId="3AA7A403" w14:textId="301A77DF" w:rsidR="008A0D5C" w:rsidRPr="00B62DF3" w:rsidDel="006B5963" w:rsidRDefault="008A0D5C">
            <w:pPr>
              <w:jc w:val="center"/>
              <w:rPr>
                <w:del w:id="4323" w:author="Homa Ahmadzia" w:date="2022-03-04T09:45:00Z"/>
                <w:rFonts w:eastAsia="Times New Roman"/>
                <w:sz w:val="24"/>
                <w:szCs w:val="24"/>
                <w:lang w:val="en-US"/>
                <w:rPrChange w:id="4324" w:author="Homa Ahmadzia" w:date="2022-03-04T10:22:00Z">
                  <w:rPr>
                    <w:del w:id="4325" w:author="Homa Ahmadzia" w:date="2022-03-04T09:45:00Z"/>
                    <w:rFonts w:eastAsia="Times New Roman"/>
                    <w:sz w:val="20"/>
                    <w:szCs w:val="20"/>
                    <w:lang w:val="en-US"/>
                  </w:rPr>
                </w:rPrChange>
              </w:rPr>
              <w:pPrChange w:id="4326" w:author="Jerome Federspiel" w:date="2022-02-04T06:58:00Z">
                <w:pPr>
                  <w:jc w:val="right"/>
                </w:pPr>
              </w:pPrChange>
            </w:pPr>
            <w:del w:id="4327" w:author="Homa Ahmadzia" w:date="2022-03-04T09:44:00Z">
              <w:r w:rsidRPr="00B62DF3" w:rsidDel="006B5963">
                <w:rPr>
                  <w:rFonts w:eastAsia="Times New Roman"/>
                  <w:sz w:val="24"/>
                  <w:szCs w:val="24"/>
                  <w:lang w:val="en-US"/>
                  <w:rPrChange w:id="4328" w:author="Homa Ahmadzia" w:date="2022-03-04T10:22:00Z">
                    <w:rPr>
                      <w:rFonts w:eastAsia="Times New Roman"/>
                      <w:sz w:val="20"/>
                      <w:szCs w:val="20"/>
                      <w:lang w:val="en-US"/>
                    </w:rPr>
                  </w:rPrChange>
                </w:rPr>
                <w:delText>0.194</w:delText>
              </w:r>
            </w:del>
          </w:p>
        </w:tc>
        <w:tc>
          <w:tcPr>
            <w:tcW w:w="982" w:type="dxa"/>
            <w:noWrap/>
            <w:tcPrChange w:id="4329" w:author="Homa Ahmadzia" w:date="2022-03-04T09:44:00Z">
              <w:tcPr>
                <w:tcW w:w="982" w:type="dxa"/>
                <w:gridSpan w:val="3"/>
                <w:noWrap/>
              </w:tcPr>
            </w:tcPrChange>
          </w:tcPr>
          <w:p w14:paraId="4C4BE426" w14:textId="027580D4" w:rsidR="008A0D5C" w:rsidRPr="00B62DF3" w:rsidDel="006B5963" w:rsidRDefault="008A0D5C">
            <w:pPr>
              <w:jc w:val="center"/>
              <w:rPr>
                <w:del w:id="4330" w:author="Homa Ahmadzia" w:date="2022-03-04T09:45:00Z"/>
                <w:rFonts w:eastAsia="Times New Roman"/>
                <w:sz w:val="24"/>
                <w:szCs w:val="24"/>
                <w:lang w:val="en-US"/>
                <w:rPrChange w:id="4331" w:author="Homa Ahmadzia" w:date="2022-03-04T10:22:00Z">
                  <w:rPr>
                    <w:del w:id="4332" w:author="Homa Ahmadzia" w:date="2022-03-04T09:45:00Z"/>
                    <w:rFonts w:eastAsia="Times New Roman"/>
                    <w:sz w:val="20"/>
                    <w:szCs w:val="20"/>
                    <w:lang w:val="en-US"/>
                  </w:rPr>
                </w:rPrChange>
              </w:rPr>
              <w:pPrChange w:id="4333" w:author="Jerome Federspiel" w:date="2022-02-04T06:58:00Z">
                <w:pPr>
                  <w:jc w:val="right"/>
                </w:pPr>
              </w:pPrChange>
            </w:pPr>
            <w:del w:id="4334" w:author="Homa Ahmadzia" w:date="2022-03-04T09:44:00Z">
              <w:r w:rsidRPr="00B62DF3" w:rsidDel="006B5963">
                <w:rPr>
                  <w:rFonts w:eastAsia="Times New Roman"/>
                  <w:sz w:val="24"/>
                  <w:szCs w:val="24"/>
                  <w:lang w:val="en-US"/>
                  <w:rPrChange w:id="4335" w:author="Homa Ahmadzia" w:date="2022-03-04T10:22:00Z">
                    <w:rPr>
                      <w:rFonts w:eastAsia="Times New Roman"/>
                      <w:sz w:val="20"/>
                      <w:szCs w:val="20"/>
                      <w:lang w:val="en-US"/>
                    </w:rPr>
                  </w:rPrChange>
                </w:rPr>
                <w:delText>0.245</w:delText>
              </w:r>
            </w:del>
          </w:p>
        </w:tc>
        <w:tc>
          <w:tcPr>
            <w:tcW w:w="756" w:type="dxa"/>
            <w:noWrap/>
            <w:tcPrChange w:id="4336" w:author="Homa Ahmadzia" w:date="2022-03-04T09:44:00Z">
              <w:tcPr>
                <w:tcW w:w="603" w:type="dxa"/>
                <w:gridSpan w:val="3"/>
                <w:noWrap/>
              </w:tcPr>
            </w:tcPrChange>
          </w:tcPr>
          <w:p w14:paraId="167C7693" w14:textId="70DBFE2F" w:rsidR="008A0D5C" w:rsidRPr="00B62DF3" w:rsidDel="006B5963" w:rsidRDefault="008A0D5C">
            <w:pPr>
              <w:jc w:val="center"/>
              <w:rPr>
                <w:del w:id="4337" w:author="Homa Ahmadzia" w:date="2022-03-04T09:45:00Z"/>
                <w:rFonts w:eastAsia="Times New Roman"/>
                <w:sz w:val="24"/>
                <w:szCs w:val="24"/>
                <w:lang w:val="en-US"/>
                <w:rPrChange w:id="4338" w:author="Homa Ahmadzia" w:date="2022-03-04T10:22:00Z">
                  <w:rPr>
                    <w:del w:id="4339" w:author="Homa Ahmadzia" w:date="2022-03-04T09:45:00Z"/>
                    <w:rFonts w:eastAsia="Times New Roman"/>
                    <w:sz w:val="20"/>
                    <w:szCs w:val="20"/>
                    <w:lang w:val="en-US"/>
                  </w:rPr>
                </w:rPrChange>
              </w:rPr>
              <w:pPrChange w:id="4340" w:author="Jerome Federspiel" w:date="2022-02-04T06:58:00Z">
                <w:pPr>
                  <w:jc w:val="right"/>
                </w:pPr>
              </w:pPrChange>
            </w:pPr>
            <w:del w:id="4341" w:author="Homa Ahmadzia" w:date="2022-03-04T09:44:00Z">
              <w:r w:rsidRPr="00B62DF3" w:rsidDel="006B5963">
                <w:rPr>
                  <w:rFonts w:eastAsia="Times New Roman"/>
                  <w:sz w:val="24"/>
                  <w:szCs w:val="24"/>
                  <w:lang w:val="en-US"/>
                  <w:rPrChange w:id="4342" w:author="Homa Ahmadzia" w:date="2022-03-04T10:22:00Z">
                    <w:rPr>
                      <w:rFonts w:eastAsia="Times New Roman"/>
                      <w:sz w:val="20"/>
                      <w:szCs w:val="20"/>
                      <w:lang w:val="en-US"/>
                    </w:rPr>
                  </w:rPrChange>
                </w:rPr>
                <w:delText>0.403</w:delText>
              </w:r>
            </w:del>
          </w:p>
        </w:tc>
      </w:tr>
      <w:tr w:rsidR="006412A6" w:rsidRPr="00B62DF3" w:rsidDel="006B5963" w14:paraId="6D694881" w14:textId="34093F50" w:rsidTr="006B5963">
        <w:trPr>
          <w:trHeight w:val="260"/>
          <w:del w:id="4343" w:author="Homa Ahmadzia" w:date="2022-03-04T09:45:00Z"/>
          <w:trPrChange w:id="4344" w:author="Homa Ahmadzia" w:date="2022-03-04T09:44:00Z">
            <w:trPr>
              <w:gridAfter w:val="0"/>
              <w:wAfter w:w="8" w:type="dxa"/>
              <w:trHeight w:val="260"/>
            </w:trPr>
          </w:trPrChange>
        </w:trPr>
        <w:tc>
          <w:tcPr>
            <w:tcW w:w="933" w:type="dxa"/>
            <w:noWrap/>
            <w:tcPrChange w:id="4345" w:author="Homa Ahmadzia" w:date="2022-03-04T09:44:00Z">
              <w:tcPr>
                <w:tcW w:w="935" w:type="dxa"/>
                <w:noWrap/>
              </w:tcPr>
            </w:tcPrChange>
          </w:tcPr>
          <w:p w14:paraId="355E08F8" w14:textId="71E93492" w:rsidR="008A0D5C" w:rsidRPr="00B62DF3" w:rsidDel="006B5963" w:rsidRDefault="008A0D5C" w:rsidP="008A0D5C">
            <w:pPr>
              <w:rPr>
                <w:del w:id="4346" w:author="Homa Ahmadzia" w:date="2022-03-04T09:45:00Z"/>
                <w:rFonts w:eastAsia="Times New Roman"/>
                <w:sz w:val="24"/>
                <w:szCs w:val="24"/>
                <w:lang w:val="en-US"/>
                <w:rPrChange w:id="4347" w:author="Homa Ahmadzia" w:date="2022-03-04T10:22:00Z">
                  <w:rPr>
                    <w:del w:id="4348" w:author="Homa Ahmadzia" w:date="2022-03-04T09:45:00Z"/>
                    <w:rFonts w:eastAsia="Times New Roman"/>
                    <w:sz w:val="20"/>
                    <w:szCs w:val="20"/>
                    <w:lang w:val="en-US"/>
                  </w:rPr>
                </w:rPrChange>
              </w:rPr>
            </w:pPr>
            <w:del w:id="4349" w:author="Homa Ahmadzia" w:date="2022-03-04T09:44:00Z">
              <w:r w:rsidRPr="00B62DF3" w:rsidDel="006B5963">
                <w:rPr>
                  <w:rFonts w:eastAsia="Times New Roman"/>
                  <w:sz w:val="24"/>
                  <w:szCs w:val="24"/>
                  <w:lang w:val="en-US"/>
                  <w:rPrChange w:id="4350" w:author="Homa Ahmadzia" w:date="2022-03-04T10:22:00Z">
                    <w:rPr>
                      <w:rFonts w:eastAsia="Times New Roman"/>
                      <w:sz w:val="20"/>
                      <w:szCs w:val="20"/>
                      <w:lang w:val="en-US"/>
                    </w:rPr>
                  </w:rPrChange>
                </w:rPr>
                <w:delText>SV</w:delText>
              </w:r>
            </w:del>
            <w:ins w:id="4351" w:author="Jerome Federspiel" w:date="2022-02-04T07:06:00Z">
              <w:del w:id="4352" w:author="Homa Ahmadzia" w:date="2022-03-04T09:44:00Z">
                <w:r w:rsidR="00FF0C37" w:rsidRPr="00B62DF3" w:rsidDel="006B5963">
                  <w:rPr>
                    <w:rFonts w:eastAsia="Times New Roman"/>
                    <w:sz w:val="24"/>
                    <w:szCs w:val="24"/>
                    <w:lang w:val="en-US"/>
                    <w:rPrChange w:id="4353" w:author="Homa Ahmadzia" w:date="2022-03-04T10:22:00Z">
                      <w:rPr>
                        <w:rFonts w:ascii="Times New Roman" w:eastAsia="Times New Roman" w:hAnsi="Times New Roman" w:cs="Times New Roman"/>
                        <w:sz w:val="24"/>
                        <w:szCs w:val="24"/>
                        <w:lang w:val="en-US"/>
                      </w:rPr>
                    </w:rPrChange>
                  </w:rPr>
                  <w:delText>M</w:delText>
                </w:r>
              </w:del>
            </w:ins>
            <w:del w:id="4354" w:author="Homa Ahmadzia" w:date="2022-03-04T09:44:00Z">
              <w:r w:rsidRPr="00B62DF3" w:rsidDel="006B5963">
                <w:rPr>
                  <w:rFonts w:eastAsia="Times New Roman"/>
                  <w:sz w:val="24"/>
                  <w:szCs w:val="24"/>
                  <w:lang w:val="en-US"/>
                  <w:rPrChange w:id="4355" w:author="Homa Ahmadzia" w:date="2022-03-04T10:22:00Z">
                    <w:rPr>
                      <w:rFonts w:eastAsia="Times New Roman"/>
                      <w:sz w:val="20"/>
                      <w:szCs w:val="20"/>
                      <w:lang w:val="en-US"/>
                    </w:rPr>
                  </w:rPrChange>
                </w:rPr>
                <w:delText>C</w:delText>
              </w:r>
            </w:del>
          </w:p>
        </w:tc>
        <w:tc>
          <w:tcPr>
            <w:tcW w:w="838" w:type="dxa"/>
            <w:noWrap/>
            <w:tcPrChange w:id="4356" w:author="Homa Ahmadzia" w:date="2022-03-04T09:44:00Z">
              <w:tcPr>
                <w:tcW w:w="838" w:type="dxa"/>
                <w:gridSpan w:val="2"/>
                <w:noWrap/>
              </w:tcPr>
            </w:tcPrChange>
          </w:tcPr>
          <w:p w14:paraId="738ADFDE" w14:textId="1A92ADA4" w:rsidR="008A0D5C" w:rsidRPr="00B62DF3" w:rsidDel="006B5963" w:rsidRDefault="008A0D5C">
            <w:pPr>
              <w:jc w:val="center"/>
              <w:rPr>
                <w:del w:id="4357" w:author="Homa Ahmadzia" w:date="2022-03-04T09:45:00Z"/>
                <w:rFonts w:eastAsia="Times New Roman"/>
                <w:sz w:val="24"/>
                <w:szCs w:val="24"/>
                <w:lang w:val="en-US"/>
                <w:rPrChange w:id="4358" w:author="Homa Ahmadzia" w:date="2022-03-04T10:22:00Z">
                  <w:rPr>
                    <w:del w:id="4359" w:author="Homa Ahmadzia" w:date="2022-03-04T09:45:00Z"/>
                    <w:rFonts w:eastAsia="Times New Roman"/>
                    <w:sz w:val="20"/>
                    <w:szCs w:val="20"/>
                    <w:lang w:val="en-US"/>
                  </w:rPr>
                </w:rPrChange>
              </w:rPr>
              <w:pPrChange w:id="4360" w:author="Jerome Federspiel" w:date="2022-02-04T06:58:00Z">
                <w:pPr>
                  <w:jc w:val="right"/>
                </w:pPr>
              </w:pPrChange>
            </w:pPr>
            <w:del w:id="4361" w:author="Homa Ahmadzia" w:date="2022-03-04T09:44:00Z">
              <w:r w:rsidRPr="00B62DF3" w:rsidDel="006B5963">
                <w:rPr>
                  <w:rFonts w:eastAsia="Times New Roman"/>
                  <w:sz w:val="24"/>
                  <w:szCs w:val="24"/>
                  <w:lang w:val="en-US"/>
                  <w:rPrChange w:id="4362" w:author="Homa Ahmadzia" w:date="2022-03-04T10:22:00Z">
                    <w:rPr>
                      <w:rFonts w:eastAsia="Times New Roman"/>
                      <w:sz w:val="20"/>
                      <w:szCs w:val="20"/>
                      <w:lang w:val="en-US"/>
                    </w:rPr>
                  </w:rPrChange>
                </w:rPr>
                <w:delText>49</w:delText>
              </w:r>
            </w:del>
          </w:p>
        </w:tc>
        <w:tc>
          <w:tcPr>
            <w:tcW w:w="905" w:type="dxa"/>
            <w:noWrap/>
            <w:tcPrChange w:id="4363" w:author="Homa Ahmadzia" w:date="2022-03-04T09:44:00Z">
              <w:tcPr>
                <w:tcW w:w="905" w:type="dxa"/>
                <w:gridSpan w:val="2"/>
                <w:noWrap/>
              </w:tcPr>
            </w:tcPrChange>
          </w:tcPr>
          <w:p w14:paraId="31BB3652" w14:textId="081C35F0" w:rsidR="008A0D5C" w:rsidRPr="00B62DF3" w:rsidDel="006B5963" w:rsidRDefault="008A0D5C">
            <w:pPr>
              <w:jc w:val="center"/>
              <w:rPr>
                <w:del w:id="4364" w:author="Homa Ahmadzia" w:date="2022-03-04T09:45:00Z"/>
                <w:rFonts w:eastAsia="Times New Roman"/>
                <w:sz w:val="24"/>
                <w:szCs w:val="24"/>
                <w:lang w:val="en-US"/>
                <w:rPrChange w:id="4365" w:author="Homa Ahmadzia" w:date="2022-03-04T10:22:00Z">
                  <w:rPr>
                    <w:del w:id="4366" w:author="Homa Ahmadzia" w:date="2022-03-04T09:45:00Z"/>
                    <w:rFonts w:eastAsia="Times New Roman"/>
                    <w:sz w:val="20"/>
                    <w:szCs w:val="20"/>
                    <w:lang w:val="en-US"/>
                  </w:rPr>
                </w:rPrChange>
              </w:rPr>
              <w:pPrChange w:id="4367" w:author="Jerome Federspiel" w:date="2022-02-04T06:58:00Z">
                <w:pPr>
                  <w:jc w:val="right"/>
                </w:pPr>
              </w:pPrChange>
            </w:pPr>
            <w:del w:id="4368" w:author="Homa Ahmadzia" w:date="2022-03-04T09:44:00Z">
              <w:r w:rsidRPr="00B62DF3" w:rsidDel="006B5963">
                <w:rPr>
                  <w:rFonts w:eastAsia="Times New Roman"/>
                  <w:sz w:val="24"/>
                  <w:szCs w:val="24"/>
                  <w:lang w:val="en-US"/>
                  <w:rPrChange w:id="4369" w:author="Homa Ahmadzia" w:date="2022-03-04T10:22:00Z">
                    <w:rPr>
                      <w:rFonts w:eastAsia="Times New Roman"/>
                      <w:sz w:val="20"/>
                      <w:szCs w:val="20"/>
                      <w:lang w:val="en-US"/>
                    </w:rPr>
                  </w:rPrChange>
                </w:rPr>
                <w:delText>6</w:delText>
              </w:r>
            </w:del>
          </w:p>
        </w:tc>
        <w:tc>
          <w:tcPr>
            <w:tcW w:w="838" w:type="dxa"/>
            <w:noWrap/>
            <w:tcPrChange w:id="4370" w:author="Homa Ahmadzia" w:date="2022-03-04T09:44:00Z">
              <w:tcPr>
                <w:tcW w:w="838" w:type="dxa"/>
                <w:gridSpan w:val="2"/>
                <w:noWrap/>
              </w:tcPr>
            </w:tcPrChange>
          </w:tcPr>
          <w:p w14:paraId="761FA634" w14:textId="3D4DE4FF" w:rsidR="008A0D5C" w:rsidRPr="00B62DF3" w:rsidDel="006B5963" w:rsidRDefault="008A0D5C">
            <w:pPr>
              <w:jc w:val="center"/>
              <w:rPr>
                <w:del w:id="4371" w:author="Homa Ahmadzia" w:date="2022-03-04T09:45:00Z"/>
                <w:rFonts w:eastAsia="Times New Roman"/>
                <w:sz w:val="24"/>
                <w:szCs w:val="24"/>
                <w:lang w:val="en-US"/>
                <w:rPrChange w:id="4372" w:author="Homa Ahmadzia" w:date="2022-03-04T10:22:00Z">
                  <w:rPr>
                    <w:del w:id="4373" w:author="Homa Ahmadzia" w:date="2022-03-04T09:45:00Z"/>
                    <w:rFonts w:eastAsia="Times New Roman"/>
                    <w:sz w:val="20"/>
                    <w:szCs w:val="20"/>
                    <w:lang w:val="en-US"/>
                  </w:rPr>
                </w:rPrChange>
              </w:rPr>
              <w:pPrChange w:id="4374" w:author="Jerome Federspiel" w:date="2022-02-04T06:58:00Z">
                <w:pPr>
                  <w:jc w:val="right"/>
                </w:pPr>
              </w:pPrChange>
            </w:pPr>
            <w:del w:id="4375" w:author="Homa Ahmadzia" w:date="2022-03-04T09:44:00Z">
              <w:r w:rsidRPr="00B62DF3" w:rsidDel="006B5963">
                <w:rPr>
                  <w:rFonts w:eastAsia="Times New Roman"/>
                  <w:sz w:val="24"/>
                  <w:szCs w:val="24"/>
                  <w:lang w:val="en-US"/>
                  <w:rPrChange w:id="4376" w:author="Homa Ahmadzia" w:date="2022-03-04T10:22:00Z">
                    <w:rPr>
                      <w:rFonts w:eastAsia="Times New Roman"/>
                      <w:sz w:val="20"/>
                      <w:szCs w:val="20"/>
                      <w:lang w:val="en-US"/>
                    </w:rPr>
                  </w:rPrChange>
                </w:rPr>
                <w:delText>349</w:delText>
              </w:r>
            </w:del>
          </w:p>
        </w:tc>
        <w:tc>
          <w:tcPr>
            <w:tcW w:w="905" w:type="dxa"/>
            <w:noWrap/>
            <w:tcPrChange w:id="4377" w:author="Homa Ahmadzia" w:date="2022-03-04T09:44:00Z">
              <w:tcPr>
                <w:tcW w:w="905" w:type="dxa"/>
                <w:gridSpan w:val="2"/>
                <w:noWrap/>
              </w:tcPr>
            </w:tcPrChange>
          </w:tcPr>
          <w:p w14:paraId="3737FE7F" w14:textId="7056D5F0" w:rsidR="008A0D5C" w:rsidRPr="00B62DF3" w:rsidDel="006B5963" w:rsidRDefault="008A0D5C">
            <w:pPr>
              <w:jc w:val="center"/>
              <w:rPr>
                <w:del w:id="4378" w:author="Homa Ahmadzia" w:date="2022-03-04T09:45:00Z"/>
                <w:rFonts w:eastAsia="Times New Roman"/>
                <w:sz w:val="24"/>
                <w:szCs w:val="24"/>
                <w:lang w:val="en-US"/>
                <w:rPrChange w:id="4379" w:author="Homa Ahmadzia" w:date="2022-03-04T10:22:00Z">
                  <w:rPr>
                    <w:del w:id="4380" w:author="Homa Ahmadzia" w:date="2022-03-04T09:45:00Z"/>
                    <w:rFonts w:eastAsia="Times New Roman"/>
                    <w:sz w:val="20"/>
                    <w:szCs w:val="20"/>
                    <w:lang w:val="en-US"/>
                  </w:rPr>
                </w:rPrChange>
              </w:rPr>
              <w:pPrChange w:id="4381" w:author="Jerome Federspiel" w:date="2022-02-04T06:58:00Z">
                <w:pPr>
                  <w:jc w:val="right"/>
                </w:pPr>
              </w:pPrChange>
            </w:pPr>
            <w:del w:id="4382" w:author="Homa Ahmadzia" w:date="2022-03-04T09:44:00Z">
              <w:r w:rsidRPr="00B62DF3" w:rsidDel="006B5963">
                <w:rPr>
                  <w:rFonts w:eastAsia="Times New Roman"/>
                  <w:sz w:val="24"/>
                  <w:szCs w:val="24"/>
                  <w:lang w:val="en-US"/>
                  <w:rPrChange w:id="4383" w:author="Homa Ahmadzia" w:date="2022-03-04T10:22:00Z">
                    <w:rPr>
                      <w:rFonts w:eastAsia="Times New Roman"/>
                      <w:sz w:val="20"/>
                      <w:szCs w:val="20"/>
                      <w:lang w:val="en-US"/>
                    </w:rPr>
                  </w:rPrChange>
                </w:rPr>
                <w:delText>595</w:delText>
              </w:r>
            </w:del>
          </w:p>
        </w:tc>
        <w:tc>
          <w:tcPr>
            <w:tcW w:w="1246" w:type="dxa"/>
            <w:noWrap/>
            <w:tcPrChange w:id="4384" w:author="Homa Ahmadzia" w:date="2022-03-04T09:44:00Z">
              <w:tcPr>
                <w:tcW w:w="1488" w:type="dxa"/>
                <w:gridSpan w:val="3"/>
                <w:noWrap/>
              </w:tcPr>
            </w:tcPrChange>
          </w:tcPr>
          <w:p w14:paraId="7A2B0D4C" w14:textId="4E5A4715" w:rsidR="008A0D5C" w:rsidRPr="00B62DF3" w:rsidDel="006B5963" w:rsidRDefault="008A0D5C">
            <w:pPr>
              <w:jc w:val="center"/>
              <w:rPr>
                <w:del w:id="4385" w:author="Homa Ahmadzia" w:date="2022-03-04T09:45:00Z"/>
                <w:rFonts w:eastAsia="Times New Roman"/>
                <w:sz w:val="24"/>
                <w:szCs w:val="24"/>
                <w:lang w:val="en-US"/>
                <w:rPrChange w:id="4386" w:author="Homa Ahmadzia" w:date="2022-03-04T10:22:00Z">
                  <w:rPr>
                    <w:del w:id="4387" w:author="Homa Ahmadzia" w:date="2022-03-04T09:45:00Z"/>
                    <w:rFonts w:eastAsia="Times New Roman"/>
                    <w:sz w:val="20"/>
                    <w:szCs w:val="20"/>
                    <w:lang w:val="en-US"/>
                  </w:rPr>
                </w:rPrChange>
              </w:rPr>
              <w:pPrChange w:id="4388" w:author="Jerome Federspiel" w:date="2022-02-04T06:58:00Z">
                <w:pPr>
                  <w:jc w:val="right"/>
                </w:pPr>
              </w:pPrChange>
            </w:pPr>
            <w:del w:id="4389" w:author="Homa Ahmadzia" w:date="2022-03-04T09:44:00Z">
              <w:r w:rsidRPr="00B62DF3" w:rsidDel="006B5963">
                <w:rPr>
                  <w:rFonts w:eastAsia="Times New Roman"/>
                  <w:sz w:val="24"/>
                  <w:szCs w:val="24"/>
                  <w:lang w:val="en-US"/>
                  <w:rPrChange w:id="4390" w:author="Homa Ahmadzia" w:date="2022-03-04T10:22:00Z">
                    <w:rPr>
                      <w:rFonts w:eastAsia="Times New Roman"/>
                      <w:sz w:val="20"/>
                      <w:szCs w:val="20"/>
                      <w:lang w:val="en-US"/>
                    </w:rPr>
                  </w:rPrChange>
                </w:rPr>
                <w:delText>0.124</w:delText>
              </w:r>
            </w:del>
          </w:p>
        </w:tc>
        <w:tc>
          <w:tcPr>
            <w:tcW w:w="1038" w:type="dxa"/>
            <w:noWrap/>
            <w:tcPrChange w:id="4391" w:author="Homa Ahmadzia" w:date="2022-03-04T09:44:00Z">
              <w:tcPr>
                <w:tcW w:w="1038" w:type="dxa"/>
                <w:gridSpan w:val="3"/>
                <w:noWrap/>
              </w:tcPr>
            </w:tcPrChange>
          </w:tcPr>
          <w:p w14:paraId="60AA2188" w14:textId="7865C3DF" w:rsidR="008A0D5C" w:rsidRPr="00B62DF3" w:rsidDel="006B5963" w:rsidRDefault="008A0D5C">
            <w:pPr>
              <w:jc w:val="center"/>
              <w:rPr>
                <w:del w:id="4392" w:author="Homa Ahmadzia" w:date="2022-03-04T09:45:00Z"/>
                <w:rFonts w:eastAsia="Times New Roman"/>
                <w:sz w:val="24"/>
                <w:szCs w:val="24"/>
                <w:lang w:val="en-US"/>
                <w:rPrChange w:id="4393" w:author="Homa Ahmadzia" w:date="2022-03-04T10:22:00Z">
                  <w:rPr>
                    <w:del w:id="4394" w:author="Homa Ahmadzia" w:date="2022-03-04T09:45:00Z"/>
                    <w:rFonts w:eastAsia="Times New Roman"/>
                    <w:sz w:val="20"/>
                    <w:szCs w:val="20"/>
                    <w:lang w:val="en-US"/>
                  </w:rPr>
                </w:rPrChange>
              </w:rPr>
              <w:pPrChange w:id="4395" w:author="Jerome Federspiel" w:date="2022-02-04T06:58:00Z">
                <w:pPr>
                  <w:jc w:val="right"/>
                </w:pPr>
              </w:pPrChange>
            </w:pPr>
            <w:del w:id="4396" w:author="Homa Ahmadzia" w:date="2022-03-04T09:44:00Z">
              <w:r w:rsidRPr="00B62DF3" w:rsidDel="006B5963">
                <w:rPr>
                  <w:rFonts w:eastAsia="Times New Roman"/>
                  <w:sz w:val="24"/>
                  <w:szCs w:val="24"/>
                  <w:lang w:val="en-US"/>
                  <w:rPrChange w:id="4397" w:author="Homa Ahmadzia" w:date="2022-03-04T10:22:00Z">
                    <w:rPr>
                      <w:rFonts w:eastAsia="Times New Roman"/>
                      <w:sz w:val="20"/>
                      <w:szCs w:val="20"/>
                      <w:lang w:val="en-US"/>
                    </w:rPr>
                  </w:rPrChange>
                </w:rPr>
                <w:delText>0.886</w:delText>
              </w:r>
            </w:del>
          </w:p>
        </w:tc>
        <w:tc>
          <w:tcPr>
            <w:tcW w:w="1679" w:type="dxa"/>
            <w:noWrap/>
            <w:tcPrChange w:id="4398" w:author="Homa Ahmadzia" w:date="2022-03-04T09:44:00Z">
              <w:tcPr>
                <w:tcW w:w="1680" w:type="dxa"/>
                <w:gridSpan w:val="3"/>
                <w:noWrap/>
              </w:tcPr>
            </w:tcPrChange>
          </w:tcPr>
          <w:p w14:paraId="79D5413C" w14:textId="73183AA5" w:rsidR="008A0D5C" w:rsidRPr="00B62DF3" w:rsidDel="006B5963" w:rsidRDefault="008A0D5C">
            <w:pPr>
              <w:jc w:val="center"/>
              <w:rPr>
                <w:del w:id="4399" w:author="Homa Ahmadzia" w:date="2022-03-04T09:45:00Z"/>
                <w:rFonts w:eastAsia="Times New Roman"/>
                <w:sz w:val="24"/>
                <w:szCs w:val="24"/>
                <w:lang w:val="en-US"/>
                <w:rPrChange w:id="4400" w:author="Homa Ahmadzia" w:date="2022-03-04T10:22:00Z">
                  <w:rPr>
                    <w:del w:id="4401" w:author="Homa Ahmadzia" w:date="2022-03-04T09:45:00Z"/>
                    <w:rFonts w:eastAsia="Times New Roman"/>
                    <w:sz w:val="20"/>
                    <w:szCs w:val="20"/>
                    <w:lang w:val="en-US"/>
                  </w:rPr>
                </w:rPrChange>
              </w:rPr>
              <w:pPrChange w:id="4402" w:author="Jerome Federspiel" w:date="2022-02-04T06:58:00Z">
                <w:pPr>
                  <w:jc w:val="right"/>
                </w:pPr>
              </w:pPrChange>
            </w:pPr>
            <w:del w:id="4403" w:author="Homa Ahmadzia" w:date="2022-03-04T09:44:00Z">
              <w:r w:rsidRPr="00B62DF3" w:rsidDel="006B5963">
                <w:rPr>
                  <w:rFonts w:eastAsia="Times New Roman"/>
                  <w:sz w:val="24"/>
                  <w:szCs w:val="24"/>
                  <w:lang w:val="en-US"/>
                  <w:rPrChange w:id="4404" w:author="Homa Ahmadzia" w:date="2022-03-04T10:22:00Z">
                    <w:rPr>
                      <w:rFonts w:eastAsia="Times New Roman"/>
                      <w:sz w:val="20"/>
                      <w:szCs w:val="20"/>
                      <w:lang w:val="en-US"/>
                    </w:rPr>
                  </w:rPrChange>
                </w:rPr>
                <w:delText>0.630</w:delText>
              </w:r>
            </w:del>
          </w:p>
        </w:tc>
        <w:tc>
          <w:tcPr>
            <w:tcW w:w="1440" w:type="dxa"/>
            <w:noWrap/>
            <w:tcPrChange w:id="4405" w:author="Homa Ahmadzia" w:date="2022-03-04T09:44:00Z">
              <w:tcPr>
                <w:tcW w:w="1178" w:type="dxa"/>
                <w:gridSpan w:val="3"/>
                <w:noWrap/>
              </w:tcPr>
            </w:tcPrChange>
          </w:tcPr>
          <w:p w14:paraId="05348B0B" w14:textId="038EB6DE" w:rsidR="008A0D5C" w:rsidRPr="00B62DF3" w:rsidDel="006B5963" w:rsidRDefault="008A0D5C">
            <w:pPr>
              <w:jc w:val="center"/>
              <w:rPr>
                <w:del w:id="4406" w:author="Homa Ahmadzia" w:date="2022-03-04T09:45:00Z"/>
                <w:rFonts w:eastAsia="Times New Roman"/>
                <w:sz w:val="24"/>
                <w:szCs w:val="24"/>
                <w:lang w:val="en-US"/>
                <w:rPrChange w:id="4407" w:author="Homa Ahmadzia" w:date="2022-03-04T10:22:00Z">
                  <w:rPr>
                    <w:del w:id="4408" w:author="Homa Ahmadzia" w:date="2022-03-04T09:45:00Z"/>
                    <w:rFonts w:eastAsia="Times New Roman"/>
                    <w:sz w:val="20"/>
                    <w:szCs w:val="20"/>
                    <w:lang w:val="en-US"/>
                  </w:rPr>
                </w:rPrChange>
              </w:rPr>
              <w:pPrChange w:id="4409" w:author="Jerome Federspiel" w:date="2022-02-04T06:58:00Z">
                <w:pPr>
                  <w:jc w:val="right"/>
                </w:pPr>
              </w:pPrChange>
            </w:pPr>
            <w:del w:id="4410" w:author="Homa Ahmadzia" w:date="2022-03-04T09:44:00Z">
              <w:r w:rsidRPr="00B62DF3" w:rsidDel="006B5963">
                <w:rPr>
                  <w:rFonts w:eastAsia="Times New Roman"/>
                  <w:sz w:val="24"/>
                  <w:szCs w:val="24"/>
                  <w:lang w:val="en-US"/>
                  <w:rPrChange w:id="4411" w:author="Homa Ahmadzia" w:date="2022-03-04T10:22:00Z">
                    <w:rPr>
                      <w:rFonts w:eastAsia="Times New Roman"/>
                      <w:sz w:val="20"/>
                      <w:szCs w:val="20"/>
                      <w:lang w:val="en-US"/>
                    </w:rPr>
                  </w:rPrChange>
                </w:rPr>
                <w:delText>0.804</w:delText>
              </w:r>
            </w:del>
          </w:p>
        </w:tc>
        <w:tc>
          <w:tcPr>
            <w:tcW w:w="1297" w:type="dxa"/>
            <w:noWrap/>
            <w:tcPrChange w:id="4412" w:author="Homa Ahmadzia" w:date="2022-03-04T09:44:00Z">
              <w:tcPr>
                <w:tcW w:w="1297" w:type="dxa"/>
                <w:gridSpan w:val="3"/>
                <w:noWrap/>
              </w:tcPr>
            </w:tcPrChange>
          </w:tcPr>
          <w:p w14:paraId="4BC6DC5E" w14:textId="150A1DEB" w:rsidR="008A0D5C" w:rsidRPr="00B62DF3" w:rsidDel="006B5963" w:rsidRDefault="008A0D5C">
            <w:pPr>
              <w:jc w:val="center"/>
              <w:rPr>
                <w:del w:id="4413" w:author="Homa Ahmadzia" w:date="2022-03-04T09:45:00Z"/>
                <w:rFonts w:eastAsia="Times New Roman"/>
                <w:sz w:val="24"/>
                <w:szCs w:val="24"/>
                <w:lang w:val="en-US"/>
                <w:rPrChange w:id="4414" w:author="Homa Ahmadzia" w:date="2022-03-04T10:22:00Z">
                  <w:rPr>
                    <w:del w:id="4415" w:author="Homa Ahmadzia" w:date="2022-03-04T09:45:00Z"/>
                    <w:rFonts w:eastAsia="Times New Roman"/>
                    <w:sz w:val="20"/>
                    <w:szCs w:val="20"/>
                    <w:lang w:val="en-US"/>
                  </w:rPr>
                </w:rPrChange>
              </w:rPr>
              <w:pPrChange w:id="4416" w:author="Jerome Federspiel" w:date="2022-02-04T06:58:00Z">
                <w:pPr>
                  <w:jc w:val="right"/>
                </w:pPr>
              </w:pPrChange>
            </w:pPr>
            <w:del w:id="4417" w:author="Homa Ahmadzia" w:date="2022-03-04T09:44:00Z">
              <w:r w:rsidRPr="00B62DF3" w:rsidDel="006B5963">
                <w:rPr>
                  <w:rFonts w:eastAsia="Times New Roman"/>
                  <w:sz w:val="24"/>
                  <w:szCs w:val="24"/>
                  <w:lang w:val="en-US"/>
                  <w:rPrChange w:id="4418" w:author="Homa Ahmadzia" w:date="2022-03-04T10:22:00Z">
                    <w:rPr>
                      <w:rFonts w:eastAsia="Times New Roman"/>
                      <w:sz w:val="20"/>
                      <w:szCs w:val="20"/>
                      <w:lang w:val="en-US"/>
                    </w:rPr>
                  </w:rPrChange>
                </w:rPr>
                <w:delText>0.159</w:delText>
              </w:r>
            </w:del>
          </w:p>
        </w:tc>
        <w:tc>
          <w:tcPr>
            <w:tcW w:w="982" w:type="dxa"/>
            <w:noWrap/>
            <w:tcPrChange w:id="4419" w:author="Homa Ahmadzia" w:date="2022-03-04T09:44:00Z">
              <w:tcPr>
                <w:tcW w:w="982" w:type="dxa"/>
                <w:gridSpan w:val="3"/>
                <w:noWrap/>
              </w:tcPr>
            </w:tcPrChange>
          </w:tcPr>
          <w:p w14:paraId="2700E4E8" w14:textId="402A8DD9" w:rsidR="008A0D5C" w:rsidRPr="00B62DF3" w:rsidDel="006B5963" w:rsidRDefault="008A0D5C">
            <w:pPr>
              <w:jc w:val="center"/>
              <w:rPr>
                <w:del w:id="4420" w:author="Homa Ahmadzia" w:date="2022-03-04T09:45:00Z"/>
                <w:rFonts w:eastAsia="Times New Roman"/>
                <w:sz w:val="24"/>
                <w:szCs w:val="24"/>
                <w:lang w:val="en-US"/>
                <w:rPrChange w:id="4421" w:author="Homa Ahmadzia" w:date="2022-03-04T10:22:00Z">
                  <w:rPr>
                    <w:del w:id="4422" w:author="Homa Ahmadzia" w:date="2022-03-04T09:45:00Z"/>
                    <w:rFonts w:eastAsia="Times New Roman"/>
                    <w:sz w:val="20"/>
                    <w:szCs w:val="20"/>
                    <w:lang w:val="en-US"/>
                  </w:rPr>
                </w:rPrChange>
              </w:rPr>
              <w:pPrChange w:id="4423" w:author="Jerome Federspiel" w:date="2022-02-04T06:58:00Z">
                <w:pPr>
                  <w:jc w:val="right"/>
                </w:pPr>
              </w:pPrChange>
            </w:pPr>
            <w:del w:id="4424" w:author="Homa Ahmadzia" w:date="2022-03-04T09:44:00Z">
              <w:r w:rsidRPr="00B62DF3" w:rsidDel="006B5963">
                <w:rPr>
                  <w:rFonts w:eastAsia="Times New Roman"/>
                  <w:sz w:val="24"/>
                  <w:szCs w:val="24"/>
                  <w:lang w:val="en-US"/>
                  <w:rPrChange w:id="4425" w:author="Homa Ahmadzia" w:date="2022-03-04T10:22:00Z">
                    <w:rPr>
                      <w:rFonts w:eastAsia="Times New Roman"/>
                      <w:sz w:val="20"/>
                      <w:szCs w:val="20"/>
                      <w:lang w:val="en-US"/>
                    </w:rPr>
                  </w:rPrChange>
                </w:rPr>
                <w:delText>0.242</w:delText>
              </w:r>
            </w:del>
          </w:p>
        </w:tc>
        <w:tc>
          <w:tcPr>
            <w:tcW w:w="756" w:type="dxa"/>
            <w:noWrap/>
            <w:tcPrChange w:id="4426" w:author="Homa Ahmadzia" w:date="2022-03-04T09:44:00Z">
              <w:tcPr>
                <w:tcW w:w="603" w:type="dxa"/>
                <w:gridSpan w:val="3"/>
                <w:noWrap/>
              </w:tcPr>
            </w:tcPrChange>
          </w:tcPr>
          <w:p w14:paraId="685A5B31" w14:textId="3B9090A1" w:rsidR="008A0D5C" w:rsidRPr="00B62DF3" w:rsidDel="006B5963" w:rsidRDefault="008A0D5C">
            <w:pPr>
              <w:jc w:val="center"/>
              <w:rPr>
                <w:del w:id="4427" w:author="Homa Ahmadzia" w:date="2022-03-04T09:45:00Z"/>
                <w:rFonts w:eastAsia="Times New Roman"/>
                <w:sz w:val="24"/>
                <w:szCs w:val="24"/>
                <w:lang w:val="en-US"/>
                <w:rPrChange w:id="4428" w:author="Homa Ahmadzia" w:date="2022-03-04T10:22:00Z">
                  <w:rPr>
                    <w:del w:id="4429" w:author="Homa Ahmadzia" w:date="2022-03-04T09:45:00Z"/>
                    <w:rFonts w:eastAsia="Times New Roman"/>
                    <w:sz w:val="20"/>
                    <w:szCs w:val="20"/>
                    <w:lang w:val="en-US"/>
                  </w:rPr>
                </w:rPrChange>
              </w:rPr>
              <w:pPrChange w:id="4430" w:author="Jerome Federspiel" w:date="2022-02-04T06:58:00Z">
                <w:pPr>
                  <w:jc w:val="right"/>
                </w:pPr>
              </w:pPrChange>
            </w:pPr>
            <w:del w:id="4431" w:author="Homa Ahmadzia" w:date="2022-03-04T09:44:00Z">
              <w:r w:rsidRPr="00B62DF3" w:rsidDel="006B5963">
                <w:rPr>
                  <w:rFonts w:eastAsia="Times New Roman"/>
                  <w:sz w:val="24"/>
                  <w:szCs w:val="24"/>
                  <w:lang w:val="en-US"/>
                  <w:rPrChange w:id="4432" w:author="Homa Ahmadzia" w:date="2022-03-04T10:22:00Z">
                    <w:rPr>
                      <w:rFonts w:eastAsia="Times New Roman"/>
                      <w:sz w:val="20"/>
                      <w:szCs w:val="20"/>
                      <w:lang w:val="en-US"/>
                    </w:rPr>
                  </w:rPrChange>
                </w:rPr>
                <w:delText>0.397</w:delText>
              </w:r>
            </w:del>
          </w:p>
        </w:tc>
      </w:tr>
      <w:tr w:rsidR="006412A6" w:rsidRPr="00B62DF3" w:rsidDel="006B5963" w14:paraId="59258422" w14:textId="51B69761" w:rsidTr="006B5963">
        <w:trPr>
          <w:trHeight w:val="260"/>
          <w:del w:id="4433" w:author="Homa Ahmadzia" w:date="2022-03-04T09:45:00Z"/>
          <w:trPrChange w:id="4434" w:author="Homa Ahmadzia" w:date="2022-03-04T09:44:00Z">
            <w:trPr>
              <w:gridAfter w:val="0"/>
              <w:wAfter w:w="8" w:type="dxa"/>
              <w:trHeight w:val="260"/>
            </w:trPr>
          </w:trPrChange>
        </w:trPr>
        <w:tc>
          <w:tcPr>
            <w:tcW w:w="933" w:type="dxa"/>
            <w:noWrap/>
            <w:tcPrChange w:id="4435" w:author="Homa Ahmadzia" w:date="2022-03-04T09:44:00Z">
              <w:tcPr>
                <w:tcW w:w="935" w:type="dxa"/>
                <w:noWrap/>
              </w:tcPr>
            </w:tcPrChange>
          </w:tcPr>
          <w:p w14:paraId="7B0F77AB" w14:textId="61CEBD32" w:rsidR="008A0D5C" w:rsidRPr="00B62DF3" w:rsidDel="006B5963" w:rsidRDefault="008A0D5C" w:rsidP="008A0D5C">
            <w:pPr>
              <w:rPr>
                <w:del w:id="4436" w:author="Homa Ahmadzia" w:date="2022-03-04T09:45:00Z"/>
                <w:rFonts w:eastAsia="Times New Roman"/>
                <w:sz w:val="24"/>
                <w:szCs w:val="24"/>
                <w:lang w:val="en-US"/>
                <w:rPrChange w:id="4437" w:author="Homa Ahmadzia" w:date="2022-03-04T10:22:00Z">
                  <w:rPr>
                    <w:del w:id="4438" w:author="Homa Ahmadzia" w:date="2022-03-04T09:45:00Z"/>
                    <w:rFonts w:eastAsia="Times New Roman"/>
                    <w:sz w:val="20"/>
                    <w:szCs w:val="20"/>
                    <w:lang w:val="en-US"/>
                  </w:rPr>
                </w:rPrChange>
              </w:rPr>
            </w:pPr>
            <w:del w:id="4439" w:author="Homa Ahmadzia" w:date="2022-03-04T09:44:00Z">
              <w:r w:rsidRPr="00B62DF3" w:rsidDel="006B5963">
                <w:rPr>
                  <w:rFonts w:eastAsia="Times New Roman"/>
                  <w:sz w:val="24"/>
                  <w:szCs w:val="24"/>
                  <w:lang w:val="en-US"/>
                  <w:rPrChange w:id="4440" w:author="Homa Ahmadzia" w:date="2022-03-04T10:22:00Z">
                    <w:rPr>
                      <w:rFonts w:eastAsia="Times New Roman"/>
                      <w:sz w:val="20"/>
                      <w:szCs w:val="20"/>
                      <w:lang w:val="en-US"/>
                    </w:rPr>
                  </w:rPrChange>
                </w:rPr>
                <w:delText>LR</w:delText>
              </w:r>
            </w:del>
          </w:p>
        </w:tc>
        <w:tc>
          <w:tcPr>
            <w:tcW w:w="838" w:type="dxa"/>
            <w:noWrap/>
            <w:tcPrChange w:id="4441" w:author="Homa Ahmadzia" w:date="2022-03-04T09:44:00Z">
              <w:tcPr>
                <w:tcW w:w="838" w:type="dxa"/>
                <w:gridSpan w:val="2"/>
                <w:noWrap/>
              </w:tcPr>
            </w:tcPrChange>
          </w:tcPr>
          <w:p w14:paraId="1B6ED03D" w14:textId="533D1EE6" w:rsidR="008A0D5C" w:rsidRPr="00B62DF3" w:rsidDel="006B5963" w:rsidRDefault="008A0D5C">
            <w:pPr>
              <w:jc w:val="center"/>
              <w:rPr>
                <w:del w:id="4442" w:author="Homa Ahmadzia" w:date="2022-03-04T09:45:00Z"/>
                <w:rFonts w:eastAsia="Times New Roman"/>
                <w:sz w:val="24"/>
                <w:szCs w:val="24"/>
                <w:lang w:val="en-US"/>
                <w:rPrChange w:id="4443" w:author="Homa Ahmadzia" w:date="2022-03-04T10:22:00Z">
                  <w:rPr>
                    <w:del w:id="4444" w:author="Homa Ahmadzia" w:date="2022-03-04T09:45:00Z"/>
                    <w:rFonts w:eastAsia="Times New Roman"/>
                    <w:sz w:val="20"/>
                    <w:szCs w:val="20"/>
                    <w:lang w:val="en-US"/>
                  </w:rPr>
                </w:rPrChange>
              </w:rPr>
              <w:pPrChange w:id="4445" w:author="Jerome Federspiel" w:date="2022-02-04T06:58:00Z">
                <w:pPr>
                  <w:jc w:val="right"/>
                </w:pPr>
              </w:pPrChange>
            </w:pPr>
            <w:del w:id="4446" w:author="Homa Ahmadzia" w:date="2022-03-04T09:44:00Z">
              <w:r w:rsidRPr="00B62DF3" w:rsidDel="006B5963">
                <w:rPr>
                  <w:rFonts w:eastAsia="Times New Roman"/>
                  <w:sz w:val="24"/>
                  <w:szCs w:val="24"/>
                  <w:lang w:val="en-US"/>
                  <w:rPrChange w:id="4447" w:author="Homa Ahmadzia" w:date="2022-03-04T10:22:00Z">
                    <w:rPr>
                      <w:rFonts w:eastAsia="Times New Roman"/>
                      <w:sz w:val="20"/>
                      <w:szCs w:val="20"/>
                      <w:lang w:val="en-US"/>
                    </w:rPr>
                  </w:rPrChange>
                </w:rPr>
                <w:delText>46</w:delText>
              </w:r>
            </w:del>
          </w:p>
        </w:tc>
        <w:tc>
          <w:tcPr>
            <w:tcW w:w="905" w:type="dxa"/>
            <w:noWrap/>
            <w:tcPrChange w:id="4448" w:author="Homa Ahmadzia" w:date="2022-03-04T09:44:00Z">
              <w:tcPr>
                <w:tcW w:w="905" w:type="dxa"/>
                <w:gridSpan w:val="2"/>
                <w:noWrap/>
              </w:tcPr>
            </w:tcPrChange>
          </w:tcPr>
          <w:p w14:paraId="0537640B" w14:textId="6AD7416F" w:rsidR="008A0D5C" w:rsidRPr="00B62DF3" w:rsidDel="006B5963" w:rsidRDefault="008A0D5C">
            <w:pPr>
              <w:jc w:val="center"/>
              <w:rPr>
                <w:del w:id="4449" w:author="Homa Ahmadzia" w:date="2022-03-04T09:45:00Z"/>
                <w:rFonts w:eastAsia="Times New Roman"/>
                <w:sz w:val="24"/>
                <w:szCs w:val="24"/>
                <w:lang w:val="en-US"/>
                <w:rPrChange w:id="4450" w:author="Homa Ahmadzia" w:date="2022-03-04T10:22:00Z">
                  <w:rPr>
                    <w:del w:id="4451" w:author="Homa Ahmadzia" w:date="2022-03-04T09:45:00Z"/>
                    <w:rFonts w:eastAsia="Times New Roman"/>
                    <w:sz w:val="20"/>
                    <w:szCs w:val="20"/>
                    <w:lang w:val="en-US"/>
                  </w:rPr>
                </w:rPrChange>
              </w:rPr>
              <w:pPrChange w:id="4452" w:author="Jerome Federspiel" w:date="2022-02-04T06:58:00Z">
                <w:pPr>
                  <w:jc w:val="right"/>
                </w:pPr>
              </w:pPrChange>
            </w:pPr>
            <w:del w:id="4453" w:author="Homa Ahmadzia" w:date="2022-03-04T09:44:00Z">
              <w:r w:rsidRPr="00B62DF3" w:rsidDel="006B5963">
                <w:rPr>
                  <w:rFonts w:eastAsia="Times New Roman"/>
                  <w:sz w:val="24"/>
                  <w:szCs w:val="24"/>
                  <w:lang w:val="en-US"/>
                  <w:rPrChange w:id="4454" w:author="Homa Ahmadzia" w:date="2022-03-04T10:22:00Z">
                    <w:rPr>
                      <w:rFonts w:eastAsia="Times New Roman"/>
                      <w:sz w:val="20"/>
                      <w:szCs w:val="20"/>
                      <w:lang w:val="en-US"/>
                    </w:rPr>
                  </w:rPrChange>
                </w:rPr>
                <w:delText>10</w:delText>
              </w:r>
            </w:del>
          </w:p>
        </w:tc>
        <w:tc>
          <w:tcPr>
            <w:tcW w:w="838" w:type="dxa"/>
            <w:noWrap/>
            <w:tcPrChange w:id="4455" w:author="Homa Ahmadzia" w:date="2022-03-04T09:44:00Z">
              <w:tcPr>
                <w:tcW w:w="838" w:type="dxa"/>
                <w:gridSpan w:val="2"/>
                <w:noWrap/>
              </w:tcPr>
            </w:tcPrChange>
          </w:tcPr>
          <w:p w14:paraId="3905B018" w14:textId="5EF61E08" w:rsidR="008A0D5C" w:rsidRPr="00B62DF3" w:rsidDel="006B5963" w:rsidRDefault="008A0D5C">
            <w:pPr>
              <w:jc w:val="center"/>
              <w:rPr>
                <w:del w:id="4456" w:author="Homa Ahmadzia" w:date="2022-03-04T09:45:00Z"/>
                <w:rFonts w:eastAsia="Times New Roman"/>
                <w:sz w:val="24"/>
                <w:szCs w:val="24"/>
                <w:lang w:val="en-US"/>
                <w:rPrChange w:id="4457" w:author="Homa Ahmadzia" w:date="2022-03-04T10:22:00Z">
                  <w:rPr>
                    <w:del w:id="4458" w:author="Homa Ahmadzia" w:date="2022-03-04T09:45:00Z"/>
                    <w:rFonts w:eastAsia="Times New Roman"/>
                    <w:sz w:val="20"/>
                    <w:szCs w:val="20"/>
                    <w:lang w:val="en-US"/>
                  </w:rPr>
                </w:rPrChange>
              </w:rPr>
              <w:pPrChange w:id="4459" w:author="Jerome Federspiel" w:date="2022-02-04T06:58:00Z">
                <w:pPr>
                  <w:jc w:val="right"/>
                </w:pPr>
              </w:pPrChange>
            </w:pPr>
            <w:del w:id="4460" w:author="Homa Ahmadzia" w:date="2022-03-04T09:44:00Z">
              <w:r w:rsidRPr="00B62DF3" w:rsidDel="006B5963">
                <w:rPr>
                  <w:rFonts w:eastAsia="Times New Roman"/>
                  <w:sz w:val="24"/>
                  <w:szCs w:val="24"/>
                  <w:lang w:val="en-US"/>
                  <w:rPrChange w:id="4461" w:author="Homa Ahmadzia" w:date="2022-03-04T10:22:00Z">
                    <w:rPr>
                      <w:rFonts w:eastAsia="Times New Roman"/>
                      <w:sz w:val="20"/>
                      <w:szCs w:val="20"/>
                      <w:lang w:val="en-US"/>
                    </w:rPr>
                  </w:rPrChange>
                </w:rPr>
                <w:delText>314</w:delText>
              </w:r>
            </w:del>
          </w:p>
        </w:tc>
        <w:tc>
          <w:tcPr>
            <w:tcW w:w="905" w:type="dxa"/>
            <w:noWrap/>
            <w:tcPrChange w:id="4462" w:author="Homa Ahmadzia" w:date="2022-03-04T09:44:00Z">
              <w:tcPr>
                <w:tcW w:w="905" w:type="dxa"/>
                <w:gridSpan w:val="2"/>
                <w:noWrap/>
              </w:tcPr>
            </w:tcPrChange>
          </w:tcPr>
          <w:p w14:paraId="2A41681B" w14:textId="22EB0987" w:rsidR="008A0D5C" w:rsidRPr="00B62DF3" w:rsidDel="006B5963" w:rsidRDefault="008A0D5C">
            <w:pPr>
              <w:jc w:val="center"/>
              <w:rPr>
                <w:del w:id="4463" w:author="Homa Ahmadzia" w:date="2022-03-04T09:45:00Z"/>
                <w:rFonts w:eastAsia="Times New Roman"/>
                <w:sz w:val="24"/>
                <w:szCs w:val="24"/>
                <w:lang w:val="en-US"/>
                <w:rPrChange w:id="4464" w:author="Homa Ahmadzia" w:date="2022-03-04T10:22:00Z">
                  <w:rPr>
                    <w:del w:id="4465" w:author="Homa Ahmadzia" w:date="2022-03-04T09:45:00Z"/>
                    <w:rFonts w:eastAsia="Times New Roman"/>
                    <w:sz w:val="20"/>
                    <w:szCs w:val="20"/>
                    <w:lang w:val="en-US"/>
                  </w:rPr>
                </w:rPrChange>
              </w:rPr>
              <w:pPrChange w:id="4466" w:author="Jerome Federspiel" w:date="2022-02-04T06:58:00Z">
                <w:pPr>
                  <w:jc w:val="right"/>
                </w:pPr>
              </w:pPrChange>
            </w:pPr>
            <w:del w:id="4467" w:author="Homa Ahmadzia" w:date="2022-03-04T09:44:00Z">
              <w:r w:rsidRPr="00B62DF3" w:rsidDel="006B5963">
                <w:rPr>
                  <w:rFonts w:eastAsia="Times New Roman"/>
                  <w:sz w:val="24"/>
                  <w:szCs w:val="24"/>
                  <w:lang w:val="en-US"/>
                  <w:rPrChange w:id="4468" w:author="Homa Ahmadzia" w:date="2022-03-04T10:22:00Z">
                    <w:rPr>
                      <w:rFonts w:eastAsia="Times New Roman"/>
                      <w:sz w:val="20"/>
                      <w:szCs w:val="20"/>
                      <w:lang w:val="en-US"/>
                    </w:rPr>
                  </w:rPrChange>
                </w:rPr>
                <w:delText>631</w:delText>
              </w:r>
            </w:del>
          </w:p>
        </w:tc>
        <w:tc>
          <w:tcPr>
            <w:tcW w:w="1246" w:type="dxa"/>
            <w:noWrap/>
            <w:tcPrChange w:id="4469" w:author="Homa Ahmadzia" w:date="2022-03-04T09:44:00Z">
              <w:tcPr>
                <w:tcW w:w="1488" w:type="dxa"/>
                <w:gridSpan w:val="3"/>
                <w:noWrap/>
              </w:tcPr>
            </w:tcPrChange>
          </w:tcPr>
          <w:p w14:paraId="2A43900D" w14:textId="2DD933BF" w:rsidR="008A0D5C" w:rsidRPr="00B62DF3" w:rsidDel="006B5963" w:rsidRDefault="008A0D5C">
            <w:pPr>
              <w:jc w:val="center"/>
              <w:rPr>
                <w:del w:id="4470" w:author="Homa Ahmadzia" w:date="2022-03-04T09:45:00Z"/>
                <w:rFonts w:eastAsia="Times New Roman"/>
                <w:sz w:val="24"/>
                <w:szCs w:val="24"/>
                <w:lang w:val="en-US"/>
                <w:rPrChange w:id="4471" w:author="Homa Ahmadzia" w:date="2022-03-04T10:22:00Z">
                  <w:rPr>
                    <w:del w:id="4472" w:author="Homa Ahmadzia" w:date="2022-03-04T09:45:00Z"/>
                    <w:rFonts w:eastAsia="Times New Roman"/>
                    <w:sz w:val="20"/>
                    <w:szCs w:val="20"/>
                    <w:lang w:val="en-US"/>
                  </w:rPr>
                </w:rPrChange>
              </w:rPr>
              <w:pPrChange w:id="4473" w:author="Jerome Federspiel" w:date="2022-02-04T06:58:00Z">
                <w:pPr>
                  <w:jc w:val="right"/>
                </w:pPr>
              </w:pPrChange>
            </w:pPr>
            <w:del w:id="4474" w:author="Homa Ahmadzia" w:date="2022-03-04T09:44:00Z">
              <w:r w:rsidRPr="00B62DF3" w:rsidDel="006B5963">
                <w:rPr>
                  <w:rFonts w:eastAsia="Times New Roman"/>
                  <w:sz w:val="24"/>
                  <w:szCs w:val="24"/>
                  <w:lang w:val="en-US"/>
                  <w:rPrChange w:id="4475" w:author="Homa Ahmadzia" w:date="2022-03-04T10:22:00Z">
                    <w:rPr>
                      <w:rFonts w:eastAsia="Times New Roman"/>
                      <w:sz w:val="20"/>
                      <w:szCs w:val="20"/>
                      <w:lang w:val="en-US"/>
                    </w:rPr>
                  </w:rPrChange>
                </w:rPr>
                <w:delText>0.129</w:delText>
              </w:r>
            </w:del>
          </w:p>
        </w:tc>
        <w:tc>
          <w:tcPr>
            <w:tcW w:w="1038" w:type="dxa"/>
            <w:noWrap/>
            <w:tcPrChange w:id="4476" w:author="Homa Ahmadzia" w:date="2022-03-04T09:44:00Z">
              <w:tcPr>
                <w:tcW w:w="1038" w:type="dxa"/>
                <w:gridSpan w:val="3"/>
                <w:noWrap/>
              </w:tcPr>
            </w:tcPrChange>
          </w:tcPr>
          <w:p w14:paraId="7CFA1E0F" w14:textId="00A2E69B" w:rsidR="008A0D5C" w:rsidRPr="00B62DF3" w:rsidDel="006B5963" w:rsidRDefault="008A0D5C">
            <w:pPr>
              <w:jc w:val="center"/>
              <w:rPr>
                <w:del w:id="4477" w:author="Homa Ahmadzia" w:date="2022-03-04T09:45:00Z"/>
                <w:rFonts w:eastAsia="Times New Roman"/>
                <w:sz w:val="24"/>
                <w:szCs w:val="24"/>
                <w:lang w:val="en-US"/>
                <w:rPrChange w:id="4478" w:author="Homa Ahmadzia" w:date="2022-03-04T10:22:00Z">
                  <w:rPr>
                    <w:del w:id="4479" w:author="Homa Ahmadzia" w:date="2022-03-04T09:45:00Z"/>
                    <w:rFonts w:eastAsia="Times New Roman"/>
                    <w:sz w:val="20"/>
                    <w:szCs w:val="20"/>
                    <w:lang w:val="en-US"/>
                  </w:rPr>
                </w:rPrChange>
              </w:rPr>
              <w:pPrChange w:id="4480" w:author="Jerome Federspiel" w:date="2022-02-04T06:58:00Z">
                <w:pPr>
                  <w:jc w:val="right"/>
                </w:pPr>
              </w:pPrChange>
            </w:pPr>
            <w:del w:id="4481" w:author="Homa Ahmadzia" w:date="2022-03-04T09:44:00Z">
              <w:r w:rsidRPr="00B62DF3" w:rsidDel="006B5963">
                <w:rPr>
                  <w:rFonts w:eastAsia="Times New Roman"/>
                  <w:sz w:val="24"/>
                  <w:szCs w:val="24"/>
                  <w:lang w:val="en-US"/>
                  <w:rPrChange w:id="4482" w:author="Homa Ahmadzia" w:date="2022-03-04T10:22:00Z">
                    <w:rPr>
                      <w:rFonts w:eastAsia="Times New Roman"/>
                      <w:sz w:val="20"/>
                      <w:szCs w:val="20"/>
                      <w:lang w:val="en-US"/>
                    </w:rPr>
                  </w:rPrChange>
                </w:rPr>
                <w:delText>0.830</w:delText>
              </w:r>
            </w:del>
          </w:p>
        </w:tc>
        <w:tc>
          <w:tcPr>
            <w:tcW w:w="1679" w:type="dxa"/>
            <w:noWrap/>
            <w:tcPrChange w:id="4483" w:author="Homa Ahmadzia" w:date="2022-03-04T09:44:00Z">
              <w:tcPr>
                <w:tcW w:w="1680" w:type="dxa"/>
                <w:gridSpan w:val="3"/>
                <w:noWrap/>
              </w:tcPr>
            </w:tcPrChange>
          </w:tcPr>
          <w:p w14:paraId="22600F66" w14:textId="04756EFA" w:rsidR="008A0D5C" w:rsidRPr="00B62DF3" w:rsidDel="006B5963" w:rsidRDefault="008A0D5C">
            <w:pPr>
              <w:jc w:val="center"/>
              <w:rPr>
                <w:del w:id="4484" w:author="Homa Ahmadzia" w:date="2022-03-04T09:45:00Z"/>
                <w:rFonts w:eastAsia="Times New Roman"/>
                <w:sz w:val="24"/>
                <w:szCs w:val="24"/>
                <w:lang w:val="en-US"/>
                <w:rPrChange w:id="4485" w:author="Homa Ahmadzia" w:date="2022-03-04T10:22:00Z">
                  <w:rPr>
                    <w:del w:id="4486" w:author="Homa Ahmadzia" w:date="2022-03-04T09:45:00Z"/>
                    <w:rFonts w:eastAsia="Times New Roman"/>
                    <w:sz w:val="20"/>
                    <w:szCs w:val="20"/>
                    <w:lang w:val="en-US"/>
                  </w:rPr>
                </w:rPrChange>
              </w:rPr>
              <w:pPrChange w:id="4487" w:author="Jerome Federspiel" w:date="2022-02-04T06:58:00Z">
                <w:pPr>
                  <w:jc w:val="right"/>
                </w:pPr>
              </w:pPrChange>
            </w:pPr>
            <w:del w:id="4488" w:author="Homa Ahmadzia" w:date="2022-03-04T09:44:00Z">
              <w:r w:rsidRPr="00B62DF3" w:rsidDel="006B5963">
                <w:rPr>
                  <w:rFonts w:eastAsia="Times New Roman"/>
                  <w:sz w:val="24"/>
                  <w:szCs w:val="24"/>
                  <w:lang w:val="en-US"/>
                  <w:rPrChange w:id="4489" w:author="Homa Ahmadzia" w:date="2022-03-04T10:22:00Z">
                    <w:rPr>
                      <w:rFonts w:eastAsia="Times New Roman"/>
                      <w:sz w:val="20"/>
                      <w:szCs w:val="20"/>
                      <w:lang w:val="en-US"/>
                    </w:rPr>
                  </w:rPrChange>
                </w:rPr>
                <w:delText>0.668</w:delText>
              </w:r>
            </w:del>
          </w:p>
        </w:tc>
        <w:tc>
          <w:tcPr>
            <w:tcW w:w="1440" w:type="dxa"/>
            <w:noWrap/>
            <w:tcPrChange w:id="4490" w:author="Homa Ahmadzia" w:date="2022-03-04T09:44:00Z">
              <w:tcPr>
                <w:tcW w:w="1178" w:type="dxa"/>
                <w:gridSpan w:val="3"/>
                <w:noWrap/>
              </w:tcPr>
            </w:tcPrChange>
          </w:tcPr>
          <w:p w14:paraId="5A3B8FE6" w14:textId="282F15CF" w:rsidR="008A0D5C" w:rsidRPr="00B62DF3" w:rsidDel="006B5963" w:rsidRDefault="008A0D5C">
            <w:pPr>
              <w:jc w:val="center"/>
              <w:rPr>
                <w:del w:id="4491" w:author="Homa Ahmadzia" w:date="2022-03-04T09:45:00Z"/>
                <w:rFonts w:eastAsia="Times New Roman"/>
                <w:sz w:val="24"/>
                <w:szCs w:val="24"/>
                <w:lang w:val="en-US"/>
                <w:rPrChange w:id="4492" w:author="Homa Ahmadzia" w:date="2022-03-04T10:22:00Z">
                  <w:rPr>
                    <w:del w:id="4493" w:author="Homa Ahmadzia" w:date="2022-03-04T09:45:00Z"/>
                    <w:rFonts w:eastAsia="Times New Roman"/>
                    <w:sz w:val="20"/>
                    <w:szCs w:val="20"/>
                    <w:lang w:val="en-US"/>
                  </w:rPr>
                </w:rPrChange>
              </w:rPr>
              <w:pPrChange w:id="4494" w:author="Jerome Federspiel" w:date="2022-02-04T06:58:00Z">
                <w:pPr>
                  <w:jc w:val="right"/>
                </w:pPr>
              </w:pPrChange>
            </w:pPr>
            <w:del w:id="4495" w:author="Homa Ahmadzia" w:date="2022-03-04T09:44:00Z">
              <w:r w:rsidRPr="00B62DF3" w:rsidDel="006B5963">
                <w:rPr>
                  <w:rFonts w:eastAsia="Times New Roman"/>
                  <w:sz w:val="24"/>
                  <w:szCs w:val="24"/>
                  <w:lang w:val="en-US"/>
                  <w:rPrChange w:id="4496" w:author="Homa Ahmadzia" w:date="2022-03-04T10:22:00Z">
                    <w:rPr>
                      <w:rFonts w:eastAsia="Times New Roman"/>
                      <w:sz w:val="20"/>
                      <w:szCs w:val="20"/>
                      <w:lang w:val="en-US"/>
                    </w:rPr>
                  </w:rPrChange>
                </w:rPr>
                <w:delText>0.813</w:delText>
              </w:r>
            </w:del>
          </w:p>
        </w:tc>
        <w:tc>
          <w:tcPr>
            <w:tcW w:w="1297" w:type="dxa"/>
            <w:noWrap/>
            <w:tcPrChange w:id="4497" w:author="Homa Ahmadzia" w:date="2022-03-04T09:44:00Z">
              <w:tcPr>
                <w:tcW w:w="1297" w:type="dxa"/>
                <w:gridSpan w:val="3"/>
                <w:noWrap/>
              </w:tcPr>
            </w:tcPrChange>
          </w:tcPr>
          <w:p w14:paraId="3A0C4E36" w14:textId="316472E3" w:rsidR="008A0D5C" w:rsidRPr="00B62DF3" w:rsidDel="006B5963" w:rsidRDefault="008A0D5C">
            <w:pPr>
              <w:jc w:val="center"/>
              <w:rPr>
                <w:del w:id="4498" w:author="Homa Ahmadzia" w:date="2022-03-04T09:45:00Z"/>
                <w:rFonts w:eastAsia="Times New Roman"/>
                <w:sz w:val="24"/>
                <w:szCs w:val="24"/>
                <w:lang w:val="en-US"/>
                <w:rPrChange w:id="4499" w:author="Homa Ahmadzia" w:date="2022-03-04T10:22:00Z">
                  <w:rPr>
                    <w:del w:id="4500" w:author="Homa Ahmadzia" w:date="2022-03-04T09:45:00Z"/>
                    <w:rFonts w:eastAsia="Times New Roman"/>
                    <w:sz w:val="20"/>
                    <w:szCs w:val="20"/>
                    <w:lang w:val="en-US"/>
                  </w:rPr>
                </w:rPrChange>
              </w:rPr>
              <w:pPrChange w:id="4501" w:author="Jerome Federspiel" w:date="2022-02-04T06:58:00Z">
                <w:pPr>
                  <w:jc w:val="right"/>
                </w:pPr>
              </w:pPrChange>
            </w:pPr>
            <w:del w:id="4502" w:author="Homa Ahmadzia" w:date="2022-03-04T09:44:00Z">
              <w:r w:rsidRPr="00B62DF3" w:rsidDel="006B5963">
                <w:rPr>
                  <w:rFonts w:eastAsia="Times New Roman"/>
                  <w:sz w:val="24"/>
                  <w:szCs w:val="24"/>
                  <w:lang w:val="en-US"/>
                  <w:rPrChange w:id="4503" w:author="Homa Ahmadzia" w:date="2022-03-04T10:22:00Z">
                    <w:rPr>
                      <w:rFonts w:eastAsia="Times New Roman"/>
                      <w:sz w:val="20"/>
                      <w:szCs w:val="20"/>
                      <w:lang w:val="en-US"/>
                    </w:rPr>
                  </w:rPrChange>
                </w:rPr>
                <w:delText>0.177</w:delText>
              </w:r>
            </w:del>
          </w:p>
        </w:tc>
        <w:tc>
          <w:tcPr>
            <w:tcW w:w="982" w:type="dxa"/>
            <w:noWrap/>
            <w:tcPrChange w:id="4504" w:author="Homa Ahmadzia" w:date="2022-03-04T09:44:00Z">
              <w:tcPr>
                <w:tcW w:w="982" w:type="dxa"/>
                <w:gridSpan w:val="3"/>
                <w:noWrap/>
              </w:tcPr>
            </w:tcPrChange>
          </w:tcPr>
          <w:p w14:paraId="0521376D" w14:textId="759829FE" w:rsidR="008A0D5C" w:rsidRPr="00B62DF3" w:rsidDel="006B5963" w:rsidRDefault="008A0D5C">
            <w:pPr>
              <w:jc w:val="center"/>
              <w:rPr>
                <w:del w:id="4505" w:author="Homa Ahmadzia" w:date="2022-03-04T09:45:00Z"/>
                <w:rFonts w:eastAsia="Times New Roman"/>
                <w:sz w:val="24"/>
                <w:szCs w:val="24"/>
                <w:lang w:val="en-US"/>
                <w:rPrChange w:id="4506" w:author="Homa Ahmadzia" w:date="2022-03-04T10:22:00Z">
                  <w:rPr>
                    <w:del w:id="4507" w:author="Homa Ahmadzia" w:date="2022-03-04T09:45:00Z"/>
                    <w:rFonts w:eastAsia="Times New Roman"/>
                    <w:sz w:val="20"/>
                    <w:szCs w:val="20"/>
                    <w:lang w:val="en-US"/>
                  </w:rPr>
                </w:rPrChange>
              </w:rPr>
              <w:pPrChange w:id="4508" w:author="Jerome Federspiel" w:date="2022-02-04T06:58:00Z">
                <w:pPr>
                  <w:jc w:val="right"/>
                </w:pPr>
              </w:pPrChange>
            </w:pPr>
            <w:del w:id="4509" w:author="Homa Ahmadzia" w:date="2022-03-04T09:44:00Z">
              <w:r w:rsidRPr="00B62DF3" w:rsidDel="006B5963">
                <w:rPr>
                  <w:rFonts w:eastAsia="Times New Roman"/>
                  <w:sz w:val="24"/>
                  <w:szCs w:val="24"/>
                  <w:lang w:val="en-US"/>
                  <w:rPrChange w:id="4510" w:author="Homa Ahmadzia" w:date="2022-03-04T10:22:00Z">
                    <w:rPr>
                      <w:rFonts w:eastAsia="Times New Roman"/>
                      <w:sz w:val="20"/>
                      <w:szCs w:val="20"/>
                      <w:lang w:val="en-US"/>
                    </w:rPr>
                  </w:rPrChange>
                </w:rPr>
                <w:delText>0.238</w:delText>
              </w:r>
            </w:del>
          </w:p>
        </w:tc>
        <w:tc>
          <w:tcPr>
            <w:tcW w:w="756" w:type="dxa"/>
            <w:noWrap/>
            <w:tcPrChange w:id="4511" w:author="Homa Ahmadzia" w:date="2022-03-04T09:44:00Z">
              <w:tcPr>
                <w:tcW w:w="603" w:type="dxa"/>
                <w:gridSpan w:val="3"/>
                <w:noWrap/>
              </w:tcPr>
            </w:tcPrChange>
          </w:tcPr>
          <w:p w14:paraId="665800D9" w14:textId="698FEE51" w:rsidR="008A0D5C" w:rsidRPr="00B62DF3" w:rsidDel="006B5963" w:rsidRDefault="008A0D5C">
            <w:pPr>
              <w:jc w:val="center"/>
              <w:rPr>
                <w:del w:id="4512" w:author="Homa Ahmadzia" w:date="2022-03-04T09:45:00Z"/>
                <w:rFonts w:eastAsia="Times New Roman"/>
                <w:sz w:val="24"/>
                <w:szCs w:val="24"/>
                <w:lang w:val="en-US"/>
                <w:rPrChange w:id="4513" w:author="Homa Ahmadzia" w:date="2022-03-04T10:22:00Z">
                  <w:rPr>
                    <w:del w:id="4514" w:author="Homa Ahmadzia" w:date="2022-03-04T09:45:00Z"/>
                    <w:rFonts w:eastAsia="Times New Roman"/>
                    <w:sz w:val="20"/>
                    <w:szCs w:val="20"/>
                    <w:lang w:val="en-US"/>
                  </w:rPr>
                </w:rPrChange>
              </w:rPr>
              <w:pPrChange w:id="4515" w:author="Jerome Federspiel" w:date="2022-02-04T06:58:00Z">
                <w:pPr>
                  <w:jc w:val="right"/>
                </w:pPr>
              </w:pPrChange>
            </w:pPr>
            <w:del w:id="4516" w:author="Homa Ahmadzia" w:date="2022-03-04T09:44:00Z">
              <w:r w:rsidRPr="00B62DF3" w:rsidDel="006B5963">
                <w:rPr>
                  <w:rFonts w:eastAsia="Times New Roman"/>
                  <w:sz w:val="24"/>
                  <w:szCs w:val="24"/>
                  <w:lang w:val="en-US"/>
                  <w:rPrChange w:id="4517" w:author="Homa Ahmadzia" w:date="2022-03-04T10:22:00Z">
                    <w:rPr>
                      <w:rFonts w:eastAsia="Times New Roman"/>
                      <w:sz w:val="20"/>
                      <w:szCs w:val="20"/>
                      <w:lang w:val="en-US"/>
                    </w:rPr>
                  </w:rPrChange>
                </w:rPr>
                <w:delText>0.393</w:delText>
              </w:r>
            </w:del>
          </w:p>
        </w:tc>
      </w:tr>
      <w:tr w:rsidR="006412A6" w:rsidRPr="00B62DF3" w14:paraId="3996CFEF" w14:textId="77777777" w:rsidTr="006412A6">
        <w:trPr>
          <w:trHeight w:val="260"/>
          <w:ins w:id="4518" w:author="Jerome Federspiel" w:date="2022-02-04T07:04:00Z"/>
        </w:trPr>
        <w:tc>
          <w:tcPr>
            <w:tcW w:w="12857" w:type="dxa"/>
            <w:gridSpan w:val="12"/>
            <w:noWrap/>
          </w:tcPr>
          <w:p w14:paraId="5B8C89FF" w14:textId="16BC5F41" w:rsidR="006412A6" w:rsidRPr="00B62DF3" w:rsidRDefault="006412A6">
            <w:pPr>
              <w:rPr>
                <w:ins w:id="4519" w:author="Jerome Federspiel" w:date="2022-02-04T07:04:00Z"/>
                <w:rFonts w:eastAsia="Times New Roman"/>
                <w:sz w:val="24"/>
                <w:szCs w:val="24"/>
                <w:lang w:val="en-US"/>
                <w:rPrChange w:id="4520" w:author="Homa Ahmadzia" w:date="2022-03-04T10:22:00Z">
                  <w:rPr>
                    <w:ins w:id="4521" w:author="Jerome Federspiel" w:date="2022-02-04T07:04:00Z"/>
                    <w:rFonts w:ascii="Times New Roman" w:eastAsia="Times New Roman" w:hAnsi="Times New Roman" w:cs="Times New Roman"/>
                    <w:sz w:val="24"/>
                    <w:szCs w:val="24"/>
                    <w:lang w:val="en-US"/>
                  </w:rPr>
                </w:rPrChange>
              </w:rPr>
              <w:pPrChange w:id="4522" w:author="Jerome Federspiel" w:date="2022-02-04T07:05:00Z">
                <w:pPr>
                  <w:jc w:val="center"/>
                </w:pPr>
              </w:pPrChange>
            </w:pPr>
            <w:ins w:id="4523" w:author="Jerome Federspiel" w:date="2022-02-04T07:05:00Z">
              <w:r w:rsidRPr="00B62DF3">
                <w:rPr>
                  <w:rFonts w:eastAsia="Times New Roman"/>
                  <w:sz w:val="24"/>
                  <w:szCs w:val="24"/>
                  <w:lang w:val="en-US"/>
                  <w:rPrChange w:id="4524" w:author="Homa Ahmadzia" w:date="2022-03-04T10:22:00Z">
                    <w:rPr>
                      <w:rFonts w:ascii="Times New Roman" w:eastAsia="Times New Roman" w:hAnsi="Times New Roman" w:cs="Times New Roman"/>
                      <w:sz w:val="24"/>
                      <w:szCs w:val="24"/>
                      <w:lang w:val="en-US"/>
                    </w:rPr>
                  </w:rPrChange>
                </w:rPr>
                <w:t xml:space="preserve">GB: Gradient boosting, RF: Random forests, Emb: </w:t>
              </w:r>
              <w:r w:rsidRPr="00B62DF3">
                <w:rPr>
                  <w:sz w:val="24"/>
                  <w:szCs w:val="24"/>
                  <w:rPrChange w:id="4525" w:author="Homa Ahmadzia" w:date="2022-03-04T10:22:00Z">
                    <w:rPr>
                      <w:rFonts w:ascii="Times New Roman" w:hAnsi="Times New Roman" w:cs="Times New Roman"/>
                      <w:sz w:val="24"/>
                      <w:szCs w:val="24"/>
                    </w:rPr>
                  </w:rPrChange>
                </w:rPr>
                <w:t>learned embedding, MLP: Multi-layer percepton</w:t>
              </w:r>
            </w:ins>
            <w:ins w:id="4526" w:author="Jerome Federspiel" w:date="2022-02-04T07:06:00Z">
              <w:r w:rsidRPr="00B62DF3">
                <w:rPr>
                  <w:sz w:val="24"/>
                  <w:szCs w:val="24"/>
                  <w:rPrChange w:id="4527" w:author="Homa Ahmadzia" w:date="2022-03-04T10:22:00Z">
                    <w:rPr>
                      <w:rFonts w:ascii="Times New Roman" w:hAnsi="Times New Roman" w:cs="Times New Roman"/>
                      <w:sz w:val="24"/>
                      <w:szCs w:val="24"/>
                    </w:rPr>
                  </w:rPrChange>
                </w:rPr>
                <w:t xml:space="preserve">, TFIM: Tensorflow </w:t>
              </w:r>
              <w:r w:rsidR="00FF0C37" w:rsidRPr="00B62DF3">
                <w:rPr>
                  <w:sz w:val="24"/>
                  <w:szCs w:val="24"/>
                  <w:rPrChange w:id="4528" w:author="Homa Ahmadzia" w:date="2022-03-04T10:22:00Z">
                    <w:rPr>
                      <w:rFonts w:ascii="Times New Roman" w:hAnsi="Times New Roman" w:cs="Times New Roman"/>
                      <w:sz w:val="24"/>
                      <w:szCs w:val="24"/>
                    </w:rPr>
                  </w:rPrChange>
                </w:rPr>
                <w:t xml:space="preserve">imbalanced, SVM: support vector machines, </w:t>
              </w:r>
            </w:ins>
            <w:ins w:id="4529" w:author="Jerome Federspiel" w:date="2022-02-04T07:07:00Z">
              <w:r w:rsidR="00FF0C37" w:rsidRPr="00B62DF3">
                <w:rPr>
                  <w:sz w:val="24"/>
                  <w:szCs w:val="24"/>
                  <w:rPrChange w:id="4530" w:author="Homa Ahmadzia" w:date="2022-03-04T10:22:00Z">
                    <w:rPr>
                      <w:rFonts w:ascii="Times New Roman" w:hAnsi="Times New Roman" w:cs="Times New Roman"/>
                      <w:sz w:val="24"/>
                      <w:szCs w:val="24"/>
                    </w:rPr>
                  </w:rPrChange>
                </w:rPr>
                <w:t xml:space="preserve">LR: logistic regression, AUC-ROC: Area under the receiver operating curve, AUC-PR: Area under precision-recall curve, </w:t>
              </w:r>
            </w:ins>
            <w:ins w:id="4531" w:author="Jerome Federspiel" w:date="2022-02-04T07:08:00Z">
              <w:r w:rsidR="00FF0C37" w:rsidRPr="00B62DF3">
                <w:rPr>
                  <w:sz w:val="24"/>
                  <w:szCs w:val="24"/>
                  <w:rPrChange w:id="4532" w:author="Homa Ahmadzia" w:date="2022-03-04T10:22:00Z">
                    <w:rPr>
                      <w:rFonts w:ascii="Times New Roman" w:hAnsi="Times New Roman" w:cs="Times New Roman"/>
                      <w:sz w:val="24"/>
                      <w:szCs w:val="24"/>
                    </w:rPr>
                  </w:rPrChange>
                </w:rPr>
                <w:t>MCC: Matthews correlation coefficient, F2: modified F-score skewed towards recall</w:t>
              </w:r>
            </w:ins>
          </w:p>
        </w:tc>
      </w:tr>
    </w:tbl>
    <w:p w14:paraId="7541A883" w14:textId="466A7557" w:rsidR="004162BD" w:rsidRPr="00B62DF3" w:rsidDel="00FF0C37" w:rsidRDefault="004162BD" w:rsidP="00846252">
      <w:pPr>
        <w:spacing w:line="240" w:lineRule="auto"/>
        <w:rPr>
          <w:del w:id="4533" w:author="Jerome Federspiel" w:date="2022-02-04T07:08:00Z"/>
          <w:sz w:val="24"/>
          <w:szCs w:val="24"/>
          <w:rPrChange w:id="4534" w:author="Homa Ahmadzia" w:date="2022-03-04T10:22:00Z">
            <w:rPr>
              <w:del w:id="4535" w:author="Jerome Federspiel" w:date="2022-02-04T07:08:00Z"/>
            </w:rPr>
          </w:rPrChange>
        </w:rPr>
      </w:pPr>
    </w:p>
    <w:p w14:paraId="1A8CC4DE" w14:textId="239CAC96" w:rsidR="0065786E" w:rsidRPr="00B62DF3" w:rsidDel="006412A6" w:rsidRDefault="003C70AC" w:rsidP="00846252">
      <w:pPr>
        <w:spacing w:line="240" w:lineRule="auto"/>
        <w:rPr>
          <w:del w:id="4536" w:author="Jerome Federspiel" w:date="2022-02-04T07:04:00Z"/>
          <w:color w:val="000000"/>
          <w:sz w:val="24"/>
          <w:szCs w:val="24"/>
          <w:shd w:val="clear" w:color="auto" w:fill="FFFFFF"/>
          <w:rPrChange w:id="4537" w:author="Homa Ahmadzia" w:date="2022-03-04T10:22:00Z">
            <w:rPr>
              <w:del w:id="4538" w:author="Jerome Federspiel" w:date="2022-02-04T07:04:00Z"/>
              <w:color w:val="000000"/>
              <w:shd w:val="clear" w:color="auto" w:fill="FFFFFF"/>
            </w:rPr>
          </w:rPrChange>
        </w:rPr>
      </w:pPr>
      <w:del w:id="4539" w:author="Jerome Federspiel" w:date="2022-02-04T07:04:00Z">
        <w:r w:rsidRPr="00B62DF3" w:rsidDel="006412A6">
          <w:rPr>
            <w:color w:val="000000"/>
            <w:sz w:val="24"/>
            <w:szCs w:val="24"/>
            <w:shd w:val="clear" w:color="auto" w:fill="FFFFFF"/>
            <w:rPrChange w:id="4540" w:author="Homa Ahmadzia" w:date="2022-03-04T10:22:00Z">
              <w:rPr>
                <w:color w:val="000000"/>
                <w:shd w:val="clear" w:color="auto" w:fill="FFFFFF"/>
              </w:rPr>
            </w:rPrChange>
          </w:rPr>
          <w:delText>Data presented with 95% confidence intervals</w:delText>
        </w:r>
      </w:del>
    </w:p>
    <w:p w14:paraId="256927B5" w14:textId="77777777" w:rsidR="0065786E" w:rsidRPr="00B62DF3" w:rsidRDefault="0065786E" w:rsidP="00846252">
      <w:pPr>
        <w:spacing w:line="240" w:lineRule="auto"/>
        <w:rPr>
          <w:color w:val="000000"/>
          <w:sz w:val="24"/>
          <w:szCs w:val="24"/>
          <w:shd w:val="clear" w:color="auto" w:fill="FFFFFF"/>
          <w:rPrChange w:id="4541" w:author="Homa Ahmadzia" w:date="2022-03-04T10:22:00Z">
            <w:rPr>
              <w:color w:val="000000"/>
              <w:shd w:val="clear" w:color="auto" w:fill="FFFFFF"/>
            </w:rPr>
          </w:rPrChange>
        </w:rPr>
      </w:pPr>
    </w:p>
    <w:p w14:paraId="606A6393" w14:textId="77777777" w:rsidR="008A0D5C" w:rsidRPr="00B62DF3" w:rsidRDefault="008A0D5C">
      <w:pPr>
        <w:rPr>
          <w:ins w:id="4542" w:author="Jerome Federspiel" w:date="2022-02-04T06:58:00Z"/>
          <w:color w:val="000000"/>
          <w:sz w:val="24"/>
          <w:szCs w:val="24"/>
          <w:shd w:val="clear" w:color="auto" w:fill="FFFFFF"/>
          <w:rPrChange w:id="4543" w:author="Homa Ahmadzia" w:date="2022-03-04T10:22:00Z">
            <w:rPr>
              <w:ins w:id="4544" w:author="Jerome Federspiel" w:date="2022-02-04T06:58:00Z"/>
              <w:rFonts w:ascii="Times New Roman" w:hAnsi="Times New Roman" w:cs="Times New Roman"/>
              <w:color w:val="000000"/>
              <w:sz w:val="24"/>
              <w:szCs w:val="24"/>
              <w:shd w:val="clear" w:color="auto" w:fill="FFFFFF"/>
            </w:rPr>
          </w:rPrChange>
        </w:rPr>
        <w:sectPr w:rsidR="008A0D5C" w:rsidRPr="00B62DF3" w:rsidSect="008A0D5C">
          <w:pgSz w:w="15840" w:h="12240" w:orient="landscape"/>
          <w:pgMar w:top="1440" w:right="1440" w:bottom="1440" w:left="1440" w:header="720" w:footer="720" w:gutter="0"/>
          <w:pgNumType w:start="1"/>
          <w:cols w:space="720"/>
          <w:docGrid w:linePitch="299"/>
          <w:sectPrChange w:id="4545" w:author="Jerome Federspiel" w:date="2022-02-04T06:58:00Z">
            <w:sectPr w:rsidR="008A0D5C" w:rsidRPr="00B62DF3" w:rsidSect="008A0D5C">
              <w:pgSz w:w="12240" w:h="15840" w:orient="portrait"/>
              <w:pgMar w:top="1440" w:right="1440" w:bottom="1440" w:left="1440" w:header="720" w:footer="720" w:gutter="0"/>
              <w:docGrid w:linePitch="0"/>
            </w:sectPr>
          </w:sectPrChange>
        </w:sectPr>
      </w:pPr>
    </w:p>
    <w:p w14:paraId="6EE13646" w14:textId="71397138" w:rsidR="003C70AC" w:rsidRPr="00B62DF3" w:rsidRDefault="003C70AC" w:rsidP="00846252">
      <w:pPr>
        <w:spacing w:line="240" w:lineRule="auto"/>
        <w:rPr>
          <w:ins w:id="4546" w:author="Jerome Federspiel" w:date="2022-02-03T14:27:00Z"/>
          <w:b/>
          <w:bCs/>
          <w:color w:val="000000"/>
          <w:sz w:val="24"/>
          <w:szCs w:val="24"/>
          <w:u w:val="single"/>
          <w:shd w:val="clear" w:color="auto" w:fill="FFFFFF"/>
          <w:rPrChange w:id="4547" w:author="Homa Ahmadzia" w:date="2022-03-04T10:22:00Z">
            <w:rPr>
              <w:ins w:id="4548" w:author="Jerome Federspiel" w:date="2022-02-03T14:27:00Z"/>
              <w:rFonts w:ascii="Times New Roman" w:hAnsi="Times New Roman" w:cs="Times New Roman"/>
              <w:b/>
              <w:bCs/>
              <w:color w:val="000000"/>
              <w:sz w:val="24"/>
              <w:szCs w:val="24"/>
              <w:u w:val="single"/>
              <w:shd w:val="clear" w:color="auto" w:fill="FFFFFF"/>
            </w:rPr>
          </w:rPrChange>
        </w:rPr>
      </w:pPr>
      <w:del w:id="4549" w:author="Jerome Federspiel" w:date="2022-02-03T14:27:00Z">
        <w:r w:rsidRPr="00B62DF3" w:rsidDel="00D00354">
          <w:rPr>
            <w:b/>
            <w:bCs/>
            <w:color w:val="000000"/>
            <w:sz w:val="24"/>
            <w:szCs w:val="24"/>
            <w:u w:val="single"/>
            <w:shd w:val="clear" w:color="auto" w:fill="FFFFFF"/>
            <w:rPrChange w:id="4550" w:author="Homa Ahmadzia" w:date="2022-03-04T10:22:00Z">
              <w:rPr>
                <w:color w:val="000000"/>
                <w:shd w:val="clear" w:color="auto" w:fill="FFFFFF"/>
              </w:rPr>
            </w:rPrChange>
          </w:rPr>
          <w:lastRenderedPageBreak/>
          <w:delText>Figure Legends</w:delText>
        </w:r>
      </w:del>
      <w:ins w:id="4551" w:author="Jerome Federspiel" w:date="2022-02-03T14:27:00Z">
        <w:r w:rsidR="00D00354" w:rsidRPr="00B62DF3">
          <w:rPr>
            <w:b/>
            <w:bCs/>
            <w:color w:val="000000"/>
            <w:sz w:val="24"/>
            <w:szCs w:val="24"/>
            <w:u w:val="single"/>
            <w:shd w:val="clear" w:color="auto" w:fill="FFFFFF"/>
            <w:rPrChange w:id="4552" w:author="Homa Ahmadzia" w:date="2022-03-04T10:22:00Z">
              <w:rPr>
                <w:rFonts w:ascii="Times New Roman" w:hAnsi="Times New Roman" w:cs="Times New Roman"/>
                <w:color w:val="000000"/>
                <w:sz w:val="24"/>
                <w:szCs w:val="24"/>
                <w:shd w:val="clear" w:color="auto" w:fill="FFFFFF"/>
              </w:rPr>
            </w:rPrChange>
          </w:rPr>
          <w:t>FIGURE LEGENDS</w:t>
        </w:r>
      </w:ins>
    </w:p>
    <w:p w14:paraId="03F1CD12" w14:textId="77777777" w:rsidR="00D00354" w:rsidRPr="00B62DF3" w:rsidRDefault="00D00354" w:rsidP="00846252">
      <w:pPr>
        <w:spacing w:line="240" w:lineRule="auto"/>
        <w:rPr>
          <w:b/>
          <w:bCs/>
          <w:color w:val="000000"/>
          <w:sz w:val="24"/>
          <w:szCs w:val="24"/>
          <w:u w:val="single"/>
          <w:shd w:val="clear" w:color="auto" w:fill="FFFFFF"/>
          <w:rPrChange w:id="4553" w:author="Homa Ahmadzia" w:date="2022-03-04T10:22:00Z">
            <w:rPr>
              <w:color w:val="000000"/>
              <w:shd w:val="clear" w:color="auto" w:fill="FFFFFF"/>
            </w:rPr>
          </w:rPrChange>
        </w:rPr>
      </w:pPr>
    </w:p>
    <w:p w14:paraId="6601D8C1" w14:textId="56329609" w:rsidR="003C70AC" w:rsidRPr="00B62DF3" w:rsidRDefault="003C70AC">
      <w:pPr>
        <w:spacing w:line="480" w:lineRule="auto"/>
        <w:rPr>
          <w:color w:val="000000"/>
          <w:sz w:val="24"/>
          <w:szCs w:val="24"/>
          <w:shd w:val="clear" w:color="auto" w:fill="FFFFFF"/>
          <w:rPrChange w:id="4554" w:author="Homa Ahmadzia" w:date="2022-03-04T10:22:00Z">
            <w:rPr>
              <w:color w:val="000000"/>
              <w:shd w:val="clear" w:color="auto" w:fill="FFFFFF"/>
            </w:rPr>
          </w:rPrChange>
        </w:rPr>
        <w:pPrChange w:id="4555" w:author="Jerome Federspiel" w:date="2022-02-03T14:29:00Z">
          <w:pPr>
            <w:spacing w:line="240" w:lineRule="auto"/>
          </w:pPr>
        </w:pPrChange>
      </w:pPr>
      <w:commentRangeStart w:id="4556"/>
      <w:commentRangeStart w:id="4557"/>
      <w:r w:rsidRPr="00B62DF3">
        <w:rPr>
          <w:sz w:val="24"/>
          <w:szCs w:val="24"/>
          <w:rPrChange w:id="4558" w:author="Homa Ahmadzia" w:date="2022-03-04T10:22:00Z">
            <w:rPr/>
          </w:rPrChange>
        </w:rPr>
        <w:t>Fig</w:t>
      </w:r>
      <w:ins w:id="4559" w:author="Jerome Federspiel" w:date="2022-02-03T14:27:00Z">
        <w:r w:rsidR="00D00354" w:rsidRPr="00B62DF3">
          <w:rPr>
            <w:sz w:val="24"/>
            <w:szCs w:val="24"/>
            <w:rPrChange w:id="4560" w:author="Homa Ahmadzia" w:date="2022-03-04T10:22:00Z">
              <w:rPr>
                <w:rFonts w:ascii="Times New Roman" w:hAnsi="Times New Roman" w:cs="Times New Roman"/>
                <w:sz w:val="24"/>
                <w:szCs w:val="24"/>
              </w:rPr>
            </w:rPrChange>
          </w:rPr>
          <w:t>ure</w:t>
        </w:r>
      </w:ins>
      <w:r w:rsidRPr="00B62DF3">
        <w:rPr>
          <w:sz w:val="24"/>
          <w:szCs w:val="24"/>
          <w:rPrChange w:id="4561" w:author="Homa Ahmadzia" w:date="2022-03-04T10:22:00Z">
            <w:rPr/>
          </w:rPrChange>
        </w:rPr>
        <w:t xml:space="preserve"> </w:t>
      </w:r>
      <w:ins w:id="4562" w:author="Jerome Federspiel" w:date="2022-02-03T14:27:00Z">
        <w:r w:rsidR="00D00354" w:rsidRPr="00B62DF3">
          <w:rPr>
            <w:sz w:val="24"/>
            <w:szCs w:val="24"/>
            <w:rPrChange w:id="4563" w:author="Homa Ahmadzia" w:date="2022-03-04T10:22:00Z">
              <w:rPr>
                <w:rFonts w:ascii="Times New Roman" w:hAnsi="Times New Roman" w:cs="Times New Roman"/>
                <w:sz w:val="24"/>
                <w:szCs w:val="24"/>
              </w:rPr>
            </w:rPrChange>
          </w:rPr>
          <w:t xml:space="preserve">1: </w:t>
        </w:r>
      </w:ins>
      <w:del w:id="4564" w:author="Jerome Federspiel" w:date="2022-02-03T14:27:00Z">
        <w:r w:rsidRPr="00B62DF3" w:rsidDel="00D00354">
          <w:rPr>
            <w:sz w:val="24"/>
            <w:szCs w:val="24"/>
            <w:rPrChange w:id="4565" w:author="Homa Ahmadzia" w:date="2022-03-04T10:22:00Z">
              <w:rPr/>
            </w:rPrChange>
          </w:rPr>
          <w:delText>1</w:delText>
        </w:r>
        <w:commentRangeEnd w:id="4556"/>
        <w:r w:rsidR="00E876BA" w:rsidRPr="00B62DF3" w:rsidDel="00D00354">
          <w:rPr>
            <w:rStyle w:val="CommentReference"/>
            <w:sz w:val="24"/>
            <w:szCs w:val="24"/>
            <w:rPrChange w:id="4566" w:author="Homa Ahmadzia" w:date="2022-03-04T10:22:00Z">
              <w:rPr>
                <w:rStyle w:val="CommentReference"/>
              </w:rPr>
            </w:rPrChange>
          </w:rPr>
          <w:commentReference w:id="4556"/>
        </w:r>
        <w:commentRangeEnd w:id="4557"/>
        <w:r w:rsidR="006D092E" w:rsidRPr="00B62DF3" w:rsidDel="00D00354">
          <w:rPr>
            <w:rStyle w:val="CommentReference"/>
            <w:sz w:val="24"/>
            <w:szCs w:val="24"/>
            <w:rPrChange w:id="4567" w:author="Homa Ahmadzia" w:date="2022-03-04T10:22:00Z">
              <w:rPr>
                <w:rStyle w:val="CommentReference"/>
              </w:rPr>
            </w:rPrChange>
          </w:rPr>
          <w:commentReference w:id="4557"/>
        </w:r>
        <w:r w:rsidRPr="00B62DF3" w:rsidDel="00D00354">
          <w:rPr>
            <w:sz w:val="24"/>
            <w:szCs w:val="24"/>
            <w:rPrChange w:id="4568" w:author="Homa Ahmadzia" w:date="2022-03-04T10:22:00Z">
              <w:rPr/>
            </w:rPrChange>
          </w:rPr>
          <w:delText>. Flow chart</w:delText>
        </w:r>
      </w:del>
      <w:ins w:id="4569" w:author="Jerome Federspiel" w:date="2022-02-03T14:27:00Z">
        <w:r w:rsidR="00D00354" w:rsidRPr="00B62DF3">
          <w:rPr>
            <w:sz w:val="24"/>
            <w:szCs w:val="24"/>
            <w:rPrChange w:id="4570" w:author="Homa Ahmadzia" w:date="2022-03-04T10:22:00Z">
              <w:rPr>
                <w:rFonts w:ascii="Times New Roman" w:hAnsi="Times New Roman" w:cs="Times New Roman"/>
                <w:sz w:val="24"/>
                <w:szCs w:val="24"/>
              </w:rPr>
            </w:rPrChange>
          </w:rPr>
          <w:t xml:space="preserve">Derivation of </w:t>
        </w:r>
      </w:ins>
      <w:del w:id="4571" w:author="Jerome Federspiel" w:date="2022-02-03T14:27:00Z">
        <w:r w:rsidRPr="00B62DF3" w:rsidDel="00D00354">
          <w:rPr>
            <w:sz w:val="24"/>
            <w:szCs w:val="24"/>
            <w:rPrChange w:id="4572" w:author="Homa Ahmadzia" w:date="2022-03-04T10:22:00Z">
              <w:rPr/>
            </w:rPrChange>
          </w:rPr>
          <w:delText xml:space="preserve"> of </w:delText>
        </w:r>
      </w:del>
      <w:ins w:id="4573" w:author="Jerome Federspiel" w:date="2022-02-03T14:27:00Z">
        <w:r w:rsidR="00D00354" w:rsidRPr="00B62DF3">
          <w:rPr>
            <w:sz w:val="24"/>
            <w:szCs w:val="24"/>
            <w:rPrChange w:id="4574" w:author="Homa Ahmadzia" w:date="2022-03-04T10:22:00Z">
              <w:rPr>
                <w:rFonts w:ascii="Times New Roman" w:hAnsi="Times New Roman" w:cs="Times New Roman"/>
                <w:sz w:val="24"/>
                <w:szCs w:val="24"/>
              </w:rPr>
            </w:rPrChange>
          </w:rPr>
          <w:t xml:space="preserve">study cohort for </w:t>
        </w:r>
      </w:ins>
      <w:r w:rsidRPr="00B62DF3">
        <w:rPr>
          <w:sz w:val="24"/>
          <w:szCs w:val="24"/>
          <w:rPrChange w:id="4575" w:author="Homa Ahmadzia" w:date="2022-03-04T10:22:00Z">
            <w:rPr/>
          </w:rPrChange>
        </w:rPr>
        <w:t>women with transfusion and/or postpartum hemorrhage</w:t>
      </w:r>
    </w:p>
    <w:p w14:paraId="388C0DFF" w14:textId="7F5A6CE9" w:rsidR="003C70AC" w:rsidRPr="00B62DF3" w:rsidRDefault="00F65913">
      <w:pPr>
        <w:spacing w:line="480" w:lineRule="auto"/>
        <w:rPr>
          <w:color w:val="000000"/>
          <w:sz w:val="24"/>
          <w:szCs w:val="24"/>
          <w:shd w:val="clear" w:color="auto" w:fill="FFFFFF"/>
          <w:rPrChange w:id="4576" w:author="Homa Ahmadzia" w:date="2022-03-04T10:22:00Z">
            <w:rPr>
              <w:color w:val="000000"/>
              <w:shd w:val="clear" w:color="auto" w:fill="FFFFFF"/>
            </w:rPr>
          </w:rPrChange>
        </w:rPr>
        <w:pPrChange w:id="4577" w:author="Jerome Federspiel" w:date="2022-02-03T14:29:00Z">
          <w:pPr>
            <w:spacing w:line="240" w:lineRule="auto"/>
          </w:pPr>
        </w:pPrChange>
      </w:pPr>
      <w:del w:id="4578" w:author="Jerome Federspiel" w:date="2022-02-03T14:28:00Z">
        <w:r w:rsidRPr="00B62DF3" w:rsidDel="00D00354">
          <w:rPr>
            <w:noProof/>
            <w:sz w:val="24"/>
            <w:szCs w:val="24"/>
            <w:lang w:val="en-US"/>
            <w:rPrChange w:id="4579" w:author="Homa Ahmadzia" w:date="2022-03-04T10:22:00Z">
              <w:rPr>
                <w:noProof/>
                <w:lang w:val="en-US"/>
              </w:rPr>
            </w:rPrChange>
          </w:rPr>
          <w:drawing>
            <wp:inline distT="0" distB="0" distL="0" distR="0" wp14:anchorId="16DC342A" wp14:editId="4B11207A">
              <wp:extent cx="3848986" cy="33432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2">
                        <a:extLst>
                          <a:ext uri="{28A0092B-C50C-407E-A947-70E740481C1C}">
                            <a14:useLocalDpi xmlns:a14="http://schemas.microsoft.com/office/drawing/2010/main" val="0"/>
                          </a:ext>
                        </a:extLst>
                      </a:blip>
                      <a:srcRect l="35242"/>
                      <a:stretch/>
                    </pic:blipFill>
                    <pic:spPr bwMode="auto">
                      <a:xfrm>
                        <a:off x="0" y="0"/>
                        <a:ext cx="3848986" cy="3343275"/>
                      </a:xfrm>
                      <a:prstGeom prst="rect">
                        <a:avLst/>
                      </a:prstGeom>
                      <a:ln>
                        <a:noFill/>
                      </a:ln>
                      <a:extLst>
                        <a:ext uri="{53640926-AAD7-44D8-BBD7-CCE9431645EC}">
                          <a14:shadowObscured xmlns:a14="http://schemas.microsoft.com/office/drawing/2010/main"/>
                        </a:ext>
                      </a:extLst>
                    </pic:spPr>
                  </pic:pic>
                </a:graphicData>
              </a:graphic>
            </wp:inline>
          </w:drawing>
        </w:r>
      </w:del>
    </w:p>
    <w:p w14:paraId="0EA6C9FD" w14:textId="57E29E3B" w:rsidR="003C70AC" w:rsidRPr="00B62DF3" w:rsidDel="00D00354" w:rsidRDefault="003C70AC">
      <w:pPr>
        <w:spacing w:line="480" w:lineRule="auto"/>
        <w:rPr>
          <w:del w:id="4580" w:author="Jerome Federspiel" w:date="2022-02-03T14:29:00Z"/>
          <w:color w:val="000000"/>
          <w:sz w:val="24"/>
          <w:szCs w:val="24"/>
          <w:shd w:val="clear" w:color="auto" w:fill="FFFFFF"/>
          <w:rPrChange w:id="4581" w:author="Homa Ahmadzia" w:date="2022-03-04T10:22:00Z">
            <w:rPr>
              <w:del w:id="4582" w:author="Jerome Federspiel" w:date="2022-02-03T14:29:00Z"/>
              <w:color w:val="000000"/>
              <w:shd w:val="clear" w:color="auto" w:fill="FFFFFF"/>
            </w:rPr>
          </w:rPrChange>
        </w:rPr>
        <w:pPrChange w:id="4583" w:author="Jerome Federspiel" w:date="2022-02-03T14:29:00Z">
          <w:pPr>
            <w:spacing w:line="240" w:lineRule="auto"/>
          </w:pPr>
        </w:pPrChange>
      </w:pPr>
    </w:p>
    <w:p w14:paraId="4E2500ED" w14:textId="3452CE93" w:rsidR="00846252" w:rsidRPr="00B62DF3" w:rsidRDefault="00846252">
      <w:pPr>
        <w:spacing w:line="480" w:lineRule="auto"/>
        <w:rPr>
          <w:ins w:id="4584" w:author="Jerome Federspiel" w:date="2022-02-03T14:29:00Z"/>
          <w:color w:val="000000"/>
          <w:sz w:val="24"/>
          <w:szCs w:val="24"/>
          <w:shd w:val="clear" w:color="auto" w:fill="FFFFFF"/>
          <w:rPrChange w:id="4585" w:author="Homa Ahmadzia" w:date="2022-03-04T10:22:00Z">
            <w:rPr>
              <w:ins w:id="4586" w:author="Jerome Federspiel" w:date="2022-02-03T14:29:00Z"/>
              <w:rFonts w:ascii="Times New Roman" w:hAnsi="Times New Roman" w:cs="Times New Roman"/>
              <w:color w:val="000000"/>
              <w:sz w:val="24"/>
              <w:szCs w:val="24"/>
              <w:shd w:val="clear" w:color="auto" w:fill="FFFFFF"/>
            </w:rPr>
          </w:rPrChange>
        </w:rPr>
        <w:pPrChange w:id="4587" w:author="Jerome Federspiel" w:date="2022-02-03T14:29:00Z">
          <w:pPr>
            <w:spacing w:line="240" w:lineRule="auto"/>
          </w:pPr>
        </w:pPrChange>
      </w:pPr>
      <w:r w:rsidRPr="00B62DF3">
        <w:rPr>
          <w:color w:val="000000"/>
          <w:sz w:val="24"/>
          <w:szCs w:val="24"/>
          <w:shd w:val="clear" w:color="auto" w:fill="FFFFFF"/>
          <w:rPrChange w:id="4588" w:author="Homa Ahmadzia" w:date="2022-03-04T10:22:00Z">
            <w:rPr>
              <w:color w:val="000000"/>
              <w:shd w:val="clear" w:color="auto" w:fill="FFFFFF"/>
            </w:rPr>
          </w:rPrChange>
        </w:rPr>
        <w:t>Fig</w:t>
      </w:r>
      <w:ins w:id="4589" w:author="Jerome Federspiel" w:date="2022-02-03T14:29:00Z">
        <w:r w:rsidR="00D00354" w:rsidRPr="00B62DF3">
          <w:rPr>
            <w:color w:val="000000"/>
            <w:sz w:val="24"/>
            <w:szCs w:val="24"/>
            <w:shd w:val="clear" w:color="auto" w:fill="FFFFFF"/>
            <w:rPrChange w:id="4590" w:author="Homa Ahmadzia" w:date="2022-03-04T10:22:00Z">
              <w:rPr>
                <w:rFonts w:ascii="Times New Roman" w:hAnsi="Times New Roman" w:cs="Times New Roman"/>
                <w:color w:val="000000"/>
                <w:sz w:val="24"/>
                <w:szCs w:val="24"/>
                <w:shd w:val="clear" w:color="auto" w:fill="FFFFFF"/>
              </w:rPr>
            </w:rPrChange>
          </w:rPr>
          <w:t>ure</w:t>
        </w:r>
      </w:ins>
      <w:r w:rsidRPr="00B62DF3">
        <w:rPr>
          <w:color w:val="000000"/>
          <w:sz w:val="24"/>
          <w:szCs w:val="24"/>
          <w:shd w:val="clear" w:color="auto" w:fill="FFFFFF"/>
          <w:rPrChange w:id="4591" w:author="Homa Ahmadzia" w:date="2022-03-04T10:22:00Z">
            <w:rPr>
              <w:color w:val="000000"/>
              <w:shd w:val="clear" w:color="auto" w:fill="FFFFFF"/>
            </w:rPr>
          </w:rPrChange>
        </w:rPr>
        <w:t xml:space="preserve"> 2</w:t>
      </w:r>
      <w:ins w:id="4592" w:author="Jerome Federspiel" w:date="2022-02-03T14:31:00Z">
        <w:r w:rsidR="00A4028B" w:rsidRPr="00B62DF3">
          <w:rPr>
            <w:color w:val="000000"/>
            <w:sz w:val="24"/>
            <w:szCs w:val="24"/>
            <w:shd w:val="clear" w:color="auto" w:fill="FFFFFF"/>
            <w:rPrChange w:id="4593" w:author="Homa Ahmadzia" w:date="2022-03-04T10:22:00Z">
              <w:rPr>
                <w:rFonts w:ascii="Times New Roman" w:hAnsi="Times New Roman" w:cs="Times New Roman"/>
                <w:color w:val="000000"/>
                <w:sz w:val="24"/>
                <w:szCs w:val="24"/>
                <w:shd w:val="clear" w:color="auto" w:fill="FFFFFF"/>
              </w:rPr>
            </w:rPrChange>
          </w:rPr>
          <w:t>:</w:t>
        </w:r>
      </w:ins>
      <w:del w:id="4594" w:author="Jerome Federspiel" w:date="2022-02-03T14:30:00Z">
        <w:r w:rsidRPr="00B62DF3" w:rsidDel="00D00354">
          <w:rPr>
            <w:color w:val="000000"/>
            <w:sz w:val="24"/>
            <w:szCs w:val="24"/>
            <w:shd w:val="clear" w:color="auto" w:fill="FFFFFF"/>
            <w:rPrChange w:id="4595" w:author="Homa Ahmadzia" w:date="2022-03-04T10:22:00Z">
              <w:rPr>
                <w:color w:val="000000"/>
                <w:shd w:val="clear" w:color="auto" w:fill="FFFFFF"/>
              </w:rPr>
            </w:rPrChange>
          </w:rPr>
          <w:delText>a-b</w:delText>
        </w:r>
      </w:del>
      <w:r w:rsidRPr="00B62DF3">
        <w:rPr>
          <w:color w:val="000000"/>
          <w:sz w:val="24"/>
          <w:szCs w:val="24"/>
          <w:shd w:val="clear" w:color="auto" w:fill="FFFFFF"/>
          <w:rPrChange w:id="4596" w:author="Homa Ahmadzia" w:date="2022-03-04T10:22:00Z">
            <w:rPr>
              <w:color w:val="000000"/>
              <w:shd w:val="clear" w:color="auto" w:fill="FFFFFF"/>
            </w:rPr>
          </w:rPrChange>
        </w:rPr>
        <w:t xml:space="preserve"> </w:t>
      </w:r>
      <w:ins w:id="4597" w:author="Jerome Federspiel" w:date="2022-02-03T14:30:00Z">
        <w:r w:rsidR="00D00354" w:rsidRPr="00B62DF3">
          <w:rPr>
            <w:color w:val="000000"/>
            <w:sz w:val="24"/>
            <w:szCs w:val="24"/>
            <w:shd w:val="clear" w:color="auto" w:fill="FFFFFF"/>
            <w:rPrChange w:id="4598" w:author="Homa Ahmadzia" w:date="2022-03-04T10:22:00Z">
              <w:rPr>
                <w:rFonts w:ascii="Times New Roman" w:hAnsi="Times New Roman" w:cs="Times New Roman"/>
                <w:color w:val="000000"/>
                <w:sz w:val="24"/>
                <w:szCs w:val="24"/>
                <w:shd w:val="clear" w:color="auto" w:fill="FFFFFF"/>
              </w:rPr>
            </w:rPrChange>
          </w:rPr>
          <w:t>Receiver Operating Curve (</w:t>
        </w:r>
      </w:ins>
      <w:del w:id="4599" w:author="Jerome Federspiel" w:date="2022-02-03T14:31:00Z">
        <w:r w:rsidRPr="00B62DF3" w:rsidDel="00D00354">
          <w:rPr>
            <w:color w:val="000000"/>
            <w:sz w:val="24"/>
            <w:szCs w:val="24"/>
            <w:shd w:val="clear" w:color="auto" w:fill="FFFFFF"/>
            <w:rPrChange w:id="4600" w:author="Homa Ahmadzia" w:date="2022-03-04T10:22:00Z">
              <w:rPr>
                <w:color w:val="000000"/>
                <w:shd w:val="clear" w:color="auto" w:fill="FFFFFF"/>
              </w:rPr>
            </w:rPrChange>
          </w:rPr>
          <w:delText>ROC</w:delText>
        </w:r>
      </w:del>
      <w:ins w:id="4601" w:author="Jerome Federspiel" w:date="2022-02-03T14:31:00Z">
        <w:r w:rsidR="00D00354" w:rsidRPr="00B62DF3">
          <w:rPr>
            <w:color w:val="000000"/>
            <w:sz w:val="24"/>
            <w:szCs w:val="24"/>
            <w:shd w:val="clear" w:color="auto" w:fill="FFFFFF"/>
            <w:rPrChange w:id="4602" w:author="Homa Ahmadzia" w:date="2022-03-04T10:22:00Z">
              <w:rPr>
                <w:rFonts w:ascii="Times New Roman" w:hAnsi="Times New Roman" w:cs="Times New Roman"/>
                <w:color w:val="000000"/>
                <w:sz w:val="24"/>
                <w:szCs w:val="24"/>
                <w:shd w:val="clear" w:color="auto" w:fill="FFFFFF"/>
              </w:rPr>
            </w:rPrChange>
          </w:rPr>
          <w:t>P</w:t>
        </w:r>
      </w:ins>
      <w:ins w:id="4603" w:author="Jerome Federspiel" w:date="2022-02-03T14:30:00Z">
        <w:r w:rsidR="00D00354" w:rsidRPr="00B62DF3">
          <w:rPr>
            <w:color w:val="000000"/>
            <w:sz w:val="24"/>
            <w:szCs w:val="24"/>
            <w:shd w:val="clear" w:color="auto" w:fill="FFFFFF"/>
            <w:rPrChange w:id="4604" w:author="Homa Ahmadzia" w:date="2022-03-04T10:22:00Z">
              <w:rPr>
                <w:rFonts w:ascii="Times New Roman" w:hAnsi="Times New Roman" w:cs="Times New Roman"/>
                <w:color w:val="000000"/>
                <w:sz w:val="24"/>
                <w:szCs w:val="24"/>
                <w:shd w:val="clear" w:color="auto" w:fill="FFFFFF"/>
              </w:rPr>
            </w:rPrChange>
          </w:rPr>
          <w:t>anel A</w:t>
        </w:r>
      </w:ins>
      <w:del w:id="4605" w:author="Jerome Federspiel" w:date="2022-02-03T14:30:00Z">
        <w:r w:rsidRPr="00B62DF3" w:rsidDel="00D00354">
          <w:rPr>
            <w:color w:val="000000"/>
            <w:sz w:val="24"/>
            <w:szCs w:val="24"/>
            <w:shd w:val="clear" w:color="auto" w:fill="FFFFFF"/>
            <w:rPrChange w:id="4606" w:author="Homa Ahmadzia" w:date="2022-03-04T10:22:00Z">
              <w:rPr>
                <w:color w:val="000000"/>
                <w:shd w:val="clear" w:color="auto" w:fill="FFFFFF"/>
              </w:rPr>
            </w:rPrChange>
          </w:rPr>
          <w:delText>/PR</w:delText>
        </w:r>
      </w:del>
      <w:ins w:id="4607" w:author="Jerome Federspiel" w:date="2022-02-03T14:30:00Z">
        <w:r w:rsidR="00D00354" w:rsidRPr="00B62DF3">
          <w:rPr>
            <w:color w:val="000000"/>
            <w:sz w:val="24"/>
            <w:szCs w:val="24"/>
            <w:shd w:val="clear" w:color="auto" w:fill="FFFFFF"/>
            <w:rPrChange w:id="4608" w:author="Homa Ahmadzia" w:date="2022-03-04T10:22:00Z">
              <w:rPr>
                <w:rFonts w:ascii="Times New Roman" w:hAnsi="Times New Roman" w:cs="Times New Roman"/>
                <w:color w:val="000000"/>
                <w:sz w:val="24"/>
                <w:szCs w:val="24"/>
                <w:shd w:val="clear" w:color="auto" w:fill="FFFFFF"/>
              </w:rPr>
            </w:rPrChange>
          </w:rPr>
          <w:t>)</w:t>
        </w:r>
      </w:ins>
      <w:r w:rsidRPr="00B62DF3">
        <w:rPr>
          <w:color w:val="000000"/>
          <w:sz w:val="24"/>
          <w:szCs w:val="24"/>
          <w:shd w:val="clear" w:color="auto" w:fill="FFFFFF"/>
          <w:rPrChange w:id="4609" w:author="Homa Ahmadzia" w:date="2022-03-04T10:22:00Z">
            <w:rPr>
              <w:color w:val="000000"/>
              <w:shd w:val="clear" w:color="auto" w:fill="FFFFFF"/>
            </w:rPr>
          </w:rPrChange>
        </w:rPr>
        <w:t xml:space="preserve"> and </w:t>
      </w:r>
      <w:ins w:id="4610" w:author="Jerome Federspiel" w:date="2022-02-03T14:30:00Z">
        <w:r w:rsidR="00D00354" w:rsidRPr="00B62DF3">
          <w:rPr>
            <w:color w:val="000000"/>
            <w:sz w:val="24"/>
            <w:szCs w:val="24"/>
            <w:shd w:val="clear" w:color="auto" w:fill="FFFFFF"/>
            <w:rPrChange w:id="4611" w:author="Homa Ahmadzia" w:date="2022-03-04T10:22:00Z">
              <w:rPr>
                <w:rFonts w:ascii="Times New Roman" w:hAnsi="Times New Roman" w:cs="Times New Roman"/>
                <w:color w:val="000000"/>
                <w:sz w:val="24"/>
                <w:szCs w:val="24"/>
                <w:shd w:val="clear" w:color="auto" w:fill="FFFFFF"/>
              </w:rPr>
            </w:rPrChange>
          </w:rPr>
          <w:t xml:space="preserve">Area </w:t>
        </w:r>
      </w:ins>
      <w:ins w:id="4612" w:author="Jerome Federspiel" w:date="2022-02-03T14:31:00Z">
        <w:r w:rsidR="00D00354" w:rsidRPr="00B62DF3">
          <w:rPr>
            <w:color w:val="000000"/>
            <w:sz w:val="24"/>
            <w:szCs w:val="24"/>
            <w:shd w:val="clear" w:color="auto" w:fill="FFFFFF"/>
            <w:rPrChange w:id="4613" w:author="Homa Ahmadzia" w:date="2022-03-04T10:22:00Z">
              <w:rPr>
                <w:rFonts w:ascii="Times New Roman" w:hAnsi="Times New Roman" w:cs="Times New Roman"/>
                <w:color w:val="000000"/>
                <w:sz w:val="24"/>
                <w:szCs w:val="24"/>
                <w:shd w:val="clear" w:color="auto" w:fill="FFFFFF"/>
              </w:rPr>
            </w:rPrChange>
          </w:rPr>
          <w:t>u</w:t>
        </w:r>
      </w:ins>
      <w:ins w:id="4614" w:author="Jerome Federspiel" w:date="2022-02-03T14:30:00Z">
        <w:r w:rsidR="00D00354" w:rsidRPr="00B62DF3">
          <w:rPr>
            <w:color w:val="000000"/>
            <w:sz w:val="24"/>
            <w:szCs w:val="24"/>
            <w:shd w:val="clear" w:color="auto" w:fill="FFFFFF"/>
            <w:rPrChange w:id="4615" w:author="Homa Ahmadzia" w:date="2022-03-04T10:22:00Z">
              <w:rPr>
                <w:rFonts w:ascii="Times New Roman" w:hAnsi="Times New Roman" w:cs="Times New Roman"/>
                <w:color w:val="000000"/>
                <w:sz w:val="24"/>
                <w:szCs w:val="24"/>
                <w:shd w:val="clear" w:color="auto" w:fill="FFFFFF"/>
              </w:rPr>
            </w:rPrChange>
          </w:rPr>
          <w:t xml:space="preserve">nder the Precision-Recall </w:t>
        </w:r>
      </w:ins>
      <w:ins w:id="4616" w:author="Jerome Federspiel" w:date="2022-02-03T14:31:00Z">
        <w:r w:rsidR="00D00354" w:rsidRPr="00B62DF3">
          <w:rPr>
            <w:color w:val="000000"/>
            <w:sz w:val="24"/>
            <w:szCs w:val="24"/>
            <w:shd w:val="clear" w:color="auto" w:fill="FFFFFF"/>
            <w:rPrChange w:id="4617" w:author="Homa Ahmadzia" w:date="2022-03-04T10:22:00Z">
              <w:rPr>
                <w:rFonts w:ascii="Times New Roman" w:hAnsi="Times New Roman" w:cs="Times New Roman"/>
                <w:color w:val="000000"/>
                <w:sz w:val="24"/>
                <w:szCs w:val="24"/>
                <w:shd w:val="clear" w:color="auto" w:fill="FFFFFF"/>
              </w:rPr>
            </w:rPrChange>
          </w:rPr>
          <w:t xml:space="preserve">Curves </w:t>
        </w:r>
      </w:ins>
      <w:ins w:id="4618" w:author="Jerome Federspiel" w:date="2022-02-03T14:30:00Z">
        <w:r w:rsidR="00D00354" w:rsidRPr="00B62DF3">
          <w:rPr>
            <w:color w:val="000000"/>
            <w:sz w:val="24"/>
            <w:szCs w:val="24"/>
            <w:shd w:val="clear" w:color="auto" w:fill="FFFFFF"/>
            <w:rPrChange w:id="4619" w:author="Homa Ahmadzia" w:date="2022-03-04T10:22:00Z">
              <w:rPr>
                <w:rFonts w:ascii="Times New Roman" w:hAnsi="Times New Roman" w:cs="Times New Roman"/>
                <w:color w:val="000000"/>
                <w:sz w:val="24"/>
                <w:szCs w:val="24"/>
                <w:shd w:val="clear" w:color="auto" w:fill="FFFFFF"/>
              </w:rPr>
            </w:rPrChange>
          </w:rPr>
          <w:t>(</w:t>
        </w:r>
      </w:ins>
      <w:del w:id="4620" w:author="Jerome Federspiel" w:date="2022-02-03T14:31:00Z">
        <w:r w:rsidRPr="00B62DF3" w:rsidDel="00D00354">
          <w:rPr>
            <w:color w:val="000000"/>
            <w:sz w:val="24"/>
            <w:szCs w:val="24"/>
            <w:shd w:val="clear" w:color="auto" w:fill="FFFFFF"/>
            <w:rPrChange w:id="4621" w:author="Homa Ahmadzia" w:date="2022-03-04T10:22:00Z">
              <w:rPr>
                <w:color w:val="000000"/>
                <w:shd w:val="clear" w:color="auto" w:fill="FFFFFF"/>
              </w:rPr>
            </w:rPrChange>
          </w:rPr>
          <w:delText xml:space="preserve">AUC/PR </w:delText>
        </w:r>
      </w:del>
      <w:ins w:id="4622" w:author="Jerome Federspiel" w:date="2022-02-03T14:31:00Z">
        <w:r w:rsidR="00D00354" w:rsidRPr="00B62DF3">
          <w:rPr>
            <w:color w:val="000000"/>
            <w:sz w:val="24"/>
            <w:szCs w:val="24"/>
            <w:shd w:val="clear" w:color="auto" w:fill="FFFFFF"/>
            <w:rPrChange w:id="4623" w:author="Homa Ahmadzia" w:date="2022-03-04T10:22:00Z">
              <w:rPr>
                <w:rFonts w:ascii="Times New Roman" w:hAnsi="Times New Roman" w:cs="Times New Roman"/>
                <w:color w:val="000000"/>
                <w:sz w:val="24"/>
                <w:szCs w:val="24"/>
                <w:shd w:val="clear" w:color="auto" w:fill="FFFFFF"/>
              </w:rPr>
            </w:rPrChange>
          </w:rPr>
          <w:t xml:space="preserve">Panel B) </w:t>
        </w:r>
      </w:ins>
      <w:del w:id="4624" w:author="Jerome Federspiel" w:date="2022-02-03T14:31:00Z">
        <w:r w:rsidRPr="00B62DF3" w:rsidDel="00D00354">
          <w:rPr>
            <w:color w:val="000000"/>
            <w:sz w:val="24"/>
            <w:szCs w:val="24"/>
            <w:shd w:val="clear" w:color="auto" w:fill="FFFFFF"/>
            <w:rPrChange w:id="4625" w:author="Homa Ahmadzia" w:date="2022-03-04T10:22:00Z">
              <w:rPr>
                <w:color w:val="000000"/>
                <w:shd w:val="clear" w:color="auto" w:fill="FFFFFF"/>
              </w:rPr>
            </w:rPrChange>
          </w:rPr>
          <w:delText xml:space="preserve">curves </w:delText>
        </w:r>
      </w:del>
      <w:r w:rsidRPr="00B62DF3">
        <w:rPr>
          <w:color w:val="000000"/>
          <w:sz w:val="24"/>
          <w:szCs w:val="24"/>
          <w:shd w:val="clear" w:color="auto" w:fill="FFFFFF"/>
          <w:rPrChange w:id="4626" w:author="Homa Ahmadzia" w:date="2022-03-04T10:22:00Z">
            <w:rPr>
              <w:color w:val="000000"/>
              <w:shd w:val="clear" w:color="auto" w:fill="FFFFFF"/>
            </w:rPr>
          </w:rPrChange>
        </w:rPr>
        <w:t xml:space="preserve">for different models </w:t>
      </w:r>
      <w:r w:rsidR="003C70AC" w:rsidRPr="00B62DF3">
        <w:rPr>
          <w:color w:val="000000"/>
          <w:sz w:val="24"/>
          <w:szCs w:val="24"/>
          <w:shd w:val="clear" w:color="auto" w:fill="FFFFFF"/>
          <w:rPrChange w:id="4627" w:author="Homa Ahmadzia" w:date="2022-03-04T10:22:00Z">
            <w:rPr>
              <w:color w:val="000000"/>
              <w:shd w:val="clear" w:color="auto" w:fill="FFFFFF"/>
            </w:rPr>
          </w:rPrChange>
        </w:rPr>
        <w:t xml:space="preserve">using intrapartum maternal variables predicting </w:t>
      </w:r>
      <w:r w:rsidR="00E876BA" w:rsidRPr="00B62DF3">
        <w:rPr>
          <w:color w:val="000000"/>
          <w:sz w:val="24"/>
          <w:szCs w:val="24"/>
          <w:shd w:val="clear" w:color="auto" w:fill="FFFFFF"/>
          <w:rPrChange w:id="4628" w:author="Homa Ahmadzia" w:date="2022-03-04T10:22:00Z">
            <w:rPr>
              <w:color w:val="000000"/>
              <w:shd w:val="clear" w:color="auto" w:fill="FFFFFF"/>
            </w:rPr>
          </w:rPrChange>
        </w:rPr>
        <w:t xml:space="preserve">the composite of </w:t>
      </w:r>
      <w:r w:rsidR="003C70AC" w:rsidRPr="00B62DF3">
        <w:rPr>
          <w:color w:val="000000"/>
          <w:sz w:val="24"/>
          <w:szCs w:val="24"/>
          <w:shd w:val="clear" w:color="auto" w:fill="FFFFFF"/>
          <w:rPrChange w:id="4629" w:author="Homa Ahmadzia" w:date="2022-03-04T10:22:00Z">
            <w:rPr>
              <w:color w:val="000000"/>
              <w:shd w:val="clear" w:color="auto" w:fill="FFFFFF"/>
            </w:rPr>
          </w:rPrChange>
        </w:rPr>
        <w:t>transfusion or postpartum hemorrhage</w:t>
      </w:r>
    </w:p>
    <w:p w14:paraId="448550D4" w14:textId="77777777" w:rsidR="00D00354" w:rsidRPr="00B62DF3" w:rsidRDefault="00D00354">
      <w:pPr>
        <w:spacing w:line="480" w:lineRule="auto"/>
        <w:rPr>
          <w:ins w:id="4630" w:author="Jerome Federspiel" w:date="2022-02-03T14:29:00Z"/>
          <w:color w:val="000000"/>
          <w:sz w:val="24"/>
          <w:szCs w:val="24"/>
          <w:shd w:val="clear" w:color="auto" w:fill="FFFFFF"/>
          <w:rPrChange w:id="4631" w:author="Homa Ahmadzia" w:date="2022-03-04T10:22:00Z">
            <w:rPr>
              <w:ins w:id="4632" w:author="Jerome Federspiel" w:date="2022-02-03T14:29:00Z"/>
              <w:rFonts w:ascii="Times New Roman" w:hAnsi="Times New Roman" w:cs="Times New Roman"/>
              <w:color w:val="000000"/>
              <w:sz w:val="24"/>
              <w:szCs w:val="24"/>
              <w:shd w:val="clear" w:color="auto" w:fill="FFFFFF"/>
            </w:rPr>
          </w:rPrChange>
        </w:rPr>
        <w:pPrChange w:id="4633" w:author="Jerome Federspiel" w:date="2022-02-03T14:29:00Z">
          <w:pPr>
            <w:spacing w:line="240" w:lineRule="auto"/>
          </w:pPr>
        </w:pPrChange>
      </w:pPr>
    </w:p>
    <w:p w14:paraId="41C5CB65" w14:textId="349BBAE3" w:rsidR="00D00354" w:rsidRPr="00B62DF3" w:rsidRDefault="00D00354">
      <w:pPr>
        <w:spacing w:line="480" w:lineRule="auto"/>
        <w:rPr>
          <w:moveTo w:id="4634" w:author="Jerome Federspiel" w:date="2022-02-03T14:29:00Z"/>
          <w:color w:val="000000"/>
          <w:sz w:val="24"/>
          <w:szCs w:val="24"/>
          <w:shd w:val="clear" w:color="auto" w:fill="FFFFFF"/>
          <w:rPrChange w:id="4635" w:author="Homa Ahmadzia" w:date="2022-03-04T10:22:00Z">
            <w:rPr>
              <w:moveTo w:id="4636" w:author="Jerome Federspiel" w:date="2022-02-03T14:29:00Z"/>
              <w:rFonts w:ascii="Times New Roman" w:hAnsi="Times New Roman" w:cs="Times New Roman"/>
              <w:color w:val="000000"/>
              <w:sz w:val="24"/>
              <w:szCs w:val="24"/>
              <w:shd w:val="clear" w:color="auto" w:fill="FFFFFF"/>
            </w:rPr>
          </w:rPrChange>
        </w:rPr>
        <w:pPrChange w:id="4637" w:author="Jerome Federspiel" w:date="2022-02-03T14:29:00Z">
          <w:pPr>
            <w:spacing w:line="240" w:lineRule="auto"/>
          </w:pPr>
        </w:pPrChange>
      </w:pPr>
      <w:moveToRangeStart w:id="4638" w:author="Jerome Federspiel" w:date="2022-02-03T14:29:00Z" w:name="move94790983"/>
      <w:moveTo w:id="4639" w:author="Jerome Federspiel" w:date="2022-02-03T14:29:00Z">
        <w:r w:rsidRPr="00B62DF3">
          <w:rPr>
            <w:color w:val="000000"/>
            <w:sz w:val="24"/>
            <w:szCs w:val="24"/>
            <w:shd w:val="clear" w:color="auto" w:fill="FFFFFF"/>
            <w:rPrChange w:id="4640" w:author="Homa Ahmadzia" w:date="2022-03-04T10:22:00Z">
              <w:rPr>
                <w:rFonts w:ascii="Times New Roman" w:hAnsi="Times New Roman" w:cs="Times New Roman"/>
                <w:color w:val="000000"/>
                <w:sz w:val="24"/>
                <w:szCs w:val="24"/>
                <w:shd w:val="clear" w:color="auto" w:fill="FFFFFF"/>
              </w:rPr>
            </w:rPrChange>
          </w:rPr>
          <w:t>Fig</w:t>
        </w:r>
      </w:moveTo>
      <w:ins w:id="4641" w:author="Jerome Federspiel" w:date="2022-02-03T14:29:00Z">
        <w:r w:rsidRPr="00B62DF3">
          <w:rPr>
            <w:color w:val="000000"/>
            <w:sz w:val="24"/>
            <w:szCs w:val="24"/>
            <w:shd w:val="clear" w:color="auto" w:fill="FFFFFF"/>
            <w:rPrChange w:id="4642" w:author="Homa Ahmadzia" w:date="2022-03-04T10:22:00Z">
              <w:rPr>
                <w:rFonts w:ascii="Times New Roman" w:hAnsi="Times New Roman" w:cs="Times New Roman"/>
                <w:color w:val="000000"/>
                <w:sz w:val="24"/>
                <w:szCs w:val="24"/>
                <w:shd w:val="clear" w:color="auto" w:fill="FFFFFF"/>
              </w:rPr>
            </w:rPrChange>
          </w:rPr>
          <w:t>ure</w:t>
        </w:r>
      </w:ins>
      <w:moveTo w:id="4643" w:author="Jerome Federspiel" w:date="2022-02-03T14:29:00Z">
        <w:r w:rsidRPr="00B62DF3">
          <w:rPr>
            <w:color w:val="000000"/>
            <w:sz w:val="24"/>
            <w:szCs w:val="24"/>
            <w:shd w:val="clear" w:color="auto" w:fill="FFFFFF"/>
            <w:rPrChange w:id="4644" w:author="Homa Ahmadzia" w:date="2022-03-04T10:22:00Z">
              <w:rPr>
                <w:rFonts w:ascii="Times New Roman" w:hAnsi="Times New Roman" w:cs="Times New Roman"/>
                <w:color w:val="000000"/>
                <w:sz w:val="24"/>
                <w:szCs w:val="24"/>
                <w:shd w:val="clear" w:color="auto" w:fill="FFFFFF"/>
              </w:rPr>
            </w:rPrChange>
          </w:rPr>
          <w:t xml:space="preserve"> 3</w:t>
        </w:r>
      </w:moveTo>
      <w:ins w:id="4645" w:author="Jerome Federspiel" w:date="2022-02-03T14:31:00Z">
        <w:r w:rsidR="00A4028B" w:rsidRPr="00B62DF3">
          <w:rPr>
            <w:color w:val="000000"/>
            <w:sz w:val="24"/>
            <w:szCs w:val="24"/>
            <w:shd w:val="clear" w:color="auto" w:fill="FFFFFF"/>
            <w:rPrChange w:id="4646" w:author="Homa Ahmadzia" w:date="2022-03-04T10:22:00Z">
              <w:rPr>
                <w:rFonts w:ascii="Times New Roman" w:hAnsi="Times New Roman" w:cs="Times New Roman"/>
                <w:color w:val="000000"/>
                <w:sz w:val="24"/>
                <w:szCs w:val="24"/>
                <w:shd w:val="clear" w:color="auto" w:fill="FFFFFF"/>
              </w:rPr>
            </w:rPrChange>
          </w:rPr>
          <w:t xml:space="preserve">: </w:t>
        </w:r>
      </w:ins>
      <w:moveTo w:id="4647" w:author="Jerome Federspiel" w:date="2022-02-03T14:29:00Z">
        <w:del w:id="4648" w:author="Jerome Federspiel" w:date="2022-02-03T14:31:00Z">
          <w:r w:rsidRPr="00B62DF3" w:rsidDel="00A4028B">
            <w:rPr>
              <w:color w:val="000000"/>
              <w:sz w:val="24"/>
              <w:szCs w:val="24"/>
              <w:shd w:val="clear" w:color="auto" w:fill="FFFFFF"/>
              <w:rPrChange w:id="4649" w:author="Homa Ahmadzia" w:date="2022-03-04T10:22:00Z">
                <w:rPr>
                  <w:rFonts w:ascii="Times New Roman" w:hAnsi="Times New Roman" w:cs="Times New Roman"/>
                  <w:color w:val="000000"/>
                  <w:sz w:val="24"/>
                  <w:szCs w:val="24"/>
                  <w:shd w:val="clear" w:color="auto" w:fill="FFFFFF"/>
                </w:rPr>
              </w:rPrChange>
            </w:rPr>
            <w:delText xml:space="preserve"> c</w:delText>
          </w:r>
        </w:del>
      </w:moveTo>
      <w:ins w:id="4650" w:author="Jerome Federspiel" w:date="2022-02-03T14:31:00Z">
        <w:r w:rsidR="00A4028B" w:rsidRPr="00B62DF3">
          <w:rPr>
            <w:color w:val="000000"/>
            <w:sz w:val="24"/>
            <w:szCs w:val="24"/>
            <w:shd w:val="clear" w:color="auto" w:fill="FFFFFF"/>
            <w:rPrChange w:id="4651" w:author="Homa Ahmadzia" w:date="2022-03-04T10:22:00Z">
              <w:rPr>
                <w:rFonts w:ascii="Times New Roman" w:hAnsi="Times New Roman" w:cs="Times New Roman"/>
                <w:color w:val="000000"/>
                <w:sz w:val="24"/>
                <w:szCs w:val="24"/>
                <w:shd w:val="clear" w:color="auto" w:fill="FFFFFF"/>
              </w:rPr>
            </w:rPrChange>
          </w:rPr>
          <w:t>C</w:t>
        </w:r>
      </w:ins>
      <w:moveTo w:id="4652" w:author="Jerome Federspiel" w:date="2022-02-03T14:29:00Z">
        <w:r w:rsidRPr="00B62DF3">
          <w:rPr>
            <w:color w:val="000000"/>
            <w:sz w:val="24"/>
            <w:szCs w:val="24"/>
            <w:shd w:val="clear" w:color="auto" w:fill="FFFFFF"/>
            <w:rPrChange w:id="4653" w:author="Homa Ahmadzia" w:date="2022-03-04T10:22:00Z">
              <w:rPr>
                <w:rFonts w:ascii="Times New Roman" w:hAnsi="Times New Roman" w:cs="Times New Roman"/>
                <w:color w:val="000000"/>
                <w:sz w:val="24"/>
                <w:szCs w:val="24"/>
                <w:shd w:val="clear" w:color="auto" w:fill="FFFFFF"/>
              </w:rPr>
            </w:rPrChange>
          </w:rPr>
          <w:t>alibration curves for models using intrapartum maternal variables to predict the composite of transfusion or postpartum hemorrhage</w:t>
        </w:r>
      </w:moveTo>
    </w:p>
    <w:moveToRangeEnd w:id="4638"/>
    <w:p w14:paraId="389E56FE" w14:textId="6C88FB1D" w:rsidR="00D00354" w:rsidRPr="00B62DF3" w:rsidRDefault="00D00354">
      <w:pPr>
        <w:spacing w:line="480" w:lineRule="auto"/>
        <w:rPr>
          <w:ins w:id="4654" w:author="Jerome Federspiel" w:date="2022-02-03T14:29:00Z"/>
          <w:color w:val="000000"/>
          <w:sz w:val="24"/>
          <w:szCs w:val="24"/>
          <w:shd w:val="clear" w:color="auto" w:fill="FFFFFF"/>
          <w:rPrChange w:id="4655" w:author="Homa Ahmadzia" w:date="2022-03-04T10:22:00Z">
            <w:rPr>
              <w:ins w:id="4656" w:author="Jerome Federspiel" w:date="2022-02-03T14:29:00Z"/>
              <w:rFonts w:ascii="Times New Roman" w:hAnsi="Times New Roman" w:cs="Times New Roman"/>
              <w:color w:val="000000"/>
              <w:sz w:val="24"/>
              <w:szCs w:val="24"/>
              <w:shd w:val="clear" w:color="auto" w:fill="FFFFFF"/>
            </w:rPr>
          </w:rPrChange>
        </w:rPr>
        <w:pPrChange w:id="4657" w:author="Jerome Federspiel" w:date="2022-02-03T14:29:00Z">
          <w:pPr>
            <w:spacing w:line="240" w:lineRule="auto"/>
          </w:pPr>
        </w:pPrChange>
      </w:pPr>
    </w:p>
    <w:p w14:paraId="2702A65F" w14:textId="4A4BE3D1" w:rsidR="00D00354" w:rsidRPr="00B62DF3" w:rsidRDefault="00D00354">
      <w:pPr>
        <w:spacing w:line="480" w:lineRule="auto"/>
        <w:rPr>
          <w:moveTo w:id="4658" w:author="Jerome Federspiel" w:date="2022-02-03T14:29:00Z"/>
          <w:color w:val="000000"/>
          <w:sz w:val="24"/>
          <w:szCs w:val="24"/>
          <w:shd w:val="clear" w:color="auto" w:fill="FFFFFF"/>
          <w:rPrChange w:id="4659" w:author="Homa Ahmadzia" w:date="2022-03-04T10:22:00Z">
            <w:rPr>
              <w:moveTo w:id="4660" w:author="Jerome Federspiel" w:date="2022-02-03T14:29:00Z"/>
              <w:rFonts w:ascii="Times New Roman" w:hAnsi="Times New Roman" w:cs="Times New Roman"/>
              <w:color w:val="000000"/>
              <w:sz w:val="24"/>
              <w:szCs w:val="24"/>
              <w:shd w:val="clear" w:color="auto" w:fill="FFFFFF"/>
            </w:rPr>
          </w:rPrChange>
        </w:rPr>
        <w:pPrChange w:id="4661" w:author="Jerome Federspiel" w:date="2022-02-03T14:29:00Z">
          <w:pPr>
            <w:spacing w:line="240" w:lineRule="auto"/>
          </w:pPr>
        </w:pPrChange>
      </w:pPr>
      <w:moveToRangeStart w:id="4662" w:author="Jerome Federspiel" w:date="2022-02-03T14:29:00Z" w:name="move94790989"/>
      <w:moveTo w:id="4663" w:author="Jerome Federspiel" w:date="2022-02-03T14:29:00Z">
        <w:r w:rsidRPr="00B62DF3">
          <w:rPr>
            <w:color w:val="000000"/>
            <w:sz w:val="24"/>
            <w:szCs w:val="24"/>
            <w:shd w:val="clear" w:color="auto" w:fill="FFFFFF"/>
            <w:rPrChange w:id="4664" w:author="Homa Ahmadzia" w:date="2022-03-04T10:22:00Z">
              <w:rPr>
                <w:rFonts w:ascii="Times New Roman" w:hAnsi="Times New Roman" w:cs="Times New Roman"/>
                <w:color w:val="000000"/>
                <w:sz w:val="24"/>
                <w:szCs w:val="24"/>
                <w:shd w:val="clear" w:color="auto" w:fill="FFFFFF"/>
              </w:rPr>
            </w:rPrChange>
          </w:rPr>
          <w:t>Fig</w:t>
        </w:r>
      </w:moveTo>
      <w:ins w:id="4665" w:author="Jerome Federspiel" w:date="2022-02-03T14:29:00Z">
        <w:r w:rsidRPr="00B62DF3">
          <w:rPr>
            <w:color w:val="000000"/>
            <w:sz w:val="24"/>
            <w:szCs w:val="24"/>
            <w:shd w:val="clear" w:color="auto" w:fill="FFFFFF"/>
            <w:rPrChange w:id="4666" w:author="Homa Ahmadzia" w:date="2022-03-04T10:22:00Z">
              <w:rPr>
                <w:rFonts w:ascii="Times New Roman" w:hAnsi="Times New Roman" w:cs="Times New Roman"/>
                <w:color w:val="000000"/>
                <w:sz w:val="24"/>
                <w:szCs w:val="24"/>
                <w:shd w:val="clear" w:color="auto" w:fill="FFFFFF"/>
              </w:rPr>
            </w:rPrChange>
          </w:rPr>
          <w:t>ure</w:t>
        </w:r>
      </w:ins>
      <w:moveTo w:id="4667" w:author="Jerome Federspiel" w:date="2022-02-03T14:29:00Z">
        <w:r w:rsidRPr="00B62DF3">
          <w:rPr>
            <w:color w:val="000000"/>
            <w:sz w:val="24"/>
            <w:szCs w:val="24"/>
            <w:shd w:val="clear" w:color="auto" w:fill="FFFFFF"/>
            <w:rPrChange w:id="4668" w:author="Homa Ahmadzia" w:date="2022-03-04T10:22:00Z">
              <w:rPr>
                <w:rFonts w:ascii="Times New Roman" w:hAnsi="Times New Roman" w:cs="Times New Roman"/>
                <w:color w:val="000000"/>
                <w:sz w:val="24"/>
                <w:szCs w:val="24"/>
                <w:shd w:val="clear" w:color="auto" w:fill="FFFFFF"/>
              </w:rPr>
            </w:rPrChange>
          </w:rPr>
          <w:t xml:space="preserve"> 4</w:t>
        </w:r>
      </w:moveTo>
      <w:ins w:id="4669" w:author="Jerome Federspiel" w:date="2022-02-03T14:31:00Z">
        <w:r w:rsidR="00A4028B" w:rsidRPr="00B62DF3">
          <w:rPr>
            <w:color w:val="000000"/>
            <w:sz w:val="24"/>
            <w:szCs w:val="24"/>
            <w:shd w:val="clear" w:color="auto" w:fill="FFFFFF"/>
            <w:rPrChange w:id="4670" w:author="Homa Ahmadzia" w:date="2022-03-04T10:22:00Z">
              <w:rPr>
                <w:rFonts w:ascii="Times New Roman" w:hAnsi="Times New Roman" w:cs="Times New Roman"/>
                <w:color w:val="000000"/>
                <w:sz w:val="24"/>
                <w:szCs w:val="24"/>
                <w:shd w:val="clear" w:color="auto" w:fill="FFFFFF"/>
              </w:rPr>
            </w:rPrChange>
          </w:rPr>
          <w:t xml:space="preserve">: </w:t>
        </w:r>
      </w:ins>
      <w:moveTo w:id="4671" w:author="Jerome Federspiel" w:date="2022-02-03T14:29:00Z">
        <w:del w:id="4672" w:author="Jerome Federspiel" w:date="2022-02-03T14:31:00Z">
          <w:r w:rsidRPr="00B62DF3" w:rsidDel="00A4028B">
            <w:rPr>
              <w:color w:val="000000"/>
              <w:sz w:val="24"/>
              <w:szCs w:val="24"/>
              <w:shd w:val="clear" w:color="auto" w:fill="FFFFFF"/>
              <w:rPrChange w:id="4673" w:author="Homa Ahmadzia" w:date="2022-03-04T10:22:00Z">
                <w:rPr>
                  <w:rFonts w:ascii="Times New Roman" w:hAnsi="Times New Roman" w:cs="Times New Roman"/>
                  <w:color w:val="000000"/>
                  <w:sz w:val="24"/>
                  <w:szCs w:val="24"/>
                  <w:shd w:val="clear" w:color="auto" w:fill="FFFFFF"/>
                </w:rPr>
              </w:rPrChange>
            </w:rPr>
            <w:delText xml:space="preserve"> </w:delText>
          </w:r>
        </w:del>
        <w:r w:rsidRPr="00B62DF3">
          <w:rPr>
            <w:color w:val="000000"/>
            <w:sz w:val="24"/>
            <w:szCs w:val="24"/>
            <w:shd w:val="clear" w:color="auto" w:fill="FFFFFF"/>
            <w:rPrChange w:id="4674" w:author="Homa Ahmadzia" w:date="2022-03-04T10:22:00Z">
              <w:rPr>
                <w:rFonts w:ascii="Times New Roman" w:hAnsi="Times New Roman" w:cs="Times New Roman"/>
                <w:color w:val="000000"/>
                <w:sz w:val="24"/>
                <w:szCs w:val="24"/>
                <w:shd w:val="clear" w:color="auto" w:fill="FFFFFF"/>
              </w:rPr>
            </w:rPrChange>
          </w:rPr>
          <w:t xml:space="preserve">Top 25 predictors based on each model using intrapartum maternal factors predicting the composite of transfusion or postpartum hemorrhage </w:t>
        </w:r>
      </w:moveTo>
    </w:p>
    <w:moveToRangeEnd w:id="4662"/>
    <w:p w14:paraId="5E167E72" w14:textId="77777777" w:rsidR="00D00354" w:rsidRPr="00B62DF3" w:rsidRDefault="00D00354" w:rsidP="00846252">
      <w:pPr>
        <w:spacing w:line="240" w:lineRule="auto"/>
        <w:rPr>
          <w:color w:val="000000"/>
          <w:sz w:val="24"/>
          <w:szCs w:val="24"/>
          <w:shd w:val="clear" w:color="auto" w:fill="FFFFFF"/>
          <w:rPrChange w:id="4675" w:author="Homa Ahmadzia" w:date="2022-03-04T10:22:00Z">
            <w:rPr>
              <w:color w:val="000000"/>
              <w:shd w:val="clear" w:color="auto" w:fill="FFFFFF"/>
            </w:rPr>
          </w:rPrChange>
        </w:rPr>
      </w:pPr>
    </w:p>
    <w:p w14:paraId="7CA16A72" w14:textId="7775850E" w:rsidR="00D00354" w:rsidRPr="00B62DF3" w:rsidRDefault="00D00354">
      <w:pPr>
        <w:rPr>
          <w:ins w:id="4676" w:author="Jerome Federspiel" w:date="2022-02-03T14:28:00Z"/>
          <w:color w:val="000000"/>
          <w:sz w:val="24"/>
          <w:szCs w:val="24"/>
          <w:shd w:val="clear" w:color="auto" w:fill="FFFFFF"/>
          <w:rPrChange w:id="4677" w:author="Homa Ahmadzia" w:date="2022-03-04T10:22:00Z">
            <w:rPr>
              <w:ins w:id="4678" w:author="Jerome Federspiel" w:date="2022-02-03T14:28:00Z"/>
              <w:rFonts w:ascii="Times New Roman" w:hAnsi="Times New Roman" w:cs="Times New Roman"/>
              <w:color w:val="000000"/>
              <w:sz w:val="24"/>
              <w:szCs w:val="24"/>
              <w:shd w:val="clear" w:color="auto" w:fill="FFFFFF"/>
            </w:rPr>
          </w:rPrChange>
        </w:rPr>
      </w:pPr>
      <w:ins w:id="4679" w:author="Jerome Federspiel" w:date="2022-02-03T14:28:00Z">
        <w:r w:rsidRPr="00B62DF3">
          <w:rPr>
            <w:color w:val="000000"/>
            <w:sz w:val="24"/>
            <w:szCs w:val="24"/>
            <w:shd w:val="clear" w:color="auto" w:fill="FFFFFF"/>
            <w:rPrChange w:id="4680" w:author="Homa Ahmadzia" w:date="2022-03-04T10:22:00Z">
              <w:rPr>
                <w:rFonts w:ascii="Times New Roman" w:hAnsi="Times New Roman" w:cs="Times New Roman"/>
                <w:color w:val="000000"/>
                <w:sz w:val="24"/>
                <w:szCs w:val="24"/>
                <w:shd w:val="clear" w:color="auto" w:fill="FFFFFF"/>
              </w:rPr>
            </w:rPrChange>
          </w:rPr>
          <w:br w:type="page"/>
        </w:r>
      </w:ins>
    </w:p>
    <w:p w14:paraId="727E64BE" w14:textId="4CB42831" w:rsidR="00D00354" w:rsidRPr="00B62DF3" w:rsidDel="00B62DF3" w:rsidRDefault="00B62DF3" w:rsidP="00846252">
      <w:pPr>
        <w:spacing w:line="240" w:lineRule="auto"/>
        <w:rPr>
          <w:ins w:id="4681" w:author="Jerome Federspiel" w:date="2022-02-03T14:28:00Z"/>
          <w:del w:id="4682" w:author="Homa Ahmadzia" w:date="2022-03-04T10:24:00Z"/>
          <w:color w:val="000000"/>
          <w:sz w:val="24"/>
          <w:szCs w:val="24"/>
          <w:shd w:val="clear" w:color="auto" w:fill="FFFFFF"/>
          <w:rPrChange w:id="4683" w:author="Homa Ahmadzia" w:date="2022-03-04T10:22:00Z">
            <w:rPr>
              <w:ins w:id="4684" w:author="Jerome Federspiel" w:date="2022-02-03T14:28:00Z"/>
              <w:del w:id="4685" w:author="Homa Ahmadzia" w:date="2022-03-04T10:24:00Z"/>
              <w:rFonts w:ascii="Times New Roman" w:hAnsi="Times New Roman" w:cs="Times New Roman"/>
              <w:color w:val="000000"/>
              <w:sz w:val="24"/>
              <w:szCs w:val="24"/>
              <w:shd w:val="clear" w:color="auto" w:fill="FFFFFF"/>
            </w:rPr>
          </w:rPrChange>
        </w:rPr>
      </w:pPr>
      <w:moveToRangeStart w:id="4686" w:author="Jerome Federspiel" w:date="2022-02-03T14:28:00Z" w:name="move94790943"/>
      <w:ins w:id="4687" w:author="Jerome Federspiel" w:date="2022-02-03T14:28:00Z">
        <w:r w:rsidRPr="00B62DF3">
          <w:rPr>
            <w:noProof/>
            <w:sz w:val="24"/>
            <w:szCs w:val="24"/>
            <w:lang w:val="en-US"/>
            <w:rPrChange w:id="4688" w:author="Homa Ahmadzia" w:date="2022-03-04T10:22:00Z">
              <w:rPr>
                <w:noProof/>
                <w:lang w:val="en-US"/>
              </w:rPr>
            </w:rPrChange>
          </w:rPr>
          <w:lastRenderedPageBreak/>
          <w:drawing>
            <wp:anchor distT="0" distB="0" distL="114300" distR="114300" simplePos="0" relativeHeight="251658240" behindDoc="0" locked="0" layoutInCell="1" allowOverlap="1" wp14:anchorId="1C002DC0" wp14:editId="63DBD210">
              <wp:simplePos x="0" y="0"/>
              <wp:positionH relativeFrom="margin">
                <wp:posOffset>1049020</wp:posOffset>
              </wp:positionH>
              <wp:positionV relativeFrom="page">
                <wp:posOffset>1240155</wp:posOffset>
              </wp:positionV>
              <wp:extent cx="4938395" cy="429323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2">
                        <a:extLst>
                          <a:ext uri="{28A0092B-C50C-407E-A947-70E740481C1C}">
                            <a14:useLocalDpi xmlns:a14="http://schemas.microsoft.com/office/drawing/2010/main" val="0"/>
                          </a:ext>
                        </a:extLst>
                      </a:blip>
                      <a:srcRect l="35242"/>
                      <a:stretch/>
                    </pic:blipFill>
                    <pic:spPr bwMode="auto">
                      <a:xfrm>
                        <a:off x="0" y="0"/>
                        <a:ext cx="4938395" cy="4293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moveToRangeEnd w:id="4686"/>
      <w:ins w:id="4689" w:author="Jerome Federspiel" w:date="2022-02-03T14:29:00Z">
        <w:r w:rsidR="00D00354" w:rsidRPr="00B62DF3">
          <w:rPr>
            <w:color w:val="000000"/>
            <w:sz w:val="24"/>
            <w:szCs w:val="24"/>
            <w:shd w:val="clear" w:color="auto" w:fill="FFFFFF"/>
            <w:rPrChange w:id="4690" w:author="Homa Ahmadzia" w:date="2022-03-04T10:22:00Z">
              <w:rPr>
                <w:rFonts w:ascii="Times New Roman" w:hAnsi="Times New Roman" w:cs="Times New Roman"/>
                <w:color w:val="000000"/>
                <w:sz w:val="24"/>
                <w:szCs w:val="24"/>
                <w:shd w:val="clear" w:color="auto" w:fill="FFFFFF"/>
              </w:rPr>
            </w:rPrChange>
          </w:rPr>
          <w:t>Figure 1</w:t>
        </w:r>
      </w:ins>
    </w:p>
    <w:p w14:paraId="54B86B61" w14:textId="154A7179" w:rsidR="00D00354" w:rsidRPr="00B62DF3" w:rsidDel="00B62DF3" w:rsidRDefault="00D00354">
      <w:pPr>
        <w:rPr>
          <w:ins w:id="4691" w:author="Jerome Federspiel" w:date="2022-02-03T14:28:00Z"/>
          <w:del w:id="4692" w:author="Homa Ahmadzia" w:date="2022-03-04T10:24:00Z"/>
          <w:color w:val="000000"/>
          <w:sz w:val="24"/>
          <w:szCs w:val="24"/>
          <w:shd w:val="clear" w:color="auto" w:fill="FFFFFF"/>
          <w:rPrChange w:id="4693" w:author="Homa Ahmadzia" w:date="2022-03-04T10:22:00Z">
            <w:rPr>
              <w:ins w:id="4694" w:author="Jerome Federspiel" w:date="2022-02-03T14:28:00Z"/>
              <w:del w:id="4695" w:author="Homa Ahmadzia" w:date="2022-03-04T10:24:00Z"/>
              <w:rFonts w:ascii="Times New Roman" w:hAnsi="Times New Roman" w:cs="Times New Roman"/>
              <w:color w:val="000000"/>
              <w:sz w:val="24"/>
              <w:szCs w:val="24"/>
              <w:shd w:val="clear" w:color="auto" w:fill="FFFFFF"/>
            </w:rPr>
          </w:rPrChange>
        </w:rPr>
      </w:pPr>
      <w:ins w:id="4696" w:author="Jerome Federspiel" w:date="2022-02-03T14:28:00Z">
        <w:r w:rsidRPr="00B62DF3">
          <w:rPr>
            <w:color w:val="000000"/>
            <w:sz w:val="24"/>
            <w:szCs w:val="24"/>
            <w:shd w:val="clear" w:color="auto" w:fill="FFFFFF"/>
            <w:rPrChange w:id="4697" w:author="Homa Ahmadzia" w:date="2022-03-04T10:22:00Z">
              <w:rPr>
                <w:rFonts w:ascii="Times New Roman" w:hAnsi="Times New Roman" w:cs="Times New Roman"/>
                <w:color w:val="000000"/>
                <w:sz w:val="24"/>
                <w:szCs w:val="24"/>
                <w:shd w:val="clear" w:color="auto" w:fill="FFFFFF"/>
              </w:rPr>
            </w:rPrChange>
          </w:rPr>
          <w:br w:type="page"/>
        </w:r>
      </w:ins>
    </w:p>
    <w:p w14:paraId="4005A87E" w14:textId="6E9F73C6" w:rsidR="00A4028B" w:rsidRPr="00B62DF3" w:rsidDel="0037311C" w:rsidRDefault="00D00354">
      <w:pPr>
        <w:rPr>
          <w:del w:id="4698" w:author="Jerome Federspiel" w:date="2022-02-03T14:44:00Z"/>
          <w:color w:val="000000"/>
          <w:sz w:val="24"/>
          <w:szCs w:val="24"/>
          <w:shd w:val="clear" w:color="auto" w:fill="FFFFFF"/>
          <w:rPrChange w:id="4699" w:author="Homa Ahmadzia" w:date="2022-03-04T10:22:00Z">
            <w:rPr>
              <w:del w:id="4700" w:author="Jerome Federspiel" w:date="2022-02-03T14:44:00Z"/>
              <w:color w:val="000000"/>
              <w:shd w:val="clear" w:color="auto" w:fill="FFFFFF"/>
            </w:rPr>
          </w:rPrChange>
        </w:rPr>
        <w:pPrChange w:id="4701" w:author="Homa Ahmadzia" w:date="2022-03-04T10:24:00Z">
          <w:pPr>
            <w:spacing w:line="240" w:lineRule="auto"/>
          </w:pPr>
        </w:pPrChange>
      </w:pPr>
      <w:ins w:id="4702" w:author="Jerome Federspiel" w:date="2022-02-03T14:29:00Z">
        <w:r w:rsidRPr="00B62DF3">
          <w:rPr>
            <w:color w:val="000000"/>
            <w:sz w:val="24"/>
            <w:szCs w:val="24"/>
            <w:shd w:val="clear" w:color="auto" w:fill="FFFFFF"/>
            <w:rPrChange w:id="4703" w:author="Homa Ahmadzia" w:date="2022-03-04T10:22:00Z">
              <w:rPr>
                <w:rFonts w:ascii="Times New Roman" w:hAnsi="Times New Roman" w:cs="Times New Roman"/>
                <w:color w:val="000000"/>
                <w:sz w:val="24"/>
                <w:szCs w:val="24"/>
                <w:shd w:val="clear" w:color="auto" w:fill="FFFFFF"/>
              </w:rPr>
            </w:rPrChange>
          </w:rPr>
          <w:t>Figure 2</w:t>
        </w:r>
      </w:ins>
    </w:p>
    <w:p w14:paraId="2A52C306" w14:textId="7B62C7AC" w:rsidR="00846252" w:rsidRPr="00B62DF3" w:rsidRDefault="00846252" w:rsidP="00846252">
      <w:pPr>
        <w:spacing w:line="240" w:lineRule="auto"/>
        <w:rPr>
          <w:color w:val="000000"/>
          <w:sz w:val="24"/>
          <w:szCs w:val="24"/>
          <w:shd w:val="clear" w:color="auto" w:fill="FFFFFF"/>
          <w:rPrChange w:id="4704" w:author="Homa Ahmadzia" w:date="2022-03-04T10:22:00Z">
            <w:rPr>
              <w:color w:val="000000"/>
              <w:shd w:val="clear" w:color="auto" w:fill="FFFFFF"/>
            </w:rPr>
          </w:rPrChange>
        </w:rPr>
      </w:pPr>
      <w:r w:rsidRPr="00B62DF3">
        <w:rPr>
          <w:noProof/>
          <w:color w:val="000000"/>
          <w:sz w:val="24"/>
          <w:szCs w:val="24"/>
          <w:shd w:val="clear" w:color="auto" w:fill="FFFFFF"/>
          <w:lang w:val="en-US"/>
          <w:rPrChange w:id="4705" w:author="Homa Ahmadzia" w:date="2022-03-04T10:22:00Z">
            <w:rPr>
              <w:noProof/>
              <w:color w:val="000000"/>
              <w:shd w:val="clear" w:color="auto" w:fill="FFFFFF"/>
              <w:lang w:val="en-US"/>
            </w:rPr>
          </w:rPrChange>
        </w:rPr>
        <w:drawing>
          <wp:anchor distT="0" distB="0" distL="114300" distR="114300" simplePos="0" relativeHeight="251659264" behindDoc="0" locked="0" layoutInCell="1" allowOverlap="1" wp14:anchorId="771F3BBC" wp14:editId="79A62C4E">
            <wp:simplePos x="0" y="0"/>
            <wp:positionH relativeFrom="column">
              <wp:align>center</wp:align>
            </wp:positionH>
            <wp:positionV relativeFrom="paragraph">
              <wp:posOffset>1905</wp:posOffset>
            </wp:positionV>
            <wp:extent cx="4544568" cy="3621024"/>
            <wp:effectExtent l="0" t="0" r="8890" b="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44568" cy="3621024"/>
                    </a:xfrm>
                    <a:prstGeom prst="rect">
                      <a:avLst/>
                    </a:prstGeom>
                  </pic:spPr>
                </pic:pic>
              </a:graphicData>
            </a:graphic>
            <wp14:sizeRelH relativeFrom="page">
              <wp14:pctWidth>0</wp14:pctWidth>
            </wp14:sizeRelH>
            <wp14:sizeRelV relativeFrom="page">
              <wp14:pctHeight>0</wp14:pctHeight>
            </wp14:sizeRelV>
          </wp:anchor>
        </w:drawing>
      </w:r>
      <w:r w:rsidRPr="00B62DF3">
        <w:rPr>
          <w:noProof/>
          <w:color w:val="000000"/>
          <w:sz w:val="24"/>
          <w:szCs w:val="24"/>
          <w:shd w:val="clear" w:color="auto" w:fill="FFFFFF"/>
          <w:lang w:val="en-US"/>
          <w:rPrChange w:id="4706" w:author="Homa Ahmadzia" w:date="2022-03-04T10:22:00Z">
            <w:rPr>
              <w:noProof/>
              <w:color w:val="000000"/>
              <w:shd w:val="clear" w:color="auto" w:fill="FFFFFF"/>
              <w:lang w:val="en-US"/>
            </w:rPr>
          </w:rPrChange>
        </w:rPr>
        <w:drawing>
          <wp:anchor distT="0" distB="0" distL="114300" distR="114300" simplePos="0" relativeHeight="251660288" behindDoc="0" locked="0" layoutInCell="1" allowOverlap="1" wp14:anchorId="2CB4DD16" wp14:editId="463C9E5F">
            <wp:simplePos x="0" y="0"/>
            <wp:positionH relativeFrom="column">
              <wp:align>center</wp:align>
            </wp:positionH>
            <wp:positionV relativeFrom="paragraph">
              <wp:posOffset>3621405</wp:posOffset>
            </wp:positionV>
            <wp:extent cx="4663440" cy="3721608"/>
            <wp:effectExtent l="0" t="0" r="3810" b="0"/>
            <wp:wrapSquare wrapText="bothSides"/>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63440" cy="3721608"/>
                    </a:xfrm>
                    <a:prstGeom prst="rect">
                      <a:avLst/>
                    </a:prstGeom>
                  </pic:spPr>
                </pic:pic>
              </a:graphicData>
            </a:graphic>
            <wp14:sizeRelH relativeFrom="page">
              <wp14:pctWidth>0</wp14:pctWidth>
            </wp14:sizeRelH>
            <wp14:sizeRelV relativeFrom="page">
              <wp14:pctHeight>0</wp14:pctHeight>
            </wp14:sizeRelV>
          </wp:anchor>
        </w:drawing>
      </w:r>
    </w:p>
    <w:p w14:paraId="3F3D4CFC" w14:textId="77777777" w:rsidR="00D00354" w:rsidRPr="00B62DF3" w:rsidRDefault="00D00354">
      <w:pPr>
        <w:rPr>
          <w:ins w:id="4707" w:author="Jerome Federspiel" w:date="2022-02-03T14:28:00Z"/>
          <w:color w:val="000000"/>
          <w:sz w:val="24"/>
          <w:szCs w:val="24"/>
          <w:shd w:val="clear" w:color="auto" w:fill="FFFFFF"/>
          <w:rPrChange w:id="4708" w:author="Homa Ahmadzia" w:date="2022-03-04T10:22:00Z">
            <w:rPr>
              <w:ins w:id="4709" w:author="Jerome Federspiel" w:date="2022-02-03T14:28:00Z"/>
              <w:rFonts w:ascii="Times New Roman" w:hAnsi="Times New Roman" w:cs="Times New Roman"/>
              <w:color w:val="000000"/>
              <w:sz w:val="24"/>
              <w:szCs w:val="24"/>
              <w:shd w:val="clear" w:color="auto" w:fill="FFFFFF"/>
            </w:rPr>
          </w:rPrChange>
        </w:rPr>
      </w:pPr>
      <w:ins w:id="4710" w:author="Jerome Federspiel" w:date="2022-02-03T14:28:00Z">
        <w:r w:rsidRPr="00B62DF3">
          <w:rPr>
            <w:color w:val="000000"/>
            <w:sz w:val="24"/>
            <w:szCs w:val="24"/>
            <w:shd w:val="clear" w:color="auto" w:fill="FFFFFF"/>
            <w:rPrChange w:id="4711" w:author="Homa Ahmadzia" w:date="2022-03-04T10:22:00Z">
              <w:rPr>
                <w:rFonts w:ascii="Times New Roman" w:hAnsi="Times New Roman" w:cs="Times New Roman"/>
                <w:color w:val="000000"/>
                <w:sz w:val="24"/>
                <w:szCs w:val="24"/>
                <w:shd w:val="clear" w:color="auto" w:fill="FFFFFF"/>
              </w:rPr>
            </w:rPrChange>
          </w:rPr>
          <w:br w:type="page"/>
        </w:r>
      </w:ins>
    </w:p>
    <w:p w14:paraId="44107826" w14:textId="5EEE789E" w:rsidR="00846252" w:rsidRPr="00B62DF3" w:rsidDel="00D00354" w:rsidRDefault="00B62DF3" w:rsidP="00846252">
      <w:pPr>
        <w:spacing w:line="240" w:lineRule="auto"/>
        <w:rPr>
          <w:moveFrom w:id="4712" w:author="Jerome Federspiel" w:date="2022-02-03T14:29:00Z"/>
          <w:color w:val="000000"/>
          <w:sz w:val="24"/>
          <w:szCs w:val="24"/>
          <w:shd w:val="clear" w:color="auto" w:fill="FFFFFF"/>
          <w:rPrChange w:id="4713" w:author="Homa Ahmadzia" w:date="2022-03-04T10:22:00Z">
            <w:rPr>
              <w:moveFrom w:id="4714" w:author="Jerome Federspiel" w:date="2022-02-03T14:29:00Z"/>
              <w:color w:val="000000"/>
              <w:shd w:val="clear" w:color="auto" w:fill="FFFFFF"/>
            </w:rPr>
          </w:rPrChange>
        </w:rPr>
      </w:pPr>
      <w:r w:rsidRPr="00B62DF3">
        <w:rPr>
          <w:noProof/>
          <w:color w:val="000000"/>
          <w:sz w:val="24"/>
          <w:szCs w:val="24"/>
          <w:shd w:val="clear" w:color="auto" w:fill="FFFFFF"/>
          <w:lang w:val="en-US"/>
          <w:rPrChange w:id="4715" w:author="Homa Ahmadzia" w:date="2022-03-04T10:22:00Z">
            <w:rPr>
              <w:noProof/>
              <w:color w:val="000000"/>
              <w:shd w:val="clear" w:color="auto" w:fill="FFFFFF"/>
              <w:lang w:val="en-US"/>
            </w:rPr>
          </w:rPrChange>
        </w:rPr>
        <w:lastRenderedPageBreak/>
        <w:drawing>
          <wp:anchor distT="0" distB="0" distL="114300" distR="114300" simplePos="0" relativeHeight="251661312" behindDoc="0" locked="0" layoutInCell="1" allowOverlap="1" wp14:anchorId="54A80D1E" wp14:editId="7D4AAEAA">
            <wp:simplePos x="0" y="0"/>
            <wp:positionH relativeFrom="column">
              <wp:posOffset>455213</wp:posOffset>
            </wp:positionH>
            <wp:positionV relativeFrom="page">
              <wp:posOffset>1350783</wp:posOffset>
            </wp:positionV>
            <wp:extent cx="5303520" cy="4224528"/>
            <wp:effectExtent l="0" t="0" r="0" b="0"/>
            <wp:wrapSquare wrapText="bothSides"/>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03520" cy="4224528"/>
                    </a:xfrm>
                    <a:prstGeom prst="rect">
                      <a:avLst/>
                    </a:prstGeom>
                  </pic:spPr>
                </pic:pic>
              </a:graphicData>
            </a:graphic>
            <wp14:sizeRelH relativeFrom="margin">
              <wp14:pctWidth>0</wp14:pctWidth>
            </wp14:sizeRelH>
            <wp14:sizeRelV relativeFrom="margin">
              <wp14:pctHeight>0</wp14:pctHeight>
            </wp14:sizeRelV>
          </wp:anchor>
        </w:drawing>
      </w:r>
      <w:ins w:id="4716" w:author="Jerome Federspiel" w:date="2022-02-03T14:29:00Z">
        <w:r w:rsidR="00D00354" w:rsidRPr="00B62DF3">
          <w:rPr>
            <w:color w:val="000000"/>
            <w:sz w:val="24"/>
            <w:szCs w:val="24"/>
            <w:shd w:val="clear" w:color="auto" w:fill="FFFFFF"/>
            <w:rPrChange w:id="4717" w:author="Homa Ahmadzia" w:date="2022-03-04T10:22:00Z">
              <w:rPr>
                <w:rFonts w:ascii="Times New Roman" w:hAnsi="Times New Roman" w:cs="Times New Roman"/>
                <w:color w:val="000000"/>
                <w:sz w:val="24"/>
                <w:szCs w:val="24"/>
                <w:shd w:val="clear" w:color="auto" w:fill="FFFFFF"/>
              </w:rPr>
            </w:rPrChange>
          </w:rPr>
          <w:t>Figure 3</w:t>
        </w:r>
      </w:ins>
      <w:moveFromRangeStart w:id="4718" w:author="Jerome Federspiel" w:date="2022-02-03T14:29:00Z" w:name="move94790983"/>
      <w:moveFrom w:id="4719" w:author="Jerome Federspiel" w:date="2022-02-03T14:29:00Z">
        <w:r w:rsidR="00846252" w:rsidRPr="00B62DF3" w:rsidDel="00D00354">
          <w:rPr>
            <w:color w:val="000000"/>
            <w:sz w:val="24"/>
            <w:szCs w:val="24"/>
            <w:shd w:val="clear" w:color="auto" w:fill="FFFFFF"/>
            <w:rPrChange w:id="4720" w:author="Homa Ahmadzia" w:date="2022-03-04T10:22:00Z">
              <w:rPr>
                <w:color w:val="000000"/>
                <w:shd w:val="clear" w:color="auto" w:fill="FFFFFF"/>
              </w:rPr>
            </w:rPrChange>
          </w:rPr>
          <w:t>Fig 3 calibration curves</w:t>
        </w:r>
        <w:r w:rsidR="003C70AC" w:rsidRPr="00B62DF3" w:rsidDel="00D00354">
          <w:rPr>
            <w:color w:val="000000"/>
            <w:sz w:val="24"/>
            <w:szCs w:val="24"/>
            <w:shd w:val="clear" w:color="auto" w:fill="FFFFFF"/>
            <w:rPrChange w:id="4721" w:author="Homa Ahmadzia" w:date="2022-03-04T10:22:00Z">
              <w:rPr>
                <w:color w:val="000000"/>
                <w:shd w:val="clear" w:color="auto" w:fill="FFFFFF"/>
              </w:rPr>
            </w:rPrChange>
          </w:rPr>
          <w:t xml:space="preserve"> for models using intrapartum maternal variables to predict </w:t>
        </w:r>
        <w:r w:rsidR="00E876BA" w:rsidRPr="00B62DF3" w:rsidDel="00D00354">
          <w:rPr>
            <w:color w:val="000000"/>
            <w:sz w:val="24"/>
            <w:szCs w:val="24"/>
            <w:shd w:val="clear" w:color="auto" w:fill="FFFFFF"/>
            <w:rPrChange w:id="4722" w:author="Homa Ahmadzia" w:date="2022-03-04T10:22:00Z">
              <w:rPr>
                <w:color w:val="000000"/>
                <w:shd w:val="clear" w:color="auto" w:fill="FFFFFF"/>
              </w:rPr>
            </w:rPrChange>
          </w:rPr>
          <w:t xml:space="preserve">the composite of </w:t>
        </w:r>
        <w:r w:rsidR="003C70AC" w:rsidRPr="00B62DF3" w:rsidDel="00D00354">
          <w:rPr>
            <w:color w:val="000000"/>
            <w:sz w:val="24"/>
            <w:szCs w:val="24"/>
            <w:shd w:val="clear" w:color="auto" w:fill="FFFFFF"/>
            <w:rPrChange w:id="4723" w:author="Homa Ahmadzia" w:date="2022-03-04T10:22:00Z">
              <w:rPr>
                <w:color w:val="000000"/>
                <w:shd w:val="clear" w:color="auto" w:fill="FFFFFF"/>
              </w:rPr>
            </w:rPrChange>
          </w:rPr>
          <w:t>transfusion or postpartum hemorrhage</w:t>
        </w:r>
      </w:moveFrom>
    </w:p>
    <w:p w14:paraId="46DE21C5" w14:textId="14DC351E" w:rsidR="00846252" w:rsidRPr="00B62DF3" w:rsidDel="0037311C" w:rsidRDefault="00846252" w:rsidP="00846252">
      <w:pPr>
        <w:spacing w:line="240" w:lineRule="auto"/>
        <w:rPr>
          <w:del w:id="4724" w:author="Jerome Federspiel" w:date="2022-02-03T14:44:00Z"/>
          <w:color w:val="000000"/>
          <w:sz w:val="24"/>
          <w:szCs w:val="24"/>
          <w:shd w:val="clear" w:color="auto" w:fill="FFFFFF"/>
          <w:rPrChange w:id="4725" w:author="Homa Ahmadzia" w:date="2022-03-04T10:22:00Z">
            <w:rPr>
              <w:del w:id="4726" w:author="Jerome Federspiel" w:date="2022-02-03T14:44:00Z"/>
              <w:color w:val="000000"/>
              <w:shd w:val="clear" w:color="auto" w:fill="FFFFFF"/>
            </w:rPr>
          </w:rPrChange>
        </w:rPr>
      </w:pPr>
      <w:moveFrom w:id="4727" w:author="Jerome Federspiel" w:date="2022-02-03T14:29:00Z">
        <w:del w:id="4728" w:author="Jerome Federspiel" w:date="2022-02-03T14:44:00Z">
          <w:r w:rsidRPr="00B62DF3" w:rsidDel="0037311C">
            <w:rPr>
              <w:color w:val="000000"/>
              <w:sz w:val="24"/>
              <w:szCs w:val="24"/>
              <w:shd w:val="clear" w:color="auto" w:fill="FFFFFF"/>
              <w:rPrChange w:id="4729" w:author="Homa Ahmadzia" w:date="2022-03-04T10:22:00Z">
                <w:rPr>
                  <w:color w:val="000000"/>
                  <w:shd w:val="clear" w:color="auto" w:fill="FFFFFF"/>
                </w:rPr>
              </w:rPrChange>
            </w:rPr>
            <w:delText xml:space="preserve"> </w:delText>
          </w:r>
        </w:del>
      </w:moveFrom>
      <w:moveFromRangeEnd w:id="4718"/>
    </w:p>
    <w:p w14:paraId="52C265D8" w14:textId="77777777" w:rsidR="00846252" w:rsidRPr="00B62DF3" w:rsidRDefault="00846252" w:rsidP="00846252">
      <w:pPr>
        <w:spacing w:line="240" w:lineRule="auto"/>
        <w:rPr>
          <w:color w:val="000000"/>
          <w:sz w:val="24"/>
          <w:szCs w:val="24"/>
          <w:shd w:val="clear" w:color="auto" w:fill="FFFFFF"/>
          <w:rPrChange w:id="4730" w:author="Homa Ahmadzia" w:date="2022-03-04T10:22:00Z">
            <w:rPr>
              <w:color w:val="000000"/>
              <w:shd w:val="clear" w:color="auto" w:fill="FFFFFF"/>
            </w:rPr>
          </w:rPrChange>
        </w:rPr>
      </w:pPr>
      <w:r w:rsidRPr="00B62DF3">
        <w:rPr>
          <w:color w:val="000000"/>
          <w:sz w:val="24"/>
          <w:szCs w:val="24"/>
          <w:rPrChange w:id="4731" w:author="Homa Ahmadzia" w:date="2022-03-04T10:22:00Z">
            <w:rPr>
              <w:color w:val="000000"/>
            </w:rPr>
          </w:rPrChange>
        </w:rPr>
        <w:br/>
      </w:r>
      <w:r w:rsidRPr="00B62DF3">
        <w:rPr>
          <w:color w:val="000000"/>
          <w:sz w:val="24"/>
          <w:szCs w:val="24"/>
          <w:shd w:val="clear" w:color="auto" w:fill="FFFFFF"/>
          <w:rPrChange w:id="4732" w:author="Homa Ahmadzia" w:date="2022-03-04T10:22:00Z">
            <w:rPr>
              <w:color w:val="000000"/>
              <w:shd w:val="clear" w:color="auto" w:fill="FFFFFF"/>
            </w:rPr>
          </w:rPrChange>
        </w:rPr>
        <w:br w:type="page"/>
      </w:r>
    </w:p>
    <w:p w14:paraId="06CA0329" w14:textId="4288703A" w:rsidR="00846252" w:rsidRPr="00B62DF3" w:rsidRDefault="00B62DF3" w:rsidP="00846252">
      <w:pPr>
        <w:spacing w:line="240" w:lineRule="auto"/>
        <w:rPr>
          <w:moveFrom w:id="4733" w:author="Jerome Federspiel" w:date="2022-02-03T14:29:00Z"/>
          <w:color w:val="000000"/>
          <w:sz w:val="24"/>
          <w:szCs w:val="24"/>
          <w:shd w:val="clear" w:color="auto" w:fill="FFFFFF"/>
          <w:rPrChange w:id="4734" w:author="Homa Ahmadzia" w:date="2022-03-04T10:22:00Z">
            <w:rPr>
              <w:moveFrom w:id="4735" w:author="Jerome Federspiel" w:date="2022-02-03T14:29:00Z"/>
              <w:rFonts w:ascii="Times New Roman" w:hAnsi="Times New Roman" w:cs="Times New Roman"/>
              <w:color w:val="000000"/>
              <w:sz w:val="24"/>
              <w:szCs w:val="24"/>
              <w:shd w:val="clear" w:color="auto" w:fill="FFFFFF"/>
            </w:rPr>
          </w:rPrChange>
        </w:rPr>
      </w:pPr>
      <w:r w:rsidRPr="00B62DF3">
        <w:rPr>
          <w:noProof/>
          <w:sz w:val="24"/>
          <w:szCs w:val="24"/>
          <w:lang w:val="en-US"/>
          <w:rPrChange w:id="4736" w:author="Homa Ahmadzia" w:date="2022-03-04T10:22:00Z">
            <w:rPr>
              <w:noProof/>
              <w:lang w:val="en-US"/>
            </w:rPr>
          </w:rPrChange>
        </w:rPr>
        <w:lastRenderedPageBreak/>
        <w:drawing>
          <wp:anchor distT="0" distB="0" distL="114300" distR="114300" simplePos="0" relativeHeight="251662336" behindDoc="0" locked="0" layoutInCell="1" allowOverlap="1" wp14:anchorId="415622B8" wp14:editId="07463D16">
            <wp:simplePos x="0" y="0"/>
            <wp:positionH relativeFrom="margin">
              <wp:align>right</wp:align>
            </wp:positionH>
            <wp:positionV relativeFrom="page">
              <wp:posOffset>1436260</wp:posOffset>
            </wp:positionV>
            <wp:extent cx="5952267" cy="3401568"/>
            <wp:effectExtent l="0" t="0" r="0" b="0"/>
            <wp:wrapSquare wrapText="bothSides"/>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52267" cy="3401568"/>
                    </a:xfrm>
                    <a:prstGeom prst="rect">
                      <a:avLst/>
                    </a:prstGeom>
                  </pic:spPr>
                </pic:pic>
              </a:graphicData>
            </a:graphic>
            <wp14:sizeRelV relativeFrom="margin">
              <wp14:pctHeight>0</wp14:pctHeight>
            </wp14:sizeRelV>
          </wp:anchor>
        </w:drawing>
      </w:r>
      <w:ins w:id="4737" w:author="Jerome Federspiel" w:date="2022-02-03T14:33:00Z">
        <w:r w:rsidR="00A4028B" w:rsidRPr="00B62DF3">
          <w:rPr>
            <w:color w:val="000000"/>
            <w:sz w:val="24"/>
            <w:szCs w:val="24"/>
            <w:shd w:val="clear" w:color="auto" w:fill="FFFFFF"/>
            <w:rPrChange w:id="4738" w:author="Homa Ahmadzia" w:date="2022-03-04T10:22:00Z">
              <w:rPr>
                <w:rFonts w:ascii="Times New Roman" w:hAnsi="Times New Roman" w:cs="Times New Roman"/>
                <w:color w:val="000000"/>
                <w:sz w:val="24"/>
                <w:szCs w:val="24"/>
                <w:shd w:val="clear" w:color="auto" w:fill="FFFFFF"/>
              </w:rPr>
            </w:rPrChange>
          </w:rPr>
          <w:t>Figure 4</w:t>
        </w:r>
      </w:ins>
      <w:moveFromRangeStart w:id="4739" w:author="Jerome Federspiel" w:date="2022-02-03T14:29:00Z" w:name="move94790989"/>
      <w:commentRangeStart w:id="4740"/>
      <w:moveFrom w:id="4741" w:author="Jerome Federspiel" w:date="2022-02-03T14:29:00Z">
        <w:r w:rsidR="00846252" w:rsidRPr="00B62DF3" w:rsidDel="00D00354">
          <w:rPr>
            <w:color w:val="000000"/>
            <w:sz w:val="24"/>
            <w:szCs w:val="24"/>
            <w:shd w:val="clear" w:color="auto" w:fill="FFFFFF"/>
            <w:rPrChange w:id="4742" w:author="Homa Ahmadzia" w:date="2022-03-04T10:22:00Z">
              <w:rPr>
                <w:color w:val="000000"/>
                <w:shd w:val="clear" w:color="auto" w:fill="FFFFFF"/>
              </w:rPr>
            </w:rPrChange>
          </w:rPr>
          <w:t xml:space="preserve">Fig 4 </w:t>
        </w:r>
        <w:commentRangeEnd w:id="4740"/>
        <w:r w:rsidR="008148CD" w:rsidRPr="00B62DF3" w:rsidDel="00D00354">
          <w:rPr>
            <w:rStyle w:val="CommentReference"/>
            <w:sz w:val="24"/>
            <w:szCs w:val="24"/>
            <w:rPrChange w:id="4743" w:author="Homa Ahmadzia" w:date="2022-03-04T10:22:00Z">
              <w:rPr>
                <w:rStyle w:val="CommentReference"/>
              </w:rPr>
            </w:rPrChange>
          </w:rPr>
          <w:commentReference w:id="4740"/>
        </w:r>
        <w:r w:rsidR="00846252" w:rsidRPr="00B62DF3" w:rsidDel="00D00354">
          <w:rPr>
            <w:color w:val="000000"/>
            <w:sz w:val="24"/>
            <w:szCs w:val="24"/>
            <w:shd w:val="clear" w:color="auto" w:fill="FFFFFF"/>
            <w:rPrChange w:id="4744" w:author="Homa Ahmadzia" w:date="2022-03-04T10:22:00Z">
              <w:rPr>
                <w:color w:val="000000"/>
                <w:shd w:val="clear" w:color="auto" w:fill="FFFFFF"/>
              </w:rPr>
            </w:rPrChange>
          </w:rPr>
          <w:t xml:space="preserve">Top 25 predictors </w:t>
        </w:r>
        <w:r w:rsidR="003C70AC" w:rsidRPr="00B62DF3" w:rsidDel="00D00354">
          <w:rPr>
            <w:color w:val="000000"/>
            <w:sz w:val="24"/>
            <w:szCs w:val="24"/>
            <w:shd w:val="clear" w:color="auto" w:fill="FFFFFF"/>
            <w:rPrChange w:id="4745" w:author="Homa Ahmadzia" w:date="2022-03-04T10:22:00Z">
              <w:rPr>
                <w:color w:val="000000"/>
                <w:shd w:val="clear" w:color="auto" w:fill="FFFFFF"/>
              </w:rPr>
            </w:rPrChange>
          </w:rPr>
          <w:t xml:space="preserve">based on each model using intrapartum maternal factors predicting </w:t>
        </w:r>
        <w:r w:rsidR="00E876BA" w:rsidRPr="00B62DF3" w:rsidDel="00D00354">
          <w:rPr>
            <w:color w:val="000000"/>
            <w:sz w:val="24"/>
            <w:szCs w:val="24"/>
            <w:shd w:val="clear" w:color="auto" w:fill="FFFFFF"/>
            <w:rPrChange w:id="4746" w:author="Homa Ahmadzia" w:date="2022-03-04T10:22:00Z">
              <w:rPr>
                <w:color w:val="000000"/>
                <w:shd w:val="clear" w:color="auto" w:fill="FFFFFF"/>
              </w:rPr>
            </w:rPrChange>
          </w:rPr>
          <w:t xml:space="preserve">the composite of </w:t>
        </w:r>
        <w:r w:rsidR="003C70AC" w:rsidRPr="00B62DF3" w:rsidDel="00D00354">
          <w:rPr>
            <w:color w:val="000000"/>
            <w:sz w:val="24"/>
            <w:szCs w:val="24"/>
            <w:shd w:val="clear" w:color="auto" w:fill="FFFFFF"/>
            <w:rPrChange w:id="4747" w:author="Homa Ahmadzia" w:date="2022-03-04T10:22:00Z">
              <w:rPr>
                <w:color w:val="000000"/>
                <w:shd w:val="clear" w:color="auto" w:fill="FFFFFF"/>
              </w:rPr>
            </w:rPrChange>
          </w:rPr>
          <w:t xml:space="preserve">transfusion or postpartum hemorrhage </w:t>
        </w:r>
      </w:moveFrom>
    </w:p>
    <w:moveFromRangeEnd w:id="4739"/>
    <w:p w14:paraId="0EE800C2" w14:textId="57F44CD8" w:rsidR="00846252" w:rsidRPr="00B62DF3" w:rsidDel="0037311C" w:rsidRDefault="00846252" w:rsidP="00846252">
      <w:pPr>
        <w:spacing w:line="240" w:lineRule="auto"/>
        <w:rPr>
          <w:del w:id="4748" w:author="Jerome Federspiel" w:date="2022-02-03T14:44:00Z"/>
          <w:sz w:val="24"/>
          <w:szCs w:val="24"/>
          <w:rPrChange w:id="4749" w:author="Homa Ahmadzia" w:date="2022-03-04T10:22:00Z">
            <w:rPr>
              <w:del w:id="4750" w:author="Jerome Federspiel" w:date="2022-02-03T14:44:00Z"/>
            </w:rPr>
          </w:rPrChange>
        </w:rPr>
      </w:pPr>
    </w:p>
    <w:p w14:paraId="7571C32D" w14:textId="34B94492" w:rsidR="00846252" w:rsidRPr="00B62DF3" w:rsidDel="00A4028B" w:rsidRDefault="00846252" w:rsidP="00846252">
      <w:pPr>
        <w:spacing w:line="240" w:lineRule="auto"/>
        <w:rPr>
          <w:del w:id="4751" w:author="Jerome Federspiel" w:date="2022-02-03T14:33:00Z"/>
          <w:sz w:val="24"/>
          <w:szCs w:val="24"/>
          <w:rPrChange w:id="4752" w:author="Homa Ahmadzia" w:date="2022-03-04T10:22:00Z">
            <w:rPr>
              <w:del w:id="4753" w:author="Jerome Federspiel" w:date="2022-02-03T14:33:00Z"/>
            </w:rPr>
          </w:rPrChange>
        </w:rPr>
      </w:pPr>
    </w:p>
    <w:p w14:paraId="28599819" w14:textId="77777777" w:rsidR="00846252" w:rsidRPr="00B62DF3" w:rsidDel="00A4028B" w:rsidRDefault="00846252" w:rsidP="00846252">
      <w:pPr>
        <w:spacing w:line="240" w:lineRule="auto"/>
        <w:rPr>
          <w:del w:id="4754" w:author="Jerome Federspiel" w:date="2022-02-03T14:33:00Z"/>
          <w:sz w:val="24"/>
          <w:szCs w:val="24"/>
          <w:rPrChange w:id="4755" w:author="Homa Ahmadzia" w:date="2022-03-04T10:22:00Z">
            <w:rPr>
              <w:del w:id="4756" w:author="Jerome Federspiel" w:date="2022-02-03T14:33:00Z"/>
            </w:rPr>
          </w:rPrChange>
        </w:rPr>
      </w:pPr>
      <w:del w:id="4757" w:author="Jerome Federspiel" w:date="2022-02-03T14:33:00Z">
        <w:r w:rsidRPr="00B62DF3" w:rsidDel="00A4028B">
          <w:rPr>
            <w:sz w:val="24"/>
            <w:szCs w:val="24"/>
            <w:rPrChange w:id="4758" w:author="Homa Ahmadzia" w:date="2022-03-04T10:22:00Z">
              <w:rPr/>
            </w:rPrChange>
          </w:rPr>
          <w:br/>
        </w:r>
      </w:del>
    </w:p>
    <w:p w14:paraId="20707457" w14:textId="6061498A" w:rsidR="008C7435" w:rsidRPr="00B62DF3" w:rsidRDefault="008C7435" w:rsidP="00F43E6B">
      <w:pPr>
        <w:spacing w:line="240" w:lineRule="auto"/>
        <w:rPr>
          <w:sz w:val="24"/>
          <w:szCs w:val="24"/>
          <w:rPrChange w:id="4759" w:author="Homa Ahmadzia" w:date="2022-03-04T10:22:00Z">
            <w:rPr/>
          </w:rPrChange>
        </w:rPr>
      </w:pPr>
    </w:p>
    <w:sectPr w:rsidR="008C7435" w:rsidRPr="00B62DF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7" w:author="mrice" w:date="2021-08-28T16:29:00Z" w:initials="MR">
    <w:p w14:paraId="51ABCA24" w14:textId="77777777" w:rsidR="0056134D" w:rsidRDefault="001F027F">
      <w:pPr>
        <w:pStyle w:val="CommentText"/>
      </w:pPr>
      <w:r>
        <w:rPr>
          <w:rStyle w:val="CommentReference"/>
        </w:rPr>
        <w:annotationRef/>
      </w:r>
      <w:r>
        <w:t>Not clear what this is. Is this a hospital-level or patient-level variable? Is it the delivery hospital’s oxytocin regimen protocol? Or is it the patient’s planned oxytocin regimen if they were induced?</w:t>
      </w:r>
    </w:p>
    <w:p w14:paraId="2608BFFD" w14:textId="77777777" w:rsidR="0056134D" w:rsidRDefault="0056134D">
      <w:pPr>
        <w:pStyle w:val="CommentText"/>
      </w:pPr>
    </w:p>
    <w:p w14:paraId="77DDEFF7" w14:textId="4F53658E" w:rsidR="001F027F" w:rsidRDefault="0056134D">
      <w:pPr>
        <w:pStyle w:val="CommentText"/>
      </w:pPr>
      <w:r>
        <w:t>?maximum oxytocin used – or per protocol going up and may need to look at the data or file descriptors</w:t>
      </w:r>
      <w:r w:rsidR="001F027F">
        <w:t xml:space="preserve">  </w:t>
      </w:r>
    </w:p>
  </w:comment>
  <w:comment w:id="148" w:author="Homa Ahmadzia" w:date="2021-08-30T15:11:00Z" w:initials="HA">
    <w:p w14:paraId="42E37F62" w14:textId="6B311208" w:rsidR="001B4AF8" w:rsidRDefault="001B4AF8">
      <w:pPr>
        <w:pStyle w:val="CommentText"/>
      </w:pPr>
      <w:r w:rsidRPr="001920BB">
        <w:rPr>
          <w:rStyle w:val="CommentReference"/>
          <w:highlight w:val="yellow"/>
        </w:rPr>
        <w:annotationRef/>
      </w:r>
      <w:r w:rsidRPr="001920BB">
        <w:rPr>
          <w:highlight w:val="yellow"/>
        </w:rPr>
        <w:t xml:space="preserve">Start/increment/time are coupled together; 1-11%/2-35%/missing or unknown-54%; numbers 555/666/777 – may have changed to numerical categories </w:t>
      </w:r>
      <w:r w:rsidR="00961432" w:rsidRPr="001920BB">
        <w:rPr>
          <w:highlight w:val="yellow"/>
        </w:rPr>
        <w:t>– so need to review</w:t>
      </w:r>
    </w:p>
  </w:comment>
  <w:comment w:id="920" w:author="Homa Ahmadzia" w:date="2021-09-24T11:41:00Z" w:initials="HA">
    <w:p w14:paraId="64E225AF" w14:textId="718DD2F8" w:rsidR="00102514" w:rsidRDefault="00FC5EC8">
      <w:pPr>
        <w:pStyle w:val="CommentText"/>
      </w:pPr>
      <w:r>
        <w:rPr>
          <w:rStyle w:val="CommentReference"/>
        </w:rPr>
        <w:annotationRef/>
      </w:r>
      <w:r>
        <w:t>Laritza please fill in appropriately and double check next sentence as far as accurac</w:t>
      </w:r>
      <w:r w:rsidR="00102514">
        <w:t>y</w:t>
      </w:r>
    </w:p>
  </w:comment>
  <w:comment w:id="934" w:author="Jerome Federspiel" w:date="2022-02-03T17:41:00Z" w:initials="JF">
    <w:p w14:paraId="54052BB0" w14:textId="2C37B96C" w:rsidR="00922CB7" w:rsidRDefault="00922CB7">
      <w:pPr>
        <w:pStyle w:val="CommentText"/>
      </w:pPr>
      <w:r>
        <w:rPr>
          <w:rStyle w:val="CommentReference"/>
        </w:rPr>
        <w:annotationRef/>
      </w:r>
      <w:r>
        <w:t>To clarify, did you impute the outcome or target variable? My typical practice is to impute predictor variables, but to not impute outcomes</w:t>
      </w:r>
    </w:p>
  </w:comment>
  <w:comment w:id="935" w:author="Homa Ahmadzia" w:date="2022-03-04T10:44:00Z" w:initials="HA">
    <w:p w14:paraId="0BB4C38E" w14:textId="1A51EDBC" w:rsidR="00542D09" w:rsidRDefault="00542D09">
      <w:pPr>
        <w:pStyle w:val="CommentText"/>
      </w:pPr>
      <w:r>
        <w:rPr>
          <w:rStyle w:val="CommentReference"/>
        </w:rPr>
        <w:annotationRef/>
      </w:r>
      <w:r>
        <w:t>Mike &amp; Laritza, can you please weigh in here if you think this is appropriate and will not raise red flag from reviewers?</w:t>
      </w:r>
    </w:p>
  </w:comment>
  <w:comment w:id="936" w:author="Bopf, Michael (NIH/NLM/LHC) [C]" w:date="2022-03-10T09:36:00Z" w:initials="BM([">
    <w:p w14:paraId="3B9B645E" w14:textId="77777777" w:rsidR="003E46FC" w:rsidRDefault="00970414" w:rsidP="002F07DA">
      <w:r>
        <w:rPr>
          <w:rStyle w:val="CommentReference"/>
        </w:rPr>
        <w:annotationRef/>
      </w:r>
      <w:r w:rsidR="003E46FC">
        <w:rPr>
          <w:sz w:val="20"/>
          <w:szCs w:val="20"/>
        </w:rPr>
        <w:t>It is a valid description of our process although we only did this because this target was combined with Transfusion. We didn’t want to lose a lot of Transfusion data because of the missing EBLoss fields. I have no idea if it will raise a red flag or not.</w:t>
      </w:r>
    </w:p>
  </w:comment>
  <w:comment w:id="937" w:author="Bopf, Michael (NIH/NLM/LHC) [C]" w:date="2022-03-10T11:45:00Z" w:initials="BM([">
    <w:p w14:paraId="3FAC782A" w14:textId="77777777" w:rsidR="00077B36" w:rsidRDefault="00291453" w:rsidP="00876A94">
      <w:r>
        <w:rPr>
          <w:rStyle w:val="CommentReference"/>
        </w:rPr>
        <w:annotationRef/>
      </w:r>
      <w:r w:rsidR="00077B36">
        <w:rPr>
          <w:sz w:val="20"/>
          <w:szCs w:val="20"/>
        </w:rPr>
        <w:t>Note: The imputed median value we used was 350 not 374. I don’t know where 374 came from - possibly a mean?</w:t>
      </w:r>
    </w:p>
  </w:comment>
  <w:comment w:id="1219" w:author="Homa Ahmadzia" w:date="2021-12-13T14:36:00Z" w:initials="HA">
    <w:p w14:paraId="05C666C9" w14:textId="568AB4A1" w:rsidR="00C0386F" w:rsidRDefault="00C0386F">
      <w:pPr>
        <w:pStyle w:val="CommentText"/>
      </w:pPr>
      <w:r>
        <w:rPr>
          <w:rStyle w:val="CommentReference"/>
        </w:rPr>
        <w:annotationRef/>
      </w:r>
      <w:r>
        <w:t>Mike</w:t>
      </w:r>
      <w:r w:rsidR="00273C17">
        <w:t xml:space="preserve"> &amp; Laritza</w:t>
      </w:r>
      <w:r>
        <w:t>: pls fill in details</w:t>
      </w:r>
    </w:p>
  </w:comment>
  <w:comment w:id="1220" w:author="Bopf, Michael (NIH/NLM/LHC) [C]" w:date="2022-03-10T10:02:00Z" w:initials="BM([">
    <w:p w14:paraId="18C9184A" w14:textId="77777777" w:rsidR="00EC01C4" w:rsidRDefault="00057ED1" w:rsidP="008A1005">
      <w:r>
        <w:rPr>
          <w:rStyle w:val="CommentReference"/>
        </w:rPr>
        <w:annotationRef/>
      </w:r>
      <w:r w:rsidR="00EC01C4">
        <w:rPr>
          <w:sz w:val="20"/>
          <w:szCs w:val="20"/>
        </w:rPr>
        <w:t>I did all my analysis using Python (version 3.6), Pandas (version 1.2), and scikit-learn (version 0.24). Laritza used R in exploratory analysis, but the results were done in Python.</w:t>
      </w:r>
    </w:p>
  </w:comment>
  <w:comment w:id="1221" w:author="Bopf, Michael (NIH/NLM/LHC) [C]" w:date="2022-03-10T10:43:00Z" w:initials="BM([">
    <w:p w14:paraId="16C83515" w14:textId="77777777" w:rsidR="00EC01C4" w:rsidRDefault="00EC01C4" w:rsidP="005A711E">
      <w:r>
        <w:rPr>
          <w:rStyle w:val="CommentReference"/>
        </w:rPr>
        <w:annotationRef/>
      </w:r>
      <w:r>
        <w:rPr>
          <w:sz w:val="20"/>
          <w:szCs w:val="20"/>
        </w:rPr>
        <w:t>What did you want for date and location? The data runs used in the paper were run in April 2021 on the NLM virtual machine cluster.</w:t>
      </w:r>
    </w:p>
  </w:comment>
  <w:comment w:id="1294" w:author="Jerome Federspiel" w:date="2022-02-03T17:54:00Z" w:initials="JF">
    <w:p w14:paraId="0DCF479C" w14:textId="19A91DA1" w:rsidR="00E32C67" w:rsidRDefault="00E32C67">
      <w:pPr>
        <w:pStyle w:val="CommentText"/>
      </w:pPr>
      <w:r>
        <w:rPr>
          <w:rStyle w:val="CommentReference"/>
        </w:rPr>
        <w:annotationRef/>
      </w:r>
      <w:r>
        <w:t>Am I reading this right? Is there essentially no overlap between patients who got a transfusion and those who had EBL &gt; 1L?</w:t>
      </w:r>
    </w:p>
  </w:comment>
  <w:comment w:id="1295" w:author="Homa Ahmadzia" w:date="2022-03-04T09:17:00Z" w:initials="HA">
    <w:p w14:paraId="37295C62" w14:textId="1E4DF615" w:rsidR="00B33C49" w:rsidRDefault="00B33C49">
      <w:pPr>
        <w:pStyle w:val="CommentText"/>
      </w:pPr>
      <w:r>
        <w:rPr>
          <w:rStyle w:val="CommentReference"/>
        </w:rPr>
        <w:annotationRef/>
      </w:r>
      <w:r>
        <w:t>Yes, I found this a bit confusing on re-read – Mike could you please double check if this is correct?</w:t>
      </w:r>
    </w:p>
  </w:comment>
  <w:comment w:id="1296" w:author="Bopf, Michael (NIH/NLM/LHC) [C]" w:date="2022-03-10T12:37:00Z" w:initials="BM([">
    <w:p w14:paraId="5B1BB2DF" w14:textId="77777777" w:rsidR="007600BF" w:rsidRDefault="007600BF" w:rsidP="000E1EB4">
      <w:r>
        <w:rPr>
          <w:rStyle w:val="CommentReference"/>
        </w:rPr>
        <w:annotationRef/>
      </w:r>
      <w:r>
        <w:rPr>
          <w:sz w:val="20"/>
          <w:szCs w:val="20"/>
        </w:rPr>
        <w:t>These numbers are correct. Of the 5170 women who had a tranfusion, only 586 had bloodloss &gt;= 1000 (11.3%).</w:t>
      </w:r>
    </w:p>
  </w:comment>
  <w:comment w:id="1366" w:author="mrice" w:date="2021-08-28T20:09:00Z" w:initials="MR">
    <w:p w14:paraId="1722394B" w14:textId="50AA010F" w:rsidR="00AA5358" w:rsidRDefault="00AA5358" w:rsidP="00AA5358">
      <w:pPr>
        <w:pStyle w:val="CommentText"/>
      </w:pPr>
      <w:r>
        <w:rPr>
          <w:rStyle w:val="CommentReference"/>
        </w:rPr>
        <w:annotationRef/>
      </w:r>
      <w:r>
        <w:t>There should there be a Table 1 summarizing baseline characteristics of the analysis cohort.</w:t>
      </w:r>
    </w:p>
    <w:p w14:paraId="16FCA14E" w14:textId="77777777" w:rsidR="00AA5358" w:rsidRDefault="00AA5358" w:rsidP="00AA5358">
      <w:pPr>
        <w:pStyle w:val="CommentText"/>
        <w:numPr>
          <w:ilvl w:val="0"/>
          <w:numId w:val="22"/>
        </w:numPr>
      </w:pPr>
      <w:r w:rsidRPr="001920BB">
        <w:rPr>
          <w:highlight w:val="yellow"/>
        </w:rPr>
        <w:t>All: Ok for appendix 1, age race, nulliparous – parity variable (Y=1/N=2 or more), previous cesarean (Y/N), education, insurance, mode of delivery (5 modes), BMI; would be good to include missing data % and of the predictors what percent were missing</w:t>
      </w:r>
    </w:p>
    <w:p w14:paraId="74C4E382" w14:textId="77777777" w:rsidR="00AA5358" w:rsidRDefault="00AA5358" w:rsidP="00AA5358">
      <w:pPr>
        <w:pStyle w:val="CommentText"/>
      </w:pPr>
    </w:p>
    <w:p w14:paraId="4058D894" w14:textId="77777777" w:rsidR="00AA5358" w:rsidRDefault="00AA5358" w:rsidP="00AA5358">
      <w:pPr>
        <w:pStyle w:val="CommentText"/>
      </w:pPr>
      <w:r>
        <w:t xml:space="preserve">Results for the primary outcome should be summarized first, then the secondary outcome.  </w:t>
      </w:r>
    </w:p>
  </w:comment>
  <w:comment w:id="1601" w:author="Homa Ahmadzia" w:date="2021-09-20T11:18:00Z" w:initials="HA">
    <w:p w14:paraId="2E5E6546" w14:textId="22415851" w:rsidR="00CD6A00" w:rsidRDefault="00CD6A00">
      <w:pPr>
        <w:pStyle w:val="CommentText"/>
      </w:pPr>
      <w:r>
        <w:rPr>
          <w:rStyle w:val="CommentReference"/>
        </w:rPr>
        <w:annotationRef/>
      </w:r>
      <w:r>
        <w:t>Group discussion and summary goes here</w:t>
      </w:r>
    </w:p>
  </w:comment>
  <w:comment w:id="1664" w:author="mrice" w:date="2021-08-30T01:09:00Z" w:initials="MR">
    <w:p w14:paraId="018DFDDF" w14:textId="77777777" w:rsidR="00814AD2" w:rsidRDefault="00814AD2" w:rsidP="00814AD2">
      <w:pPr>
        <w:pStyle w:val="CommentText"/>
      </w:pPr>
      <w:r>
        <w:rPr>
          <w:rStyle w:val="CommentReference"/>
        </w:rPr>
        <w:annotationRef/>
      </w:r>
      <w:r>
        <w:t>Results need to provide some of the antepartum results to better understand the degree that intrapartum was better.</w:t>
      </w:r>
    </w:p>
  </w:comment>
  <w:comment w:id="1668" w:author="Homa Ahmadzia" w:date="2021-12-13T14:28:00Z" w:initials="HA">
    <w:p w14:paraId="412800D8" w14:textId="4D0555B3" w:rsidR="00814AD2" w:rsidRDefault="00814AD2">
      <w:pPr>
        <w:pStyle w:val="CommentText"/>
      </w:pPr>
      <w:r>
        <w:rPr>
          <w:rStyle w:val="CommentReference"/>
        </w:rPr>
        <w:annotationRef/>
      </w:r>
      <w:r>
        <w:t>Fill in</w:t>
      </w:r>
    </w:p>
  </w:comment>
  <w:comment w:id="1761" w:author="mrice" w:date="2021-08-30T01:11:00Z" w:initials="MR">
    <w:p w14:paraId="3F50FFB2" w14:textId="77777777" w:rsidR="00814AD2" w:rsidRDefault="00814AD2" w:rsidP="00814AD2">
      <w:pPr>
        <w:pStyle w:val="CommentText"/>
      </w:pPr>
      <w:r>
        <w:rPr>
          <w:rStyle w:val="CommentReference"/>
        </w:rPr>
        <w:annotationRef/>
      </w:r>
      <w:r>
        <w:t>Previously it was stated using intrapartum, not both antepartum and intrapartum.</w:t>
      </w:r>
    </w:p>
  </w:comment>
  <w:comment w:id="1765" w:author="mrice" w:date="2021-08-30T01:13:00Z" w:initials="MR">
    <w:p w14:paraId="216E2589" w14:textId="77777777" w:rsidR="00814AD2" w:rsidRDefault="00814AD2" w:rsidP="00814AD2">
      <w:pPr>
        <w:pStyle w:val="CommentText"/>
      </w:pPr>
      <w:r>
        <w:rPr>
          <w:rStyle w:val="CommentReference"/>
        </w:rPr>
        <w:annotationRef/>
      </w:r>
      <w:r>
        <w:t>???</w:t>
      </w:r>
    </w:p>
  </w:comment>
  <w:comment w:id="1769" w:author="mrice" w:date="2021-08-30T01:15:00Z" w:initials="MR">
    <w:p w14:paraId="19A2BDDB" w14:textId="77777777" w:rsidR="00814AD2" w:rsidRDefault="00814AD2" w:rsidP="00814AD2">
      <w:pPr>
        <w:pStyle w:val="CommentText"/>
      </w:pPr>
      <w:r>
        <w:rPr>
          <w:rStyle w:val="CommentReference"/>
        </w:rPr>
        <w:annotationRef/>
      </w:r>
      <w:r>
        <w:t>Then why was transfusion only the primary outcome?</w:t>
      </w:r>
    </w:p>
  </w:comment>
  <w:comment w:id="1807" w:author="Jerome Federspiel" w:date="2022-02-04T10:17:00Z" w:initials="JF">
    <w:p w14:paraId="620DBA12" w14:textId="77777777" w:rsidR="009D0BD2" w:rsidRDefault="009D0BD2">
      <w:pPr>
        <w:pStyle w:val="CommentText"/>
      </w:pPr>
      <w:r>
        <w:rPr>
          <w:rStyle w:val="CommentReference"/>
        </w:rPr>
        <w:annotationRef/>
      </w:r>
      <w:r>
        <w:t>Add citation to Homa’s paper</w:t>
      </w:r>
      <w:r w:rsidR="00816E9B">
        <w:t xml:space="preserve">: </w:t>
      </w:r>
    </w:p>
    <w:p w14:paraId="78737884" w14:textId="3EAEAEE1" w:rsidR="00816E9B" w:rsidRDefault="00816E9B">
      <w:pPr>
        <w:pStyle w:val="CommentText"/>
      </w:pPr>
      <w:r>
        <w:rPr>
          <w:rFonts w:ascii="Segoe UI" w:hAnsi="Segoe UI" w:cs="Segoe UI"/>
          <w:color w:val="212121"/>
          <w:shd w:val="clear" w:color="auto" w:fill="FFFFFF"/>
        </w:rPr>
        <w:t>Ahmadzia HK, Phillips JM, Kleiman R, Gimovsky AC, Bathgate S, Luban NLC, Amdur RL. Hemorrhage Risk Assessment on Admission: Utility for Prediction of Maternal Morbidity. Am J Perinatol. 2021 Sep;38(11):1126-1133. doi: 10.1055/s-0040-1710501. Epub 2020 May 23. PMID: 32446252.</w:t>
      </w:r>
    </w:p>
  </w:comment>
  <w:comment w:id="1995" w:author="Jerome Federspiel" w:date="2022-02-04T10:13:00Z" w:initials="JF">
    <w:p w14:paraId="5941B205" w14:textId="3CF3A3E3" w:rsidR="00961074" w:rsidRDefault="00961074">
      <w:pPr>
        <w:pStyle w:val="CommentText"/>
      </w:pPr>
      <w:r>
        <w:rPr>
          <w:rStyle w:val="CommentReference"/>
        </w:rPr>
        <w:annotationRef/>
      </w:r>
      <w:r>
        <w:t>Add citation</w:t>
      </w:r>
    </w:p>
  </w:comment>
  <w:comment w:id="2052" w:author="Jerome Federspiel" w:date="2022-02-04T11:53:00Z" w:initials="JF">
    <w:p w14:paraId="50593E47" w14:textId="756A6E36" w:rsidR="00263F59" w:rsidRDefault="00263F59">
      <w:pPr>
        <w:pStyle w:val="CommentText"/>
      </w:pPr>
      <w:r>
        <w:rPr>
          <w:rStyle w:val="CommentReference"/>
        </w:rPr>
        <w:annotationRef/>
      </w:r>
      <w:r w:rsidR="00816E9B">
        <w:t xml:space="preserve">Pls add two citations: </w:t>
      </w:r>
      <w:r>
        <w:t xml:space="preserve">Venkatesh </w:t>
      </w:r>
      <w:r w:rsidR="00816E9B">
        <w:t xml:space="preserve">original </w:t>
      </w:r>
      <w:r>
        <w:t>model and</w:t>
      </w:r>
      <w:r w:rsidR="00816E9B">
        <w:t xml:space="preserve"> new paper:</w:t>
      </w:r>
    </w:p>
    <w:p w14:paraId="394DD580" w14:textId="6D27AE11" w:rsidR="00263F59" w:rsidRDefault="00263F59">
      <w:pPr>
        <w:pStyle w:val="CommentText"/>
      </w:pPr>
      <w:r>
        <w:rPr>
          <w:rFonts w:ascii="Segoe UI" w:hAnsi="Segoe UI" w:cs="Segoe UI"/>
          <w:color w:val="212121"/>
          <w:shd w:val="clear" w:color="auto" w:fill="FFFFFF"/>
        </w:rPr>
        <w:t>Meyer SR, Carver A, Joo H, Venkatesh KK, Jelovsek JE, Klumpner TT, Singh K. External Validation of Postpartum Hemorrhage Prediction Models Using Electronic Health Record Data. Am J Perinatol. 2022 Jan 19. doi: 10.1055/a-1745-1348. Epub ahead of print. PMID: 35045573.</w:t>
      </w:r>
    </w:p>
  </w:comment>
  <w:comment w:id="2201" w:author="Jerome Federspiel" w:date="2022-02-04T12:06:00Z" w:initials="JF">
    <w:p w14:paraId="7822C760" w14:textId="2798B181" w:rsidR="00A43172" w:rsidRDefault="00A43172">
      <w:pPr>
        <w:pStyle w:val="CommentText"/>
      </w:pPr>
      <w:r>
        <w:rPr>
          <w:rStyle w:val="CommentReference"/>
        </w:rPr>
        <w:annotationRef/>
      </w:r>
      <w:r>
        <w:t>I’m not aware of anything contemporary which is larger than CSL?</w:t>
      </w:r>
    </w:p>
  </w:comment>
  <w:comment w:id="2236" w:author="Jerome Federspiel" w:date="2022-02-04T12:17:00Z" w:initials="JF">
    <w:p w14:paraId="63547FDB" w14:textId="3B1896E4" w:rsidR="00646568" w:rsidRDefault="00646568">
      <w:pPr>
        <w:pStyle w:val="CommentText"/>
      </w:pPr>
      <w:r>
        <w:rPr>
          <w:rStyle w:val="CommentReference"/>
        </w:rPr>
        <w:annotationRef/>
      </w:r>
      <w:r>
        <w:t>I don’t think we do this?</w:t>
      </w:r>
    </w:p>
  </w:comment>
  <w:comment w:id="2372" w:author="Homa Ahmadzia" w:date="2021-09-20T13:25:00Z" w:initials="HA">
    <w:p w14:paraId="0CC20A37" w14:textId="7039464E" w:rsidR="003E2C4C" w:rsidRDefault="003E2C4C">
      <w:pPr>
        <w:pStyle w:val="CommentText"/>
      </w:pPr>
      <w:r>
        <w:rPr>
          <w:rStyle w:val="CommentReference"/>
        </w:rPr>
        <w:annotationRef/>
      </w:r>
      <w:r>
        <w:t>Defined earlier?</w:t>
      </w:r>
    </w:p>
  </w:comment>
  <w:comment w:id="2808" w:author="Bopf, Michael (NIH/NLM/LHC) [C]" w:date="2022-03-10T14:23:00Z" w:initials="BM([">
    <w:p w14:paraId="1E493399" w14:textId="77777777" w:rsidR="007C7EBB" w:rsidRDefault="00363B4D" w:rsidP="007D0705">
      <w:r>
        <w:rPr>
          <w:rStyle w:val="CommentReference"/>
        </w:rPr>
        <w:annotationRef/>
      </w:r>
      <w:r w:rsidR="007C7EBB">
        <w:rPr>
          <w:sz w:val="20"/>
          <w:szCs w:val="20"/>
        </w:rPr>
        <w:t>NTP, etc. stands for “Normalized True Positives” per 1000. This was done in order to make comparisons across different runs easier. The current table makes it look like we used a test set of 1000 when it was actually 55,624.</w:t>
      </w:r>
    </w:p>
  </w:comment>
  <w:comment w:id="2915" w:author="Bopf, Michael (NIH/NLM/LHC) [C]" w:date="2022-03-10T14:25:00Z" w:initials="BM([">
    <w:p w14:paraId="79A5E7C0" w14:textId="794D31DF" w:rsidR="00363B4D" w:rsidRDefault="00363B4D" w:rsidP="001D5E56">
      <w:r>
        <w:rPr>
          <w:rStyle w:val="CommentReference"/>
        </w:rPr>
        <w:annotationRef/>
      </w:r>
      <w:r>
        <w:rPr>
          <w:sz w:val="20"/>
          <w:szCs w:val="20"/>
        </w:rPr>
        <w:t xml:space="preserve">Note that I changed the target to “&gt;=“ rather than just “&gt;”. </w:t>
      </w:r>
    </w:p>
  </w:comment>
  <w:comment w:id="4556" w:author="mrice" w:date="2021-08-30T01:35:00Z" w:initials="MR">
    <w:p w14:paraId="5A8E7612" w14:textId="6CB89FA5" w:rsidR="00E876BA" w:rsidRDefault="00E876BA">
      <w:pPr>
        <w:pStyle w:val="CommentText"/>
      </w:pPr>
      <w:r>
        <w:rPr>
          <w:rStyle w:val="CommentReference"/>
        </w:rPr>
        <w:annotationRef/>
      </w:r>
      <w:r>
        <w:t xml:space="preserve">Outcome 2 is transfusion </w:t>
      </w:r>
      <w:r w:rsidRPr="00E876BA">
        <w:rPr>
          <w:highlight w:val="yellow"/>
        </w:rPr>
        <w:t>or</w:t>
      </w:r>
      <w:r>
        <w:t xml:space="preserve"> EBL…</w:t>
      </w:r>
    </w:p>
  </w:comment>
  <w:comment w:id="4557" w:author="Homa Ahmadzia" w:date="2021-09-20T11:32:00Z" w:initials="HA">
    <w:p w14:paraId="4369D4C0" w14:textId="3FDF9965" w:rsidR="006D092E" w:rsidRDefault="006D092E">
      <w:pPr>
        <w:pStyle w:val="CommentText"/>
      </w:pPr>
      <w:r>
        <w:rPr>
          <w:rStyle w:val="CommentReference"/>
        </w:rPr>
        <w:annotationRef/>
      </w:r>
      <w:r>
        <w:t xml:space="preserve">Alexa, likely need to change so Outcome 2 is really Outcome 1 </w:t>
      </w:r>
    </w:p>
  </w:comment>
  <w:comment w:id="4740" w:author="Homa Ahmadzia" w:date="2021-12-13T15:19:00Z" w:initials="HA">
    <w:p w14:paraId="21D46056" w14:textId="02E956ED" w:rsidR="008148CD" w:rsidRDefault="008148CD">
      <w:pPr>
        <w:pStyle w:val="CommentText"/>
      </w:pPr>
      <w:r>
        <w:rPr>
          <w:rStyle w:val="CommentReference"/>
        </w:rPr>
        <w:annotationRef/>
      </w:r>
      <w:r>
        <w:t>Sounds like top predictor 2/3/4/5 are site specific</w:t>
      </w:r>
      <w:r w:rsidR="00442566">
        <w:t xml:space="preserve"> so misleading really – need to repackage story and objectives. Intention was A then we learned B and found 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DDEFF7" w15:done="0"/>
  <w15:commentEx w15:paraId="42E37F62" w15:paraIdParent="77DDEFF7" w15:done="0"/>
  <w15:commentEx w15:paraId="64E225AF" w15:done="0"/>
  <w15:commentEx w15:paraId="54052BB0" w15:done="0"/>
  <w15:commentEx w15:paraId="0BB4C38E" w15:paraIdParent="54052BB0" w15:done="0"/>
  <w15:commentEx w15:paraId="3B9B645E" w15:paraIdParent="54052BB0" w15:done="0"/>
  <w15:commentEx w15:paraId="3FAC782A" w15:paraIdParent="54052BB0" w15:done="0"/>
  <w15:commentEx w15:paraId="05C666C9" w15:done="0"/>
  <w15:commentEx w15:paraId="18C9184A" w15:paraIdParent="05C666C9" w15:done="0"/>
  <w15:commentEx w15:paraId="16C83515" w15:paraIdParent="05C666C9" w15:done="0"/>
  <w15:commentEx w15:paraId="0DCF479C" w15:done="0"/>
  <w15:commentEx w15:paraId="37295C62" w15:paraIdParent="0DCF479C" w15:done="0"/>
  <w15:commentEx w15:paraId="5B1BB2DF" w15:paraIdParent="0DCF479C" w15:done="0"/>
  <w15:commentEx w15:paraId="4058D894" w15:done="0"/>
  <w15:commentEx w15:paraId="2E5E6546" w15:done="0"/>
  <w15:commentEx w15:paraId="018DFDDF" w15:done="0"/>
  <w15:commentEx w15:paraId="412800D8" w15:done="0"/>
  <w15:commentEx w15:paraId="3F50FFB2" w15:done="0"/>
  <w15:commentEx w15:paraId="216E2589" w15:done="0"/>
  <w15:commentEx w15:paraId="19A2BDDB" w15:done="0"/>
  <w15:commentEx w15:paraId="78737884" w15:done="0"/>
  <w15:commentEx w15:paraId="5941B205" w15:done="0"/>
  <w15:commentEx w15:paraId="394DD580" w15:done="0"/>
  <w15:commentEx w15:paraId="7822C760" w15:done="0"/>
  <w15:commentEx w15:paraId="63547FDB" w15:done="0"/>
  <w15:commentEx w15:paraId="0CC20A37" w15:done="0"/>
  <w15:commentEx w15:paraId="1E493399" w15:done="0"/>
  <w15:commentEx w15:paraId="79A5E7C0" w15:done="0"/>
  <w15:commentEx w15:paraId="5A8E7612" w15:done="0"/>
  <w15:commentEx w15:paraId="4369D4C0" w15:paraIdParent="5A8E7612" w15:done="0"/>
  <w15:commentEx w15:paraId="21D460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6DB5" w16cex:dateUtc="2021-08-28T20:29:00Z"/>
  <w16cex:commentExtensible w16cex:durableId="24D7739A" w16cex:dateUtc="2021-08-30T19:11:00Z"/>
  <w16cex:commentExtensible w16cex:durableId="24F837F9" w16cex:dateUtc="2021-09-24T15:41:00Z"/>
  <w16cex:commentExtensible w16cex:durableId="25A69250" w16cex:dateUtc="2022-02-03T22:41:00Z"/>
  <w16cex:commentExtensible w16cex:durableId="25CC6C2A" w16cex:dateUtc="2022-03-04T15:44:00Z"/>
  <w16cex:commentExtensible w16cex:durableId="25D44519" w16cex:dateUtc="2022-03-10T14:36:00Z"/>
  <w16cex:commentExtensible w16cex:durableId="25D46344" w16cex:dateUtc="2022-03-10T16:45:00Z"/>
  <w16cex:commentExtensible w16cex:durableId="2561D8FA" w16cex:dateUtc="2021-12-13T19:36:00Z"/>
  <w16cex:commentExtensible w16cex:durableId="25D44B2B" w16cex:dateUtc="2022-03-10T15:02:00Z"/>
  <w16cex:commentExtensible w16cex:durableId="25D454D0" w16cex:dateUtc="2022-03-10T15:43:00Z"/>
  <w16cex:commentExtensible w16cex:durableId="25A6953B" w16cex:dateUtc="2022-02-03T22:54:00Z"/>
  <w16cex:commentExtensible w16cex:durableId="25CC57C5" w16cex:dateUtc="2022-03-04T14:17:00Z"/>
  <w16cex:commentExtensible w16cex:durableId="25D46F79" w16cex:dateUtc="2022-03-10T17:37:00Z"/>
  <w16cex:commentExtensible w16cex:durableId="24D76DCD" w16cex:dateUtc="2021-08-29T00:09:00Z"/>
  <w16cex:commentExtensible w16cex:durableId="24F2EC74" w16cex:dateUtc="2021-09-20T15:18:00Z"/>
  <w16cex:commentExtensible w16cex:durableId="24D76DD3" w16cex:dateUtc="2021-08-30T05:09:00Z"/>
  <w16cex:commentExtensible w16cex:durableId="2561D6F0" w16cex:dateUtc="2021-12-13T19:28:00Z"/>
  <w16cex:commentExtensible w16cex:durableId="24D76DD4" w16cex:dateUtc="2021-08-30T05:11:00Z"/>
  <w16cex:commentExtensible w16cex:durableId="24D76DD5" w16cex:dateUtc="2021-08-30T05:13:00Z"/>
  <w16cex:commentExtensible w16cex:durableId="24D76DD6" w16cex:dateUtc="2021-08-30T05:15:00Z"/>
  <w16cex:commentExtensible w16cex:durableId="25A77BBC" w16cex:dateUtc="2022-02-04T15:17:00Z"/>
  <w16cex:commentExtensible w16cex:durableId="25A77AD7" w16cex:dateUtc="2022-02-04T15:13:00Z"/>
  <w16cex:commentExtensible w16cex:durableId="25A7924B" w16cex:dateUtc="2022-02-04T16:53:00Z"/>
  <w16cex:commentExtensible w16cex:durableId="25A7953D" w16cex:dateUtc="2022-02-04T17:06:00Z"/>
  <w16cex:commentExtensible w16cex:durableId="25A797E6" w16cex:dateUtc="2022-02-04T17:17:00Z"/>
  <w16cex:commentExtensible w16cex:durableId="24F30A3A" w16cex:dateUtc="2021-09-20T17:25:00Z"/>
  <w16cex:commentExtensible w16cex:durableId="25D48861" w16cex:dateUtc="2022-03-10T19:23:00Z"/>
  <w16cex:commentExtensible w16cex:durableId="25D488C7" w16cex:dateUtc="2022-03-10T19:25:00Z"/>
  <w16cex:commentExtensible w16cex:durableId="24D76DDB" w16cex:dateUtc="2021-08-30T05:35:00Z"/>
  <w16cex:commentExtensible w16cex:durableId="24F2EFDD" w16cex:dateUtc="2021-09-20T15:32:00Z"/>
  <w16cex:commentExtensible w16cex:durableId="2561E301" w16cex:dateUtc="2021-12-13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DDEFF7" w16cid:durableId="24D76DB5"/>
  <w16cid:commentId w16cid:paraId="42E37F62" w16cid:durableId="24D7739A"/>
  <w16cid:commentId w16cid:paraId="64E225AF" w16cid:durableId="24F837F9"/>
  <w16cid:commentId w16cid:paraId="54052BB0" w16cid:durableId="25A69250"/>
  <w16cid:commentId w16cid:paraId="0BB4C38E" w16cid:durableId="25CC6C2A"/>
  <w16cid:commentId w16cid:paraId="3B9B645E" w16cid:durableId="25D44519"/>
  <w16cid:commentId w16cid:paraId="3FAC782A" w16cid:durableId="25D46344"/>
  <w16cid:commentId w16cid:paraId="05C666C9" w16cid:durableId="2561D8FA"/>
  <w16cid:commentId w16cid:paraId="18C9184A" w16cid:durableId="25D44B2B"/>
  <w16cid:commentId w16cid:paraId="16C83515" w16cid:durableId="25D454D0"/>
  <w16cid:commentId w16cid:paraId="0DCF479C" w16cid:durableId="25A6953B"/>
  <w16cid:commentId w16cid:paraId="37295C62" w16cid:durableId="25CC57C5"/>
  <w16cid:commentId w16cid:paraId="5B1BB2DF" w16cid:durableId="25D46F79"/>
  <w16cid:commentId w16cid:paraId="4058D894" w16cid:durableId="24D76DCD"/>
  <w16cid:commentId w16cid:paraId="2E5E6546" w16cid:durableId="24F2EC74"/>
  <w16cid:commentId w16cid:paraId="018DFDDF" w16cid:durableId="24D76DD3"/>
  <w16cid:commentId w16cid:paraId="412800D8" w16cid:durableId="2561D6F0"/>
  <w16cid:commentId w16cid:paraId="3F50FFB2" w16cid:durableId="24D76DD4"/>
  <w16cid:commentId w16cid:paraId="216E2589" w16cid:durableId="24D76DD5"/>
  <w16cid:commentId w16cid:paraId="19A2BDDB" w16cid:durableId="24D76DD6"/>
  <w16cid:commentId w16cid:paraId="78737884" w16cid:durableId="25A77BBC"/>
  <w16cid:commentId w16cid:paraId="5941B205" w16cid:durableId="25A77AD7"/>
  <w16cid:commentId w16cid:paraId="394DD580" w16cid:durableId="25A7924B"/>
  <w16cid:commentId w16cid:paraId="7822C760" w16cid:durableId="25A7953D"/>
  <w16cid:commentId w16cid:paraId="63547FDB" w16cid:durableId="25A797E6"/>
  <w16cid:commentId w16cid:paraId="0CC20A37" w16cid:durableId="24F30A3A"/>
  <w16cid:commentId w16cid:paraId="1E493399" w16cid:durableId="25D48861"/>
  <w16cid:commentId w16cid:paraId="79A5E7C0" w16cid:durableId="25D488C7"/>
  <w16cid:commentId w16cid:paraId="5A8E7612" w16cid:durableId="24D76DDB"/>
  <w16cid:commentId w16cid:paraId="4369D4C0" w16cid:durableId="24F2EFDD"/>
  <w16cid:commentId w16cid:paraId="21D46056" w16cid:durableId="2561E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61434" w14:textId="77777777" w:rsidR="00F8669A" w:rsidRDefault="00F8669A">
      <w:pPr>
        <w:spacing w:line="240" w:lineRule="auto"/>
      </w:pPr>
      <w:r>
        <w:separator/>
      </w:r>
    </w:p>
  </w:endnote>
  <w:endnote w:type="continuationSeparator" w:id="0">
    <w:p w14:paraId="37249BEE" w14:textId="77777777" w:rsidR="00F8669A" w:rsidRDefault="00F866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B0604020202020204"/>
    <w:charset w:val="01"/>
    <w:family w:val="roman"/>
    <w:pitch w:val="variable"/>
  </w:font>
  <w:font w:name="WenQuanYi Zen Hei Sharp">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C755D" w14:textId="77777777" w:rsidR="00F8669A" w:rsidRDefault="00F8669A">
      <w:pPr>
        <w:spacing w:line="240" w:lineRule="auto"/>
      </w:pPr>
      <w:r>
        <w:separator/>
      </w:r>
    </w:p>
  </w:footnote>
  <w:footnote w:type="continuationSeparator" w:id="0">
    <w:p w14:paraId="48DF0925" w14:textId="77777777" w:rsidR="00F8669A" w:rsidRDefault="00F866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306F"/>
    <w:multiLevelType w:val="multilevel"/>
    <w:tmpl w:val="B7AA9F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956356"/>
    <w:multiLevelType w:val="hybridMultilevel"/>
    <w:tmpl w:val="4946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978FF"/>
    <w:multiLevelType w:val="multilevel"/>
    <w:tmpl w:val="34E8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E62FE"/>
    <w:multiLevelType w:val="hybridMultilevel"/>
    <w:tmpl w:val="201644FE"/>
    <w:lvl w:ilvl="0" w:tplc="F338648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02588"/>
    <w:multiLevelType w:val="hybridMultilevel"/>
    <w:tmpl w:val="9C4EFD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A3C15"/>
    <w:multiLevelType w:val="hybridMultilevel"/>
    <w:tmpl w:val="51F8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72EF3"/>
    <w:multiLevelType w:val="hybridMultilevel"/>
    <w:tmpl w:val="9EC8D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A3DFF"/>
    <w:multiLevelType w:val="multilevel"/>
    <w:tmpl w:val="5E66F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FB7502"/>
    <w:multiLevelType w:val="multilevel"/>
    <w:tmpl w:val="5E66F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A420DA"/>
    <w:multiLevelType w:val="multilevel"/>
    <w:tmpl w:val="E1A4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0694B"/>
    <w:multiLevelType w:val="hybridMultilevel"/>
    <w:tmpl w:val="325C77AE"/>
    <w:lvl w:ilvl="0" w:tplc="7A022F7C">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A63396"/>
    <w:multiLevelType w:val="multilevel"/>
    <w:tmpl w:val="5E66F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E827D9"/>
    <w:multiLevelType w:val="multilevel"/>
    <w:tmpl w:val="C2C240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9185315"/>
    <w:multiLevelType w:val="hybridMultilevel"/>
    <w:tmpl w:val="106C6D2C"/>
    <w:lvl w:ilvl="0" w:tplc="6F9AEE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CA7DD1"/>
    <w:multiLevelType w:val="multilevel"/>
    <w:tmpl w:val="1524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893C8F"/>
    <w:multiLevelType w:val="hybridMultilevel"/>
    <w:tmpl w:val="B9904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072F24"/>
    <w:multiLevelType w:val="multilevel"/>
    <w:tmpl w:val="5AE20E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A9008F5"/>
    <w:multiLevelType w:val="hybridMultilevel"/>
    <w:tmpl w:val="D004DD38"/>
    <w:lvl w:ilvl="0" w:tplc="20F4B5E6">
      <w:start w:val="1"/>
      <w:numFmt w:val="upp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094279"/>
    <w:multiLevelType w:val="multilevel"/>
    <w:tmpl w:val="A56229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F517B4B"/>
    <w:multiLevelType w:val="hybridMultilevel"/>
    <w:tmpl w:val="87B235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142E42"/>
    <w:multiLevelType w:val="multilevel"/>
    <w:tmpl w:val="881C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B51411"/>
    <w:multiLevelType w:val="multilevel"/>
    <w:tmpl w:val="235E38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7C424C9C"/>
    <w:multiLevelType w:val="hybridMultilevel"/>
    <w:tmpl w:val="FA3A3650"/>
    <w:lvl w:ilvl="0" w:tplc="2CE6DB70">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16"/>
  </w:num>
  <w:num w:numId="4">
    <w:abstractNumId w:val="0"/>
  </w:num>
  <w:num w:numId="5">
    <w:abstractNumId w:val="12"/>
  </w:num>
  <w:num w:numId="6">
    <w:abstractNumId w:val="18"/>
  </w:num>
  <w:num w:numId="7">
    <w:abstractNumId w:val="5"/>
  </w:num>
  <w:num w:numId="8">
    <w:abstractNumId w:val="1"/>
  </w:num>
  <w:num w:numId="9">
    <w:abstractNumId w:val="13"/>
  </w:num>
  <w:num w:numId="10">
    <w:abstractNumId w:val="2"/>
  </w:num>
  <w:num w:numId="11">
    <w:abstractNumId w:val="15"/>
  </w:num>
  <w:num w:numId="12">
    <w:abstractNumId w:val="9"/>
  </w:num>
  <w:num w:numId="13">
    <w:abstractNumId w:val="14"/>
  </w:num>
  <w:num w:numId="14">
    <w:abstractNumId w:val="3"/>
  </w:num>
  <w:num w:numId="15">
    <w:abstractNumId w:val="17"/>
  </w:num>
  <w:num w:numId="16">
    <w:abstractNumId w:val="4"/>
  </w:num>
  <w:num w:numId="17">
    <w:abstractNumId w:val="10"/>
  </w:num>
  <w:num w:numId="18">
    <w:abstractNumId w:val="19"/>
  </w:num>
  <w:num w:numId="19">
    <w:abstractNumId w:val="20"/>
  </w:num>
  <w:num w:numId="20">
    <w:abstractNumId w:val="11"/>
  </w:num>
  <w:num w:numId="21">
    <w:abstractNumId w:val="7"/>
  </w:num>
  <w:num w:numId="22">
    <w:abstractNumId w:val="22"/>
  </w:num>
  <w:num w:numId="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ome Federspiel">
    <w15:presenceInfo w15:providerId="None" w15:userId="Jerome Federspiel"/>
  </w15:person>
  <w15:person w15:author="Homa Ahmadzia">
    <w15:presenceInfo w15:providerId="AD" w15:userId="S::hahmadzia@mfa.gwu.edu::7bf2b751-93cc-4d8e-b494-b09bf5fb6314"/>
  </w15:person>
  <w15:person w15:author="mrice">
    <w15:presenceInfo w15:providerId="None" w15:userId="mrice"/>
  </w15:person>
  <w15:person w15:author="Bopf, Michael (NIH/NLM/LHC) [C]">
    <w15:presenceInfo w15:providerId="AD" w15:userId="S::mbopf@nih.gov::df953095-177b-4962-aa3c-1aaeb97b5315"/>
  </w15:person>
  <w15:person w15:author="Richard Amdur">
    <w15:presenceInfo w15:providerId="AD" w15:userId="S-1-5-21-1187140794-1310806971-709122288-17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FDC"/>
    <w:rsid w:val="00007B43"/>
    <w:rsid w:val="00015CE0"/>
    <w:rsid w:val="00037822"/>
    <w:rsid w:val="00043C7D"/>
    <w:rsid w:val="00057ED1"/>
    <w:rsid w:val="00071582"/>
    <w:rsid w:val="00077B36"/>
    <w:rsid w:val="000A2510"/>
    <w:rsid w:val="000A6498"/>
    <w:rsid w:val="000C55F8"/>
    <w:rsid w:val="000C7DEE"/>
    <w:rsid w:val="000E4F0C"/>
    <w:rsid w:val="000F2835"/>
    <w:rsid w:val="000F5B76"/>
    <w:rsid w:val="000F7951"/>
    <w:rsid w:val="0010018F"/>
    <w:rsid w:val="001001EE"/>
    <w:rsid w:val="00102514"/>
    <w:rsid w:val="00111523"/>
    <w:rsid w:val="001210EA"/>
    <w:rsid w:val="001241AF"/>
    <w:rsid w:val="00125A71"/>
    <w:rsid w:val="001345D7"/>
    <w:rsid w:val="001362A6"/>
    <w:rsid w:val="00154F2B"/>
    <w:rsid w:val="00167B4C"/>
    <w:rsid w:val="00172C0D"/>
    <w:rsid w:val="00173A26"/>
    <w:rsid w:val="001920BB"/>
    <w:rsid w:val="001A6529"/>
    <w:rsid w:val="001B4AF8"/>
    <w:rsid w:val="001D13B4"/>
    <w:rsid w:val="001D2D1D"/>
    <w:rsid w:val="001E0953"/>
    <w:rsid w:val="001E0D51"/>
    <w:rsid w:val="001E2785"/>
    <w:rsid w:val="001F027F"/>
    <w:rsid w:val="00201794"/>
    <w:rsid w:val="0023547D"/>
    <w:rsid w:val="00254B80"/>
    <w:rsid w:val="0025535B"/>
    <w:rsid w:val="00255787"/>
    <w:rsid w:val="00256258"/>
    <w:rsid w:val="00263F59"/>
    <w:rsid w:val="00267E3F"/>
    <w:rsid w:val="00267E68"/>
    <w:rsid w:val="0027262D"/>
    <w:rsid w:val="00273C17"/>
    <w:rsid w:val="00275793"/>
    <w:rsid w:val="00291453"/>
    <w:rsid w:val="00293285"/>
    <w:rsid w:val="002978F5"/>
    <w:rsid w:val="002A3905"/>
    <w:rsid w:val="002A68CC"/>
    <w:rsid w:val="002B0491"/>
    <w:rsid w:val="002B44EB"/>
    <w:rsid w:val="002B6E09"/>
    <w:rsid w:val="002C25B5"/>
    <w:rsid w:val="002D02B3"/>
    <w:rsid w:val="002E2B24"/>
    <w:rsid w:val="002F0E4A"/>
    <w:rsid w:val="002F3128"/>
    <w:rsid w:val="002F54F9"/>
    <w:rsid w:val="0031426A"/>
    <w:rsid w:val="00316824"/>
    <w:rsid w:val="003262D0"/>
    <w:rsid w:val="0034180E"/>
    <w:rsid w:val="00352C69"/>
    <w:rsid w:val="003564D9"/>
    <w:rsid w:val="003573DC"/>
    <w:rsid w:val="00363B4D"/>
    <w:rsid w:val="0037311C"/>
    <w:rsid w:val="00375C55"/>
    <w:rsid w:val="003773C1"/>
    <w:rsid w:val="003A5925"/>
    <w:rsid w:val="003B0AE6"/>
    <w:rsid w:val="003B5449"/>
    <w:rsid w:val="003C70AC"/>
    <w:rsid w:val="003D2436"/>
    <w:rsid w:val="003D3399"/>
    <w:rsid w:val="003E094E"/>
    <w:rsid w:val="003E2C4C"/>
    <w:rsid w:val="003E46FC"/>
    <w:rsid w:val="003E6995"/>
    <w:rsid w:val="00400525"/>
    <w:rsid w:val="00411961"/>
    <w:rsid w:val="004162BD"/>
    <w:rsid w:val="00417587"/>
    <w:rsid w:val="004267C6"/>
    <w:rsid w:val="00431785"/>
    <w:rsid w:val="004360FD"/>
    <w:rsid w:val="004405D2"/>
    <w:rsid w:val="00442566"/>
    <w:rsid w:val="004460B5"/>
    <w:rsid w:val="00457BE1"/>
    <w:rsid w:val="00462177"/>
    <w:rsid w:val="00465E32"/>
    <w:rsid w:val="00467A0F"/>
    <w:rsid w:val="004715C1"/>
    <w:rsid w:val="00481AC2"/>
    <w:rsid w:val="00494891"/>
    <w:rsid w:val="004A647C"/>
    <w:rsid w:val="004B6B48"/>
    <w:rsid w:val="004C16A3"/>
    <w:rsid w:val="004D182B"/>
    <w:rsid w:val="004D5BEA"/>
    <w:rsid w:val="004D7663"/>
    <w:rsid w:val="004E0BEE"/>
    <w:rsid w:val="004E7BCD"/>
    <w:rsid w:val="00501698"/>
    <w:rsid w:val="0050496C"/>
    <w:rsid w:val="00517A41"/>
    <w:rsid w:val="00541E0A"/>
    <w:rsid w:val="00542D09"/>
    <w:rsid w:val="0054373B"/>
    <w:rsid w:val="005514A4"/>
    <w:rsid w:val="00552958"/>
    <w:rsid w:val="0056134D"/>
    <w:rsid w:val="0057797E"/>
    <w:rsid w:val="0059349A"/>
    <w:rsid w:val="005C468E"/>
    <w:rsid w:val="005C46DC"/>
    <w:rsid w:val="005D121B"/>
    <w:rsid w:val="005D4640"/>
    <w:rsid w:val="005E0A79"/>
    <w:rsid w:val="00600F0D"/>
    <w:rsid w:val="0061244F"/>
    <w:rsid w:val="006412A6"/>
    <w:rsid w:val="006463FC"/>
    <w:rsid w:val="00646568"/>
    <w:rsid w:val="00655B04"/>
    <w:rsid w:val="00655F6A"/>
    <w:rsid w:val="0065786E"/>
    <w:rsid w:val="00675743"/>
    <w:rsid w:val="00675EF8"/>
    <w:rsid w:val="0067728B"/>
    <w:rsid w:val="00694614"/>
    <w:rsid w:val="006B5963"/>
    <w:rsid w:val="006D092E"/>
    <w:rsid w:val="006D40F1"/>
    <w:rsid w:val="006D4C99"/>
    <w:rsid w:val="006E183C"/>
    <w:rsid w:val="006F6ADD"/>
    <w:rsid w:val="00704F49"/>
    <w:rsid w:val="007600BF"/>
    <w:rsid w:val="00774207"/>
    <w:rsid w:val="007B128B"/>
    <w:rsid w:val="007B5A1B"/>
    <w:rsid w:val="007C6C18"/>
    <w:rsid w:val="007C7EBB"/>
    <w:rsid w:val="007E4646"/>
    <w:rsid w:val="007E7BCE"/>
    <w:rsid w:val="007F1520"/>
    <w:rsid w:val="007F182E"/>
    <w:rsid w:val="007F26A6"/>
    <w:rsid w:val="007F34AD"/>
    <w:rsid w:val="007F475B"/>
    <w:rsid w:val="008148CD"/>
    <w:rsid w:val="00814AD2"/>
    <w:rsid w:val="00816E9B"/>
    <w:rsid w:val="00822002"/>
    <w:rsid w:val="00824105"/>
    <w:rsid w:val="00841A40"/>
    <w:rsid w:val="00846252"/>
    <w:rsid w:val="008602F5"/>
    <w:rsid w:val="008619E0"/>
    <w:rsid w:val="00866943"/>
    <w:rsid w:val="00867EBE"/>
    <w:rsid w:val="008820CF"/>
    <w:rsid w:val="00891F61"/>
    <w:rsid w:val="008A0D5C"/>
    <w:rsid w:val="008B0175"/>
    <w:rsid w:val="008C7435"/>
    <w:rsid w:val="008D0FF5"/>
    <w:rsid w:val="008D155B"/>
    <w:rsid w:val="00900C93"/>
    <w:rsid w:val="009120EF"/>
    <w:rsid w:val="00922CB7"/>
    <w:rsid w:val="00923A22"/>
    <w:rsid w:val="00926AE3"/>
    <w:rsid w:val="00934370"/>
    <w:rsid w:val="00942378"/>
    <w:rsid w:val="009438B7"/>
    <w:rsid w:val="00956C6F"/>
    <w:rsid w:val="00961074"/>
    <w:rsid w:val="00961432"/>
    <w:rsid w:val="00970414"/>
    <w:rsid w:val="009718D7"/>
    <w:rsid w:val="00976371"/>
    <w:rsid w:val="00977160"/>
    <w:rsid w:val="00994166"/>
    <w:rsid w:val="00996C6B"/>
    <w:rsid w:val="009A67F9"/>
    <w:rsid w:val="009B798E"/>
    <w:rsid w:val="009D0BD2"/>
    <w:rsid w:val="009D3A05"/>
    <w:rsid w:val="009E23B2"/>
    <w:rsid w:val="00A03B8E"/>
    <w:rsid w:val="00A0561F"/>
    <w:rsid w:val="00A12A13"/>
    <w:rsid w:val="00A20762"/>
    <w:rsid w:val="00A35718"/>
    <w:rsid w:val="00A4028B"/>
    <w:rsid w:val="00A43172"/>
    <w:rsid w:val="00A655F2"/>
    <w:rsid w:val="00A8180B"/>
    <w:rsid w:val="00A92F5C"/>
    <w:rsid w:val="00A94665"/>
    <w:rsid w:val="00A973E6"/>
    <w:rsid w:val="00AA5358"/>
    <w:rsid w:val="00AB5267"/>
    <w:rsid w:val="00AB5613"/>
    <w:rsid w:val="00AB663D"/>
    <w:rsid w:val="00AB6DEC"/>
    <w:rsid w:val="00AC4FBF"/>
    <w:rsid w:val="00AD2EE5"/>
    <w:rsid w:val="00AE0C82"/>
    <w:rsid w:val="00AF0F3D"/>
    <w:rsid w:val="00AF1F24"/>
    <w:rsid w:val="00B108AA"/>
    <w:rsid w:val="00B1691D"/>
    <w:rsid w:val="00B33C49"/>
    <w:rsid w:val="00B368E3"/>
    <w:rsid w:val="00B403A6"/>
    <w:rsid w:val="00B4227B"/>
    <w:rsid w:val="00B44B7D"/>
    <w:rsid w:val="00B51386"/>
    <w:rsid w:val="00B53E52"/>
    <w:rsid w:val="00B6253C"/>
    <w:rsid w:val="00B6275C"/>
    <w:rsid w:val="00B62DF3"/>
    <w:rsid w:val="00B70B7B"/>
    <w:rsid w:val="00B7270A"/>
    <w:rsid w:val="00B77428"/>
    <w:rsid w:val="00B82D72"/>
    <w:rsid w:val="00B85B88"/>
    <w:rsid w:val="00B9175A"/>
    <w:rsid w:val="00B93C76"/>
    <w:rsid w:val="00BA2EA4"/>
    <w:rsid w:val="00BB1BEC"/>
    <w:rsid w:val="00BB2B2B"/>
    <w:rsid w:val="00BF35E7"/>
    <w:rsid w:val="00C002BE"/>
    <w:rsid w:val="00C0386F"/>
    <w:rsid w:val="00C07D75"/>
    <w:rsid w:val="00C1141E"/>
    <w:rsid w:val="00C3406D"/>
    <w:rsid w:val="00C37846"/>
    <w:rsid w:val="00C477A1"/>
    <w:rsid w:val="00C540F8"/>
    <w:rsid w:val="00C60606"/>
    <w:rsid w:val="00C70B57"/>
    <w:rsid w:val="00C768B2"/>
    <w:rsid w:val="00C8013E"/>
    <w:rsid w:val="00C856A7"/>
    <w:rsid w:val="00C95EB5"/>
    <w:rsid w:val="00CC6236"/>
    <w:rsid w:val="00CD3496"/>
    <w:rsid w:val="00CD6A00"/>
    <w:rsid w:val="00CD7A5F"/>
    <w:rsid w:val="00CE49AB"/>
    <w:rsid w:val="00CF4EA7"/>
    <w:rsid w:val="00D00354"/>
    <w:rsid w:val="00D02B77"/>
    <w:rsid w:val="00D0524B"/>
    <w:rsid w:val="00D10FDC"/>
    <w:rsid w:val="00D14DD9"/>
    <w:rsid w:val="00D31214"/>
    <w:rsid w:val="00D3452D"/>
    <w:rsid w:val="00D373DB"/>
    <w:rsid w:val="00D519F6"/>
    <w:rsid w:val="00D555B7"/>
    <w:rsid w:val="00D626FA"/>
    <w:rsid w:val="00D62B65"/>
    <w:rsid w:val="00D84E4A"/>
    <w:rsid w:val="00D85C35"/>
    <w:rsid w:val="00D908B8"/>
    <w:rsid w:val="00D934FF"/>
    <w:rsid w:val="00DA02BB"/>
    <w:rsid w:val="00DB0D4E"/>
    <w:rsid w:val="00DB16E4"/>
    <w:rsid w:val="00DC1B70"/>
    <w:rsid w:val="00DF491C"/>
    <w:rsid w:val="00DF5CDE"/>
    <w:rsid w:val="00DF61F1"/>
    <w:rsid w:val="00DF648B"/>
    <w:rsid w:val="00E011CF"/>
    <w:rsid w:val="00E04893"/>
    <w:rsid w:val="00E15504"/>
    <w:rsid w:val="00E15AC1"/>
    <w:rsid w:val="00E324C1"/>
    <w:rsid w:val="00E32C67"/>
    <w:rsid w:val="00E357B8"/>
    <w:rsid w:val="00E35AA1"/>
    <w:rsid w:val="00E5181B"/>
    <w:rsid w:val="00E544AF"/>
    <w:rsid w:val="00E876BA"/>
    <w:rsid w:val="00E97364"/>
    <w:rsid w:val="00EA14F3"/>
    <w:rsid w:val="00EC01C4"/>
    <w:rsid w:val="00EC3572"/>
    <w:rsid w:val="00EC428A"/>
    <w:rsid w:val="00ED3FF1"/>
    <w:rsid w:val="00EE3BF4"/>
    <w:rsid w:val="00F01CCD"/>
    <w:rsid w:val="00F04C5D"/>
    <w:rsid w:val="00F214B0"/>
    <w:rsid w:val="00F25CA7"/>
    <w:rsid w:val="00F40F15"/>
    <w:rsid w:val="00F4154C"/>
    <w:rsid w:val="00F43E6B"/>
    <w:rsid w:val="00F57A8C"/>
    <w:rsid w:val="00F61952"/>
    <w:rsid w:val="00F63931"/>
    <w:rsid w:val="00F64537"/>
    <w:rsid w:val="00F65913"/>
    <w:rsid w:val="00F81B62"/>
    <w:rsid w:val="00F8669A"/>
    <w:rsid w:val="00F926B2"/>
    <w:rsid w:val="00F97300"/>
    <w:rsid w:val="00FA2E39"/>
    <w:rsid w:val="00FA62C0"/>
    <w:rsid w:val="00FA719C"/>
    <w:rsid w:val="00FC5EC8"/>
    <w:rsid w:val="00FD7214"/>
    <w:rsid w:val="00FE7900"/>
    <w:rsid w:val="00FF0C37"/>
    <w:rsid w:val="00FF4F8E"/>
    <w:rsid w:val="00F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24B7"/>
  <w15:docId w15:val="{850B9A74-43BE-2446-BDAF-DD8BC298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odyText">
    <w:name w:val="Body Text"/>
    <w:basedOn w:val="Normal"/>
    <w:link w:val="BodyTextChar"/>
    <w:rsid w:val="007F182E"/>
    <w:pPr>
      <w:spacing w:after="140"/>
    </w:pPr>
    <w:rPr>
      <w:rFonts w:ascii="Liberation Serif" w:eastAsia="WenQuanYi Zen Hei Sharp" w:hAnsi="Liberation Serif" w:cs="Lohit Devanagari"/>
      <w:kern w:val="2"/>
      <w:sz w:val="24"/>
      <w:szCs w:val="24"/>
      <w:lang w:val="en-US" w:eastAsia="zh-CN" w:bidi="hi-IN"/>
    </w:rPr>
  </w:style>
  <w:style w:type="character" w:customStyle="1" w:styleId="BodyTextChar">
    <w:name w:val="Body Text Char"/>
    <w:basedOn w:val="DefaultParagraphFont"/>
    <w:link w:val="BodyText"/>
    <w:rsid w:val="007F182E"/>
    <w:rPr>
      <w:rFonts w:ascii="Liberation Serif" w:eastAsia="WenQuanYi Zen Hei Sharp" w:hAnsi="Liberation Serif" w:cs="Lohit Devanagari"/>
      <w:kern w:val="2"/>
      <w:sz w:val="24"/>
      <w:szCs w:val="24"/>
      <w:lang w:val="en-US" w:eastAsia="zh-CN" w:bidi="hi-IN"/>
    </w:rPr>
  </w:style>
  <w:style w:type="paragraph" w:styleId="ListParagraph">
    <w:name w:val="List Paragraph"/>
    <w:basedOn w:val="Normal"/>
    <w:uiPriority w:val="34"/>
    <w:qFormat/>
    <w:rsid w:val="00CD3496"/>
    <w:pPr>
      <w:ind w:left="720"/>
      <w:contextualSpacing/>
    </w:pPr>
  </w:style>
  <w:style w:type="character" w:styleId="Hyperlink">
    <w:name w:val="Hyperlink"/>
    <w:basedOn w:val="DefaultParagraphFont"/>
    <w:uiPriority w:val="99"/>
    <w:unhideWhenUsed/>
    <w:rsid w:val="00A94665"/>
    <w:rPr>
      <w:color w:val="0000FF"/>
      <w:u w:val="single"/>
    </w:rPr>
  </w:style>
  <w:style w:type="paragraph" w:styleId="CommentSubject">
    <w:name w:val="annotation subject"/>
    <w:basedOn w:val="CommentText"/>
    <w:next w:val="CommentText"/>
    <w:link w:val="CommentSubjectChar"/>
    <w:uiPriority w:val="99"/>
    <w:semiHidden/>
    <w:unhideWhenUsed/>
    <w:rsid w:val="00B44B7D"/>
    <w:rPr>
      <w:b/>
      <w:bCs/>
    </w:rPr>
  </w:style>
  <w:style w:type="character" w:customStyle="1" w:styleId="CommentSubjectChar">
    <w:name w:val="Comment Subject Char"/>
    <w:basedOn w:val="CommentTextChar"/>
    <w:link w:val="CommentSubject"/>
    <w:uiPriority w:val="99"/>
    <w:semiHidden/>
    <w:rsid w:val="00B44B7D"/>
    <w:rPr>
      <w:b/>
      <w:bCs/>
      <w:sz w:val="20"/>
      <w:szCs w:val="20"/>
    </w:rPr>
  </w:style>
  <w:style w:type="character" w:styleId="Strong">
    <w:name w:val="Strong"/>
    <w:basedOn w:val="DefaultParagraphFont"/>
    <w:uiPriority w:val="22"/>
    <w:qFormat/>
    <w:rsid w:val="00AC4FBF"/>
    <w:rPr>
      <w:b/>
      <w:bCs/>
    </w:rPr>
  </w:style>
  <w:style w:type="paragraph" w:styleId="NormalWeb">
    <w:name w:val="Normal (Web)"/>
    <w:basedOn w:val="Normal"/>
    <w:uiPriority w:val="99"/>
    <w:semiHidden/>
    <w:unhideWhenUsed/>
    <w:rsid w:val="00B6275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A02BB"/>
    <w:pPr>
      <w:autoSpaceDE w:val="0"/>
      <w:autoSpaceDN w:val="0"/>
      <w:adjustRightInd w:val="0"/>
      <w:spacing w:line="240" w:lineRule="auto"/>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F4154C"/>
    <w:rPr>
      <w:color w:val="808080"/>
    </w:rPr>
  </w:style>
  <w:style w:type="paragraph" w:styleId="Header">
    <w:name w:val="header"/>
    <w:basedOn w:val="Normal"/>
    <w:link w:val="HeaderChar"/>
    <w:uiPriority w:val="99"/>
    <w:unhideWhenUsed/>
    <w:rsid w:val="00DB0D4E"/>
    <w:pPr>
      <w:tabs>
        <w:tab w:val="center" w:pos="4680"/>
        <w:tab w:val="right" w:pos="9360"/>
      </w:tabs>
      <w:spacing w:line="240" w:lineRule="auto"/>
    </w:pPr>
  </w:style>
  <w:style w:type="character" w:customStyle="1" w:styleId="HeaderChar">
    <w:name w:val="Header Char"/>
    <w:basedOn w:val="DefaultParagraphFont"/>
    <w:link w:val="Header"/>
    <w:uiPriority w:val="99"/>
    <w:rsid w:val="00DB0D4E"/>
  </w:style>
  <w:style w:type="paragraph" w:styleId="Footer">
    <w:name w:val="footer"/>
    <w:basedOn w:val="Normal"/>
    <w:link w:val="FooterChar"/>
    <w:uiPriority w:val="99"/>
    <w:unhideWhenUsed/>
    <w:rsid w:val="00DB0D4E"/>
    <w:pPr>
      <w:tabs>
        <w:tab w:val="center" w:pos="4680"/>
        <w:tab w:val="right" w:pos="9360"/>
      </w:tabs>
      <w:spacing w:line="240" w:lineRule="auto"/>
    </w:pPr>
  </w:style>
  <w:style w:type="character" w:customStyle="1" w:styleId="FooterChar">
    <w:name w:val="Footer Char"/>
    <w:basedOn w:val="DefaultParagraphFont"/>
    <w:link w:val="Footer"/>
    <w:uiPriority w:val="99"/>
    <w:rsid w:val="00DB0D4E"/>
  </w:style>
  <w:style w:type="paragraph" w:styleId="Revision">
    <w:name w:val="Revision"/>
    <w:hidden/>
    <w:uiPriority w:val="99"/>
    <w:semiHidden/>
    <w:rsid w:val="00846252"/>
    <w:pPr>
      <w:spacing w:line="240" w:lineRule="auto"/>
    </w:pPr>
  </w:style>
  <w:style w:type="table" w:styleId="TableGrid">
    <w:name w:val="Table Grid"/>
    <w:basedOn w:val="TableNormal"/>
    <w:uiPriority w:val="39"/>
    <w:rsid w:val="006578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241AF"/>
  </w:style>
  <w:style w:type="character" w:styleId="Emphasis">
    <w:name w:val="Emphasis"/>
    <w:basedOn w:val="DefaultParagraphFont"/>
    <w:uiPriority w:val="20"/>
    <w:qFormat/>
    <w:rsid w:val="003C70AC"/>
    <w:rPr>
      <w:i/>
      <w:iCs/>
    </w:rPr>
  </w:style>
  <w:style w:type="paragraph" w:styleId="Bibliography">
    <w:name w:val="Bibliography"/>
    <w:basedOn w:val="Normal"/>
    <w:next w:val="Normal"/>
    <w:uiPriority w:val="37"/>
    <w:unhideWhenUsed/>
    <w:rsid w:val="001E0D51"/>
  </w:style>
  <w:style w:type="character" w:styleId="FollowedHyperlink">
    <w:name w:val="FollowedHyperlink"/>
    <w:basedOn w:val="DefaultParagraphFont"/>
    <w:uiPriority w:val="99"/>
    <w:semiHidden/>
    <w:unhideWhenUsed/>
    <w:rsid w:val="001E0D51"/>
    <w:rPr>
      <w:color w:val="800080" w:themeColor="followedHyperlink"/>
      <w:u w:val="single"/>
    </w:rPr>
  </w:style>
  <w:style w:type="character" w:customStyle="1" w:styleId="UnresolvedMention1">
    <w:name w:val="Unresolved Mention1"/>
    <w:basedOn w:val="DefaultParagraphFont"/>
    <w:uiPriority w:val="99"/>
    <w:semiHidden/>
    <w:unhideWhenUsed/>
    <w:rsid w:val="001E0D51"/>
    <w:rPr>
      <w:color w:val="605E5C"/>
      <w:shd w:val="clear" w:color="auto" w:fill="E1DFDD"/>
    </w:rPr>
  </w:style>
  <w:style w:type="paragraph" w:styleId="BalloonText">
    <w:name w:val="Balloon Text"/>
    <w:basedOn w:val="Normal"/>
    <w:link w:val="BalloonTextChar"/>
    <w:uiPriority w:val="99"/>
    <w:semiHidden/>
    <w:unhideWhenUsed/>
    <w:rsid w:val="00517A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A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27501">
      <w:bodyDiv w:val="1"/>
      <w:marLeft w:val="0"/>
      <w:marRight w:val="0"/>
      <w:marTop w:val="0"/>
      <w:marBottom w:val="0"/>
      <w:divBdr>
        <w:top w:val="none" w:sz="0" w:space="0" w:color="auto"/>
        <w:left w:val="none" w:sz="0" w:space="0" w:color="auto"/>
        <w:bottom w:val="none" w:sz="0" w:space="0" w:color="auto"/>
        <w:right w:val="none" w:sz="0" w:space="0" w:color="auto"/>
      </w:divBdr>
    </w:div>
    <w:div w:id="126093317">
      <w:bodyDiv w:val="1"/>
      <w:marLeft w:val="0"/>
      <w:marRight w:val="0"/>
      <w:marTop w:val="0"/>
      <w:marBottom w:val="0"/>
      <w:divBdr>
        <w:top w:val="none" w:sz="0" w:space="0" w:color="auto"/>
        <w:left w:val="none" w:sz="0" w:space="0" w:color="auto"/>
        <w:bottom w:val="none" w:sz="0" w:space="0" w:color="auto"/>
        <w:right w:val="none" w:sz="0" w:space="0" w:color="auto"/>
      </w:divBdr>
      <w:divsChild>
        <w:div w:id="1560706310">
          <w:marLeft w:val="0"/>
          <w:marRight w:val="0"/>
          <w:marTop w:val="0"/>
          <w:marBottom w:val="0"/>
          <w:divBdr>
            <w:top w:val="none" w:sz="0" w:space="0" w:color="auto"/>
            <w:left w:val="none" w:sz="0" w:space="0" w:color="auto"/>
            <w:bottom w:val="none" w:sz="0" w:space="0" w:color="auto"/>
            <w:right w:val="none" w:sz="0" w:space="0" w:color="auto"/>
          </w:divBdr>
          <w:divsChild>
            <w:div w:id="958103520">
              <w:marLeft w:val="0"/>
              <w:marRight w:val="0"/>
              <w:marTop w:val="0"/>
              <w:marBottom w:val="0"/>
              <w:divBdr>
                <w:top w:val="none" w:sz="0" w:space="0" w:color="auto"/>
                <w:left w:val="none" w:sz="0" w:space="0" w:color="auto"/>
                <w:bottom w:val="none" w:sz="0" w:space="0" w:color="auto"/>
                <w:right w:val="none" w:sz="0" w:space="0" w:color="auto"/>
              </w:divBdr>
              <w:divsChild>
                <w:div w:id="12404854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3689776">
      <w:bodyDiv w:val="1"/>
      <w:marLeft w:val="0"/>
      <w:marRight w:val="0"/>
      <w:marTop w:val="0"/>
      <w:marBottom w:val="0"/>
      <w:divBdr>
        <w:top w:val="none" w:sz="0" w:space="0" w:color="auto"/>
        <w:left w:val="none" w:sz="0" w:space="0" w:color="auto"/>
        <w:bottom w:val="none" w:sz="0" w:space="0" w:color="auto"/>
        <w:right w:val="none" w:sz="0" w:space="0" w:color="auto"/>
      </w:divBdr>
    </w:div>
    <w:div w:id="221143417">
      <w:bodyDiv w:val="1"/>
      <w:marLeft w:val="0"/>
      <w:marRight w:val="0"/>
      <w:marTop w:val="0"/>
      <w:marBottom w:val="0"/>
      <w:divBdr>
        <w:top w:val="none" w:sz="0" w:space="0" w:color="auto"/>
        <w:left w:val="none" w:sz="0" w:space="0" w:color="auto"/>
        <w:bottom w:val="none" w:sz="0" w:space="0" w:color="auto"/>
        <w:right w:val="none" w:sz="0" w:space="0" w:color="auto"/>
      </w:divBdr>
    </w:div>
    <w:div w:id="263274231">
      <w:bodyDiv w:val="1"/>
      <w:marLeft w:val="0"/>
      <w:marRight w:val="0"/>
      <w:marTop w:val="0"/>
      <w:marBottom w:val="0"/>
      <w:divBdr>
        <w:top w:val="none" w:sz="0" w:space="0" w:color="auto"/>
        <w:left w:val="none" w:sz="0" w:space="0" w:color="auto"/>
        <w:bottom w:val="none" w:sz="0" w:space="0" w:color="auto"/>
        <w:right w:val="none" w:sz="0" w:space="0" w:color="auto"/>
      </w:divBdr>
    </w:div>
    <w:div w:id="266892178">
      <w:bodyDiv w:val="1"/>
      <w:marLeft w:val="0"/>
      <w:marRight w:val="0"/>
      <w:marTop w:val="0"/>
      <w:marBottom w:val="0"/>
      <w:divBdr>
        <w:top w:val="none" w:sz="0" w:space="0" w:color="auto"/>
        <w:left w:val="none" w:sz="0" w:space="0" w:color="auto"/>
        <w:bottom w:val="none" w:sz="0" w:space="0" w:color="auto"/>
        <w:right w:val="none" w:sz="0" w:space="0" w:color="auto"/>
      </w:divBdr>
    </w:div>
    <w:div w:id="294217937">
      <w:bodyDiv w:val="1"/>
      <w:marLeft w:val="0"/>
      <w:marRight w:val="0"/>
      <w:marTop w:val="0"/>
      <w:marBottom w:val="0"/>
      <w:divBdr>
        <w:top w:val="none" w:sz="0" w:space="0" w:color="auto"/>
        <w:left w:val="none" w:sz="0" w:space="0" w:color="auto"/>
        <w:bottom w:val="none" w:sz="0" w:space="0" w:color="auto"/>
        <w:right w:val="none" w:sz="0" w:space="0" w:color="auto"/>
      </w:divBdr>
    </w:div>
    <w:div w:id="380859735">
      <w:bodyDiv w:val="1"/>
      <w:marLeft w:val="0"/>
      <w:marRight w:val="0"/>
      <w:marTop w:val="0"/>
      <w:marBottom w:val="0"/>
      <w:divBdr>
        <w:top w:val="none" w:sz="0" w:space="0" w:color="auto"/>
        <w:left w:val="none" w:sz="0" w:space="0" w:color="auto"/>
        <w:bottom w:val="none" w:sz="0" w:space="0" w:color="auto"/>
        <w:right w:val="none" w:sz="0" w:space="0" w:color="auto"/>
      </w:divBdr>
    </w:div>
    <w:div w:id="526022330">
      <w:bodyDiv w:val="1"/>
      <w:marLeft w:val="0"/>
      <w:marRight w:val="0"/>
      <w:marTop w:val="0"/>
      <w:marBottom w:val="0"/>
      <w:divBdr>
        <w:top w:val="none" w:sz="0" w:space="0" w:color="auto"/>
        <w:left w:val="none" w:sz="0" w:space="0" w:color="auto"/>
        <w:bottom w:val="none" w:sz="0" w:space="0" w:color="auto"/>
        <w:right w:val="none" w:sz="0" w:space="0" w:color="auto"/>
      </w:divBdr>
    </w:div>
    <w:div w:id="528297507">
      <w:bodyDiv w:val="1"/>
      <w:marLeft w:val="0"/>
      <w:marRight w:val="0"/>
      <w:marTop w:val="0"/>
      <w:marBottom w:val="0"/>
      <w:divBdr>
        <w:top w:val="none" w:sz="0" w:space="0" w:color="auto"/>
        <w:left w:val="none" w:sz="0" w:space="0" w:color="auto"/>
        <w:bottom w:val="none" w:sz="0" w:space="0" w:color="auto"/>
        <w:right w:val="none" w:sz="0" w:space="0" w:color="auto"/>
      </w:divBdr>
    </w:div>
    <w:div w:id="573275309">
      <w:bodyDiv w:val="1"/>
      <w:marLeft w:val="0"/>
      <w:marRight w:val="0"/>
      <w:marTop w:val="0"/>
      <w:marBottom w:val="0"/>
      <w:divBdr>
        <w:top w:val="none" w:sz="0" w:space="0" w:color="auto"/>
        <w:left w:val="none" w:sz="0" w:space="0" w:color="auto"/>
        <w:bottom w:val="none" w:sz="0" w:space="0" w:color="auto"/>
        <w:right w:val="none" w:sz="0" w:space="0" w:color="auto"/>
      </w:divBdr>
    </w:div>
    <w:div w:id="622462805">
      <w:bodyDiv w:val="1"/>
      <w:marLeft w:val="0"/>
      <w:marRight w:val="0"/>
      <w:marTop w:val="0"/>
      <w:marBottom w:val="0"/>
      <w:divBdr>
        <w:top w:val="none" w:sz="0" w:space="0" w:color="auto"/>
        <w:left w:val="none" w:sz="0" w:space="0" w:color="auto"/>
        <w:bottom w:val="none" w:sz="0" w:space="0" w:color="auto"/>
        <w:right w:val="none" w:sz="0" w:space="0" w:color="auto"/>
      </w:divBdr>
      <w:divsChild>
        <w:div w:id="1293748405">
          <w:marLeft w:val="0"/>
          <w:marRight w:val="0"/>
          <w:marTop w:val="0"/>
          <w:marBottom w:val="0"/>
          <w:divBdr>
            <w:top w:val="none" w:sz="0" w:space="0" w:color="auto"/>
            <w:left w:val="none" w:sz="0" w:space="0" w:color="auto"/>
            <w:bottom w:val="none" w:sz="0" w:space="0" w:color="auto"/>
            <w:right w:val="none" w:sz="0" w:space="0" w:color="auto"/>
          </w:divBdr>
          <w:divsChild>
            <w:div w:id="965043546">
              <w:marLeft w:val="0"/>
              <w:marRight w:val="0"/>
              <w:marTop w:val="0"/>
              <w:marBottom w:val="0"/>
              <w:divBdr>
                <w:top w:val="none" w:sz="0" w:space="0" w:color="auto"/>
                <w:left w:val="none" w:sz="0" w:space="0" w:color="auto"/>
                <w:bottom w:val="none" w:sz="0" w:space="0" w:color="auto"/>
                <w:right w:val="none" w:sz="0" w:space="0" w:color="auto"/>
              </w:divBdr>
              <w:divsChild>
                <w:div w:id="225453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62678">
      <w:bodyDiv w:val="1"/>
      <w:marLeft w:val="0"/>
      <w:marRight w:val="0"/>
      <w:marTop w:val="0"/>
      <w:marBottom w:val="0"/>
      <w:divBdr>
        <w:top w:val="none" w:sz="0" w:space="0" w:color="auto"/>
        <w:left w:val="none" w:sz="0" w:space="0" w:color="auto"/>
        <w:bottom w:val="none" w:sz="0" w:space="0" w:color="auto"/>
        <w:right w:val="none" w:sz="0" w:space="0" w:color="auto"/>
      </w:divBdr>
    </w:div>
    <w:div w:id="877282116">
      <w:bodyDiv w:val="1"/>
      <w:marLeft w:val="0"/>
      <w:marRight w:val="0"/>
      <w:marTop w:val="0"/>
      <w:marBottom w:val="0"/>
      <w:divBdr>
        <w:top w:val="none" w:sz="0" w:space="0" w:color="auto"/>
        <w:left w:val="none" w:sz="0" w:space="0" w:color="auto"/>
        <w:bottom w:val="none" w:sz="0" w:space="0" w:color="auto"/>
        <w:right w:val="none" w:sz="0" w:space="0" w:color="auto"/>
      </w:divBdr>
    </w:div>
    <w:div w:id="888108426">
      <w:bodyDiv w:val="1"/>
      <w:marLeft w:val="0"/>
      <w:marRight w:val="0"/>
      <w:marTop w:val="0"/>
      <w:marBottom w:val="0"/>
      <w:divBdr>
        <w:top w:val="none" w:sz="0" w:space="0" w:color="auto"/>
        <w:left w:val="none" w:sz="0" w:space="0" w:color="auto"/>
        <w:bottom w:val="none" w:sz="0" w:space="0" w:color="auto"/>
        <w:right w:val="none" w:sz="0" w:space="0" w:color="auto"/>
      </w:divBdr>
    </w:div>
    <w:div w:id="954798696">
      <w:bodyDiv w:val="1"/>
      <w:marLeft w:val="0"/>
      <w:marRight w:val="0"/>
      <w:marTop w:val="0"/>
      <w:marBottom w:val="0"/>
      <w:divBdr>
        <w:top w:val="none" w:sz="0" w:space="0" w:color="auto"/>
        <w:left w:val="none" w:sz="0" w:space="0" w:color="auto"/>
        <w:bottom w:val="none" w:sz="0" w:space="0" w:color="auto"/>
        <w:right w:val="none" w:sz="0" w:space="0" w:color="auto"/>
      </w:divBdr>
    </w:div>
    <w:div w:id="1027100179">
      <w:bodyDiv w:val="1"/>
      <w:marLeft w:val="0"/>
      <w:marRight w:val="0"/>
      <w:marTop w:val="0"/>
      <w:marBottom w:val="0"/>
      <w:divBdr>
        <w:top w:val="none" w:sz="0" w:space="0" w:color="auto"/>
        <w:left w:val="none" w:sz="0" w:space="0" w:color="auto"/>
        <w:bottom w:val="none" w:sz="0" w:space="0" w:color="auto"/>
        <w:right w:val="none" w:sz="0" w:space="0" w:color="auto"/>
      </w:divBdr>
    </w:div>
    <w:div w:id="1038236905">
      <w:bodyDiv w:val="1"/>
      <w:marLeft w:val="0"/>
      <w:marRight w:val="0"/>
      <w:marTop w:val="0"/>
      <w:marBottom w:val="0"/>
      <w:divBdr>
        <w:top w:val="none" w:sz="0" w:space="0" w:color="auto"/>
        <w:left w:val="none" w:sz="0" w:space="0" w:color="auto"/>
        <w:bottom w:val="none" w:sz="0" w:space="0" w:color="auto"/>
        <w:right w:val="none" w:sz="0" w:space="0" w:color="auto"/>
      </w:divBdr>
      <w:divsChild>
        <w:div w:id="2022853348">
          <w:marLeft w:val="0"/>
          <w:marRight w:val="0"/>
          <w:marTop w:val="0"/>
          <w:marBottom w:val="0"/>
          <w:divBdr>
            <w:top w:val="none" w:sz="0" w:space="0" w:color="auto"/>
            <w:left w:val="none" w:sz="0" w:space="0" w:color="auto"/>
            <w:bottom w:val="none" w:sz="0" w:space="0" w:color="auto"/>
            <w:right w:val="none" w:sz="0" w:space="0" w:color="auto"/>
          </w:divBdr>
          <w:divsChild>
            <w:div w:id="633410431">
              <w:marLeft w:val="0"/>
              <w:marRight w:val="0"/>
              <w:marTop w:val="0"/>
              <w:marBottom w:val="0"/>
              <w:divBdr>
                <w:top w:val="none" w:sz="0" w:space="0" w:color="auto"/>
                <w:left w:val="none" w:sz="0" w:space="0" w:color="auto"/>
                <w:bottom w:val="none" w:sz="0" w:space="0" w:color="auto"/>
                <w:right w:val="none" w:sz="0" w:space="0" w:color="auto"/>
              </w:divBdr>
              <w:divsChild>
                <w:div w:id="141611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0641425">
      <w:bodyDiv w:val="1"/>
      <w:marLeft w:val="0"/>
      <w:marRight w:val="0"/>
      <w:marTop w:val="0"/>
      <w:marBottom w:val="0"/>
      <w:divBdr>
        <w:top w:val="none" w:sz="0" w:space="0" w:color="auto"/>
        <w:left w:val="none" w:sz="0" w:space="0" w:color="auto"/>
        <w:bottom w:val="none" w:sz="0" w:space="0" w:color="auto"/>
        <w:right w:val="none" w:sz="0" w:space="0" w:color="auto"/>
      </w:divBdr>
    </w:div>
    <w:div w:id="1140919571">
      <w:bodyDiv w:val="1"/>
      <w:marLeft w:val="0"/>
      <w:marRight w:val="0"/>
      <w:marTop w:val="0"/>
      <w:marBottom w:val="0"/>
      <w:divBdr>
        <w:top w:val="none" w:sz="0" w:space="0" w:color="auto"/>
        <w:left w:val="none" w:sz="0" w:space="0" w:color="auto"/>
        <w:bottom w:val="none" w:sz="0" w:space="0" w:color="auto"/>
        <w:right w:val="none" w:sz="0" w:space="0" w:color="auto"/>
      </w:divBdr>
    </w:div>
    <w:div w:id="1141071426">
      <w:bodyDiv w:val="1"/>
      <w:marLeft w:val="0"/>
      <w:marRight w:val="0"/>
      <w:marTop w:val="0"/>
      <w:marBottom w:val="0"/>
      <w:divBdr>
        <w:top w:val="none" w:sz="0" w:space="0" w:color="auto"/>
        <w:left w:val="none" w:sz="0" w:space="0" w:color="auto"/>
        <w:bottom w:val="none" w:sz="0" w:space="0" w:color="auto"/>
        <w:right w:val="none" w:sz="0" w:space="0" w:color="auto"/>
      </w:divBdr>
    </w:div>
    <w:div w:id="1166897185">
      <w:bodyDiv w:val="1"/>
      <w:marLeft w:val="0"/>
      <w:marRight w:val="0"/>
      <w:marTop w:val="0"/>
      <w:marBottom w:val="0"/>
      <w:divBdr>
        <w:top w:val="none" w:sz="0" w:space="0" w:color="auto"/>
        <w:left w:val="none" w:sz="0" w:space="0" w:color="auto"/>
        <w:bottom w:val="none" w:sz="0" w:space="0" w:color="auto"/>
        <w:right w:val="none" w:sz="0" w:space="0" w:color="auto"/>
      </w:divBdr>
      <w:divsChild>
        <w:div w:id="973020157">
          <w:marLeft w:val="0"/>
          <w:marRight w:val="0"/>
          <w:marTop w:val="0"/>
          <w:marBottom w:val="0"/>
          <w:divBdr>
            <w:top w:val="none" w:sz="0" w:space="0" w:color="auto"/>
            <w:left w:val="none" w:sz="0" w:space="0" w:color="auto"/>
            <w:bottom w:val="none" w:sz="0" w:space="0" w:color="auto"/>
            <w:right w:val="none" w:sz="0" w:space="0" w:color="auto"/>
          </w:divBdr>
          <w:divsChild>
            <w:div w:id="1264143223">
              <w:marLeft w:val="0"/>
              <w:marRight w:val="0"/>
              <w:marTop w:val="0"/>
              <w:marBottom w:val="0"/>
              <w:divBdr>
                <w:top w:val="none" w:sz="0" w:space="0" w:color="auto"/>
                <w:left w:val="none" w:sz="0" w:space="0" w:color="auto"/>
                <w:bottom w:val="none" w:sz="0" w:space="0" w:color="auto"/>
                <w:right w:val="none" w:sz="0" w:space="0" w:color="auto"/>
              </w:divBdr>
              <w:divsChild>
                <w:div w:id="4972359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3233256">
      <w:bodyDiv w:val="1"/>
      <w:marLeft w:val="0"/>
      <w:marRight w:val="0"/>
      <w:marTop w:val="0"/>
      <w:marBottom w:val="0"/>
      <w:divBdr>
        <w:top w:val="none" w:sz="0" w:space="0" w:color="auto"/>
        <w:left w:val="none" w:sz="0" w:space="0" w:color="auto"/>
        <w:bottom w:val="none" w:sz="0" w:space="0" w:color="auto"/>
        <w:right w:val="none" w:sz="0" w:space="0" w:color="auto"/>
      </w:divBdr>
    </w:div>
    <w:div w:id="1269855036">
      <w:bodyDiv w:val="1"/>
      <w:marLeft w:val="0"/>
      <w:marRight w:val="0"/>
      <w:marTop w:val="0"/>
      <w:marBottom w:val="0"/>
      <w:divBdr>
        <w:top w:val="none" w:sz="0" w:space="0" w:color="auto"/>
        <w:left w:val="none" w:sz="0" w:space="0" w:color="auto"/>
        <w:bottom w:val="none" w:sz="0" w:space="0" w:color="auto"/>
        <w:right w:val="none" w:sz="0" w:space="0" w:color="auto"/>
      </w:divBdr>
    </w:div>
    <w:div w:id="1321427956">
      <w:bodyDiv w:val="1"/>
      <w:marLeft w:val="0"/>
      <w:marRight w:val="0"/>
      <w:marTop w:val="0"/>
      <w:marBottom w:val="0"/>
      <w:divBdr>
        <w:top w:val="none" w:sz="0" w:space="0" w:color="auto"/>
        <w:left w:val="none" w:sz="0" w:space="0" w:color="auto"/>
        <w:bottom w:val="none" w:sz="0" w:space="0" w:color="auto"/>
        <w:right w:val="none" w:sz="0" w:space="0" w:color="auto"/>
      </w:divBdr>
    </w:div>
    <w:div w:id="1358851890">
      <w:bodyDiv w:val="1"/>
      <w:marLeft w:val="0"/>
      <w:marRight w:val="0"/>
      <w:marTop w:val="0"/>
      <w:marBottom w:val="0"/>
      <w:divBdr>
        <w:top w:val="none" w:sz="0" w:space="0" w:color="auto"/>
        <w:left w:val="none" w:sz="0" w:space="0" w:color="auto"/>
        <w:bottom w:val="none" w:sz="0" w:space="0" w:color="auto"/>
        <w:right w:val="none" w:sz="0" w:space="0" w:color="auto"/>
      </w:divBdr>
    </w:div>
    <w:div w:id="1365129620">
      <w:bodyDiv w:val="1"/>
      <w:marLeft w:val="0"/>
      <w:marRight w:val="0"/>
      <w:marTop w:val="0"/>
      <w:marBottom w:val="0"/>
      <w:divBdr>
        <w:top w:val="none" w:sz="0" w:space="0" w:color="auto"/>
        <w:left w:val="none" w:sz="0" w:space="0" w:color="auto"/>
        <w:bottom w:val="none" w:sz="0" w:space="0" w:color="auto"/>
        <w:right w:val="none" w:sz="0" w:space="0" w:color="auto"/>
      </w:divBdr>
    </w:div>
    <w:div w:id="1386954106">
      <w:bodyDiv w:val="1"/>
      <w:marLeft w:val="0"/>
      <w:marRight w:val="0"/>
      <w:marTop w:val="0"/>
      <w:marBottom w:val="0"/>
      <w:divBdr>
        <w:top w:val="none" w:sz="0" w:space="0" w:color="auto"/>
        <w:left w:val="none" w:sz="0" w:space="0" w:color="auto"/>
        <w:bottom w:val="none" w:sz="0" w:space="0" w:color="auto"/>
        <w:right w:val="none" w:sz="0" w:space="0" w:color="auto"/>
      </w:divBdr>
    </w:div>
    <w:div w:id="1453743241">
      <w:bodyDiv w:val="1"/>
      <w:marLeft w:val="0"/>
      <w:marRight w:val="0"/>
      <w:marTop w:val="0"/>
      <w:marBottom w:val="0"/>
      <w:divBdr>
        <w:top w:val="none" w:sz="0" w:space="0" w:color="auto"/>
        <w:left w:val="none" w:sz="0" w:space="0" w:color="auto"/>
        <w:bottom w:val="none" w:sz="0" w:space="0" w:color="auto"/>
        <w:right w:val="none" w:sz="0" w:space="0" w:color="auto"/>
      </w:divBdr>
      <w:divsChild>
        <w:div w:id="1647052532">
          <w:marLeft w:val="0"/>
          <w:marRight w:val="0"/>
          <w:marTop w:val="0"/>
          <w:marBottom w:val="0"/>
          <w:divBdr>
            <w:top w:val="none" w:sz="0" w:space="0" w:color="auto"/>
            <w:left w:val="none" w:sz="0" w:space="0" w:color="auto"/>
            <w:bottom w:val="none" w:sz="0" w:space="0" w:color="auto"/>
            <w:right w:val="none" w:sz="0" w:space="0" w:color="auto"/>
          </w:divBdr>
          <w:divsChild>
            <w:div w:id="1299610331">
              <w:marLeft w:val="0"/>
              <w:marRight w:val="0"/>
              <w:marTop w:val="0"/>
              <w:marBottom w:val="0"/>
              <w:divBdr>
                <w:top w:val="none" w:sz="0" w:space="0" w:color="auto"/>
                <w:left w:val="none" w:sz="0" w:space="0" w:color="auto"/>
                <w:bottom w:val="none" w:sz="0" w:space="0" w:color="auto"/>
                <w:right w:val="none" w:sz="0" w:space="0" w:color="auto"/>
              </w:divBdr>
              <w:divsChild>
                <w:div w:id="8211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0686436">
      <w:bodyDiv w:val="1"/>
      <w:marLeft w:val="0"/>
      <w:marRight w:val="0"/>
      <w:marTop w:val="0"/>
      <w:marBottom w:val="0"/>
      <w:divBdr>
        <w:top w:val="none" w:sz="0" w:space="0" w:color="auto"/>
        <w:left w:val="none" w:sz="0" w:space="0" w:color="auto"/>
        <w:bottom w:val="none" w:sz="0" w:space="0" w:color="auto"/>
        <w:right w:val="none" w:sz="0" w:space="0" w:color="auto"/>
      </w:divBdr>
    </w:div>
    <w:div w:id="1469784313">
      <w:bodyDiv w:val="1"/>
      <w:marLeft w:val="0"/>
      <w:marRight w:val="0"/>
      <w:marTop w:val="0"/>
      <w:marBottom w:val="0"/>
      <w:divBdr>
        <w:top w:val="none" w:sz="0" w:space="0" w:color="auto"/>
        <w:left w:val="none" w:sz="0" w:space="0" w:color="auto"/>
        <w:bottom w:val="none" w:sz="0" w:space="0" w:color="auto"/>
        <w:right w:val="none" w:sz="0" w:space="0" w:color="auto"/>
      </w:divBdr>
    </w:div>
    <w:div w:id="1546672547">
      <w:bodyDiv w:val="1"/>
      <w:marLeft w:val="0"/>
      <w:marRight w:val="0"/>
      <w:marTop w:val="0"/>
      <w:marBottom w:val="0"/>
      <w:divBdr>
        <w:top w:val="none" w:sz="0" w:space="0" w:color="auto"/>
        <w:left w:val="none" w:sz="0" w:space="0" w:color="auto"/>
        <w:bottom w:val="none" w:sz="0" w:space="0" w:color="auto"/>
        <w:right w:val="none" w:sz="0" w:space="0" w:color="auto"/>
      </w:divBdr>
    </w:div>
    <w:div w:id="1568035114">
      <w:bodyDiv w:val="1"/>
      <w:marLeft w:val="0"/>
      <w:marRight w:val="0"/>
      <w:marTop w:val="0"/>
      <w:marBottom w:val="0"/>
      <w:divBdr>
        <w:top w:val="none" w:sz="0" w:space="0" w:color="auto"/>
        <w:left w:val="none" w:sz="0" w:space="0" w:color="auto"/>
        <w:bottom w:val="none" w:sz="0" w:space="0" w:color="auto"/>
        <w:right w:val="none" w:sz="0" w:space="0" w:color="auto"/>
      </w:divBdr>
    </w:div>
    <w:div w:id="1595091052">
      <w:bodyDiv w:val="1"/>
      <w:marLeft w:val="0"/>
      <w:marRight w:val="0"/>
      <w:marTop w:val="0"/>
      <w:marBottom w:val="0"/>
      <w:divBdr>
        <w:top w:val="none" w:sz="0" w:space="0" w:color="auto"/>
        <w:left w:val="none" w:sz="0" w:space="0" w:color="auto"/>
        <w:bottom w:val="none" w:sz="0" w:space="0" w:color="auto"/>
        <w:right w:val="none" w:sz="0" w:space="0" w:color="auto"/>
      </w:divBdr>
    </w:div>
    <w:div w:id="1635022582">
      <w:bodyDiv w:val="1"/>
      <w:marLeft w:val="0"/>
      <w:marRight w:val="0"/>
      <w:marTop w:val="0"/>
      <w:marBottom w:val="0"/>
      <w:divBdr>
        <w:top w:val="none" w:sz="0" w:space="0" w:color="auto"/>
        <w:left w:val="none" w:sz="0" w:space="0" w:color="auto"/>
        <w:bottom w:val="none" w:sz="0" w:space="0" w:color="auto"/>
        <w:right w:val="none" w:sz="0" w:space="0" w:color="auto"/>
      </w:divBdr>
    </w:div>
    <w:div w:id="1635451818">
      <w:bodyDiv w:val="1"/>
      <w:marLeft w:val="0"/>
      <w:marRight w:val="0"/>
      <w:marTop w:val="0"/>
      <w:marBottom w:val="0"/>
      <w:divBdr>
        <w:top w:val="none" w:sz="0" w:space="0" w:color="auto"/>
        <w:left w:val="none" w:sz="0" w:space="0" w:color="auto"/>
        <w:bottom w:val="none" w:sz="0" w:space="0" w:color="auto"/>
        <w:right w:val="none" w:sz="0" w:space="0" w:color="auto"/>
      </w:divBdr>
    </w:div>
    <w:div w:id="1642424856">
      <w:bodyDiv w:val="1"/>
      <w:marLeft w:val="0"/>
      <w:marRight w:val="0"/>
      <w:marTop w:val="0"/>
      <w:marBottom w:val="0"/>
      <w:divBdr>
        <w:top w:val="none" w:sz="0" w:space="0" w:color="auto"/>
        <w:left w:val="none" w:sz="0" w:space="0" w:color="auto"/>
        <w:bottom w:val="none" w:sz="0" w:space="0" w:color="auto"/>
        <w:right w:val="none" w:sz="0" w:space="0" w:color="auto"/>
      </w:divBdr>
    </w:div>
    <w:div w:id="1644653495">
      <w:bodyDiv w:val="1"/>
      <w:marLeft w:val="0"/>
      <w:marRight w:val="0"/>
      <w:marTop w:val="0"/>
      <w:marBottom w:val="0"/>
      <w:divBdr>
        <w:top w:val="none" w:sz="0" w:space="0" w:color="auto"/>
        <w:left w:val="none" w:sz="0" w:space="0" w:color="auto"/>
        <w:bottom w:val="none" w:sz="0" w:space="0" w:color="auto"/>
        <w:right w:val="none" w:sz="0" w:space="0" w:color="auto"/>
      </w:divBdr>
    </w:div>
    <w:div w:id="1809738448">
      <w:bodyDiv w:val="1"/>
      <w:marLeft w:val="0"/>
      <w:marRight w:val="0"/>
      <w:marTop w:val="0"/>
      <w:marBottom w:val="0"/>
      <w:divBdr>
        <w:top w:val="none" w:sz="0" w:space="0" w:color="auto"/>
        <w:left w:val="none" w:sz="0" w:space="0" w:color="auto"/>
        <w:bottom w:val="none" w:sz="0" w:space="0" w:color="auto"/>
        <w:right w:val="none" w:sz="0" w:space="0" w:color="auto"/>
      </w:divBdr>
    </w:div>
    <w:div w:id="1816295156">
      <w:bodyDiv w:val="1"/>
      <w:marLeft w:val="0"/>
      <w:marRight w:val="0"/>
      <w:marTop w:val="0"/>
      <w:marBottom w:val="0"/>
      <w:divBdr>
        <w:top w:val="none" w:sz="0" w:space="0" w:color="auto"/>
        <w:left w:val="none" w:sz="0" w:space="0" w:color="auto"/>
        <w:bottom w:val="none" w:sz="0" w:space="0" w:color="auto"/>
        <w:right w:val="none" w:sz="0" w:space="0" w:color="auto"/>
      </w:divBdr>
    </w:div>
    <w:div w:id="1863086801">
      <w:bodyDiv w:val="1"/>
      <w:marLeft w:val="0"/>
      <w:marRight w:val="0"/>
      <w:marTop w:val="0"/>
      <w:marBottom w:val="0"/>
      <w:divBdr>
        <w:top w:val="none" w:sz="0" w:space="0" w:color="auto"/>
        <w:left w:val="none" w:sz="0" w:space="0" w:color="auto"/>
        <w:bottom w:val="none" w:sz="0" w:space="0" w:color="auto"/>
        <w:right w:val="none" w:sz="0" w:space="0" w:color="auto"/>
      </w:divBdr>
    </w:div>
    <w:div w:id="1914394114">
      <w:bodyDiv w:val="1"/>
      <w:marLeft w:val="0"/>
      <w:marRight w:val="0"/>
      <w:marTop w:val="0"/>
      <w:marBottom w:val="0"/>
      <w:divBdr>
        <w:top w:val="none" w:sz="0" w:space="0" w:color="auto"/>
        <w:left w:val="none" w:sz="0" w:space="0" w:color="auto"/>
        <w:bottom w:val="none" w:sz="0" w:space="0" w:color="auto"/>
        <w:right w:val="none" w:sz="0" w:space="0" w:color="auto"/>
      </w:divBdr>
    </w:div>
    <w:div w:id="1947343626">
      <w:bodyDiv w:val="1"/>
      <w:marLeft w:val="0"/>
      <w:marRight w:val="0"/>
      <w:marTop w:val="0"/>
      <w:marBottom w:val="0"/>
      <w:divBdr>
        <w:top w:val="none" w:sz="0" w:space="0" w:color="auto"/>
        <w:left w:val="none" w:sz="0" w:space="0" w:color="auto"/>
        <w:bottom w:val="none" w:sz="0" w:space="0" w:color="auto"/>
        <w:right w:val="none" w:sz="0" w:space="0" w:color="auto"/>
      </w:divBdr>
    </w:div>
    <w:div w:id="1978224424">
      <w:bodyDiv w:val="1"/>
      <w:marLeft w:val="0"/>
      <w:marRight w:val="0"/>
      <w:marTop w:val="0"/>
      <w:marBottom w:val="0"/>
      <w:divBdr>
        <w:top w:val="none" w:sz="0" w:space="0" w:color="auto"/>
        <w:left w:val="none" w:sz="0" w:space="0" w:color="auto"/>
        <w:bottom w:val="none" w:sz="0" w:space="0" w:color="auto"/>
        <w:right w:val="none" w:sz="0" w:space="0" w:color="auto"/>
      </w:divBdr>
    </w:div>
    <w:div w:id="1982270862">
      <w:bodyDiv w:val="1"/>
      <w:marLeft w:val="0"/>
      <w:marRight w:val="0"/>
      <w:marTop w:val="0"/>
      <w:marBottom w:val="0"/>
      <w:divBdr>
        <w:top w:val="none" w:sz="0" w:space="0" w:color="auto"/>
        <w:left w:val="none" w:sz="0" w:space="0" w:color="auto"/>
        <w:bottom w:val="none" w:sz="0" w:space="0" w:color="auto"/>
        <w:right w:val="none" w:sz="0" w:space="0" w:color="auto"/>
      </w:divBdr>
    </w:div>
    <w:div w:id="2001809970">
      <w:bodyDiv w:val="1"/>
      <w:marLeft w:val="0"/>
      <w:marRight w:val="0"/>
      <w:marTop w:val="0"/>
      <w:marBottom w:val="0"/>
      <w:divBdr>
        <w:top w:val="none" w:sz="0" w:space="0" w:color="auto"/>
        <w:left w:val="none" w:sz="0" w:space="0" w:color="auto"/>
        <w:bottom w:val="none" w:sz="0" w:space="0" w:color="auto"/>
        <w:right w:val="none" w:sz="0" w:space="0" w:color="auto"/>
      </w:divBdr>
    </w:div>
    <w:div w:id="2008165688">
      <w:bodyDiv w:val="1"/>
      <w:marLeft w:val="0"/>
      <w:marRight w:val="0"/>
      <w:marTop w:val="0"/>
      <w:marBottom w:val="0"/>
      <w:divBdr>
        <w:top w:val="none" w:sz="0" w:space="0" w:color="auto"/>
        <w:left w:val="none" w:sz="0" w:space="0" w:color="auto"/>
        <w:bottom w:val="none" w:sz="0" w:space="0" w:color="auto"/>
        <w:right w:val="none" w:sz="0" w:space="0" w:color="auto"/>
      </w:divBdr>
      <w:divsChild>
        <w:div w:id="25453358">
          <w:marLeft w:val="0"/>
          <w:marRight w:val="0"/>
          <w:marTop w:val="0"/>
          <w:marBottom w:val="0"/>
          <w:divBdr>
            <w:top w:val="none" w:sz="0" w:space="0" w:color="auto"/>
            <w:left w:val="none" w:sz="0" w:space="0" w:color="auto"/>
            <w:bottom w:val="none" w:sz="0" w:space="0" w:color="auto"/>
            <w:right w:val="none" w:sz="0" w:space="0" w:color="auto"/>
          </w:divBdr>
          <w:divsChild>
            <w:div w:id="734550406">
              <w:marLeft w:val="0"/>
              <w:marRight w:val="0"/>
              <w:marTop w:val="0"/>
              <w:marBottom w:val="0"/>
              <w:divBdr>
                <w:top w:val="none" w:sz="0" w:space="0" w:color="auto"/>
                <w:left w:val="none" w:sz="0" w:space="0" w:color="auto"/>
                <w:bottom w:val="none" w:sz="0" w:space="0" w:color="auto"/>
                <w:right w:val="none" w:sz="0" w:space="0" w:color="auto"/>
              </w:divBdr>
              <w:divsChild>
                <w:div w:id="6894524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30992-5EB4-4E05-9676-1BD2CAD89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23</Pages>
  <Words>9527</Words>
  <Characters>54307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Bopf, Michael (NIH/NLM/LHC) [C]</cp:lastModifiedBy>
  <cp:revision>4</cp:revision>
  <cp:lastPrinted>2022-03-04T13:05:00Z</cp:lastPrinted>
  <dcterms:created xsi:type="dcterms:W3CDTF">2022-03-10T15:50:00Z</dcterms:created>
  <dcterms:modified xsi:type="dcterms:W3CDTF">2022-03-10T19:30:00Z</dcterms:modified>
</cp:coreProperties>
</file>