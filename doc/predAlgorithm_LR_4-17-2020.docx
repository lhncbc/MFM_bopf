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90" w:rsidRDefault="00AC77F1">
      <w:pPr>
        <w:pStyle w:val="Heading2"/>
      </w:pPr>
      <w:r>
        <w:t>Algorithm outline</w:t>
      </w:r>
    </w:p>
    <w:p w:rsidR="00C85B90" w:rsidRDefault="00AC77F1">
      <w:r>
        <w:rPr>
          <w:b/>
          <w:bCs/>
        </w:rPr>
        <w:t>Input parameters:</w:t>
      </w:r>
      <w:r>
        <w:t xml:space="preserve"> </w:t>
      </w:r>
    </w:p>
    <w:p w:rsidR="00C85B90" w:rsidRDefault="00AC77F1">
      <w:pPr>
        <w:numPr>
          <w:ilvl w:val="0"/>
          <w:numId w:val="2"/>
        </w:numPr>
      </w:pPr>
      <w:proofErr w:type="spellStart"/>
      <w:r>
        <w:t>full_dataset</w:t>
      </w:r>
      <w:proofErr w:type="spellEnd"/>
      <w:r>
        <w:t xml:space="preserve"> (default=’CSL_d5.csv’)</w:t>
      </w:r>
    </w:p>
    <w:p w:rsidR="00C85B90" w:rsidRDefault="00AC77F1">
      <w:pPr>
        <w:numPr>
          <w:ilvl w:val="0"/>
          <w:numId w:val="2"/>
        </w:numPr>
      </w:pPr>
      <w:proofErr w:type="spellStart"/>
      <w:r>
        <w:t>t</w:t>
      </w:r>
      <w:r>
        <w:rPr>
          <w:b/>
          <w:bCs/>
        </w:rPr>
        <w:t>arget_</w:t>
      </w:r>
      <w:proofErr w:type="gramStart"/>
      <w:r>
        <w:rPr>
          <w:b/>
          <w:bCs/>
        </w:rPr>
        <w:t>var</w:t>
      </w:r>
      <w:proofErr w:type="spellEnd"/>
      <w:r>
        <w:t>(</w:t>
      </w:r>
      <w:proofErr w:type="gramEnd"/>
      <w:r>
        <w:t>default=“</w:t>
      </w:r>
      <w:proofErr w:type="spellStart"/>
      <w:r>
        <w:t>transfus_yes</w:t>
      </w:r>
      <w:proofErr w:type="spellEnd"/>
      <w:r>
        <w:t>”)</w:t>
      </w:r>
      <w:ins w:id="0" w:author="Rodriguez, Laritza (NIH/NLM/LHC) [E]" w:date="2020-04-17T13:49:00Z">
        <w:r w:rsidR="007D275C">
          <w:t xml:space="preserve"> We will be changing this to </w:t>
        </w:r>
        <w:proofErr w:type="spellStart"/>
        <w:r w:rsidR="007D275C">
          <w:t>transfusion_yes</w:t>
        </w:r>
        <w:proofErr w:type="spellEnd"/>
        <w:r w:rsidR="007D275C">
          <w:t xml:space="preserve"> + </w:t>
        </w:r>
      </w:ins>
      <w:ins w:id="1" w:author="Rodriguez, Laritza (NIH/NLM/LHC) [E]" w:date="2020-04-17T13:50:00Z">
        <w:r w:rsidR="007D275C">
          <w:t>hemorrhage</w:t>
        </w:r>
      </w:ins>
      <w:ins w:id="2" w:author="Rodriguez, Laritza (NIH/NLM/LHC) [E]" w:date="2020-04-17T13:49:00Z">
        <w:r>
          <w:t xml:space="preserve"> &gt;1000 as target variable. </w:t>
        </w:r>
      </w:ins>
      <w:proofErr w:type="spellStart"/>
      <w:ins w:id="3" w:author="Rodriguez, Laritza (NIH/NLM/LHC) [E]" w:date="2020-04-17T13:53:00Z">
        <w:r>
          <w:t>Hemorrage</w:t>
        </w:r>
        <w:proofErr w:type="spellEnd"/>
        <w:r>
          <w:t xml:space="preserve"> has 5 categories that feature has to be split to include only the ones with &gt;= </w:t>
        </w:r>
        <w:proofErr w:type="gramStart"/>
        <w:r>
          <w:t>1</w:t>
        </w:r>
      </w:ins>
      <w:ins w:id="4" w:author="Rodriguez, Laritza (NIH/NLM/LHC) [E]" w:date="2020-04-17T13:54:00Z">
        <w:r>
          <w:t>000 .</w:t>
        </w:r>
        <w:proofErr w:type="gramEnd"/>
        <w:r>
          <w:t xml:space="preserve">  Once the pipeline is </w:t>
        </w:r>
        <w:proofErr w:type="gramStart"/>
        <w:r>
          <w:t>written</w:t>
        </w:r>
        <w:proofErr w:type="gramEnd"/>
        <w:r>
          <w:t xml:space="preserve"> it “</w:t>
        </w:r>
        <w:r w:rsidRPr="00AC77F1">
          <w:rPr>
            <w:b/>
            <w:rPrChange w:id="5" w:author="Rodriguez, Laritza (NIH/NLM/LHC) [E]" w:date="2020-04-17T13:55:00Z">
              <w:rPr/>
            </w:rPrChange>
          </w:rPr>
          <w:t>should</w:t>
        </w:r>
      </w:ins>
      <w:ins w:id="6" w:author="Rodriguez, Laritza (NIH/NLM/LHC) [E]" w:date="2020-04-17T13:55:00Z">
        <w:r>
          <w:t>”</w:t>
        </w:r>
      </w:ins>
      <w:ins w:id="7" w:author="Rodriguez, Laritza (NIH/NLM/LHC) [E]" w:date="2020-04-17T13:54:00Z">
        <w:r>
          <w:t xml:space="preserve"> be easy to swap target variables. </w:t>
        </w:r>
      </w:ins>
    </w:p>
    <w:p w:rsidR="00C85B90" w:rsidRDefault="00AC77F1">
      <w:pPr>
        <w:numPr>
          <w:ilvl w:val="0"/>
          <w:numId w:val="2"/>
        </w:numPr>
      </w:pPr>
      <w:proofErr w:type="spellStart"/>
      <w:r>
        <w:rPr>
          <w:b/>
          <w:bCs/>
        </w:rPr>
        <w:t>corr_var_list</w:t>
      </w:r>
      <w:proofErr w:type="spellEnd"/>
      <w:r>
        <w:rPr>
          <w:b/>
          <w:bCs/>
        </w:rPr>
        <w:t xml:space="preserve"> </w:t>
      </w:r>
      <w:r>
        <w:t xml:space="preserve">[previous list of highly correlated </w:t>
      </w:r>
      <w:proofErr w:type="spellStart"/>
      <w:r>
        <w:t>vars</w:t>
      </w:r>
      <w:proofErr w:type="spellEnd"/>
      <w:r>
        <w:t xml:space="preserve">; must contain </w:t>
      </w:r>
      <w:proofErr w:type="spellStart"/>
      <w:r>
        <w:t>target_var</w:t>
      </w:r>
      <w:proofErr w:type="spellEnd"/>
      <w:r>
        <w:t>]</w:t>
      </w:r>
    </w:p>
    <w:p w:rsidR="00C85B90" w:rsidRDefault="00AC77F1">
      <w:pPr>
        <w:numPr>
          <w:ilvl w:val="0"/>
          <w:numId w:val="2"/>
        </w:numPr>
      </w:pPr>
      <w:proofErr w:type="spellStart"/>
      <w:r>
        <w:rPr>
          <w:b/>
          <w:bCs/>
        </w:rPr>
        <w:t>under_alg</w:t>
      </w:r>
      <w:proofErr w:type="spellEnd"/>
      <w:r>
        <w:rPr>
          <w:b/>
          <w:bCs/>
        </w:rPr>
        <w:t xml:space="preserve"> </w:t>
      </w:r>
      <w:r>
        <w:t>(‘random’ | ‘cohort’)</w:t>
      </w:r>
    </w:p>
    <w:p w:rsidR="00C85B90" w:rsidRDefault="00AC77F1">
      <w:pPr>
        <w:numPr>
          <w:ilvl w:val="0"/>
          <w:numId w:val="2"/>
        </w:numPr>
      </w:pPr>
      <w:proofErr w:type="spellStart"/>
      <w:r>
        <w:rPr>
          <w:b/>
          <w:bCs/>
        </w:rPr>
        <w:t>cohort_var</w:t>
      </w:r>
      <w:proofErr w:type="spellEnd"/>
      <w:r>
        <w:t xml:space="preserve"> (default=None | “</w:t>
      </w:r>
      <w:proofErr w:type="spellStart"/>
      <w:r>
        <w:t>high_Age</w:t>
      </w:r>
      <w:proofErr w:type="spellEnd"/>
      <w:r>
        <w:t xml:space="preserve">” | 'Insurance' , </w:t>
      </w:r>
      <w:proofErr w:type="spellStart"/>
      <w:r>
        <w:t>etc</w:t>
      </w:r>
      <w:proofErr w:type="spellEnd"/>
      <w:r>
        <w:t>)</w:t>
      </w:r>
    </w:p>
    <w:p w:rsidR="00C85B90" w:rsidRPr="007D275C" w:rsidRDefault="00AC77F1">
      <w:pPr>
        <w:numPr>
          <w:ilvl w:val="0"/>
          <w:numId w:val="2"/>
        </w:numPr>
        <w:rPr>
          <w:lang w:val="es-CO"/>
        </w:rPr>
      </w:pPr>
      <w:proofErr w:type="spellStart"/>
      <w:r w:rsidRPr="007D275C">
        <w:rPr>
          <w:b/>
          <w:bCs/>
          <w:lang w:val="es-CO"/>
        </w:rPr>
        <w:t>pred_alg</w:t>
      </w:r>
      <w:proofErr w:type="spellEnd"/>
      <w:r w:rsidRPr="007D275C">
        <w:rPr>
          <w:lang w:val="es-CO"/>
        </w:rPr>
        <w:t xml:space="preserve"> </w:t>
      </w:r>
      <w:proofErr w:type="gramStart"/>
      <w:r w:rsidRPr="007D275C">
        <w:rPr>
          <w:lang w:val="es-CO"/>
        </w:rPr>
        <w:t>( ‘</w:t>
      </w:r>
      <w:proofErr w:type="gramEnd"/>
      <w:r w:rsidRPr="007D275C">
        <w:rPr>
          <w:lang w:val="es-CO"/>
        </w:rPr>
        <w:t xml:space="preserve">LR’ | ‘SVC’ | ‘NB’ | ‘MLP’ , </w:t>
      </w:r>
      <w:proofErr w:type="spellStart"/>
      <w:r w:rsidRPr="007D275C">
        <w:rPr>
          <w:lang w:val="es-CO"/>
        </w:rPr>
        <w:t>etc</w:t>
      </w:r>
      <w:proofErr w:type="spellEnd"/>
      <w:r w:rsidRPr="007D275C">
        <w:rPr>
          <w:lang w:val="es-CO"/>
        </w:rPr>
        <w:t>)</w:t>
      </w:r>
    </w:p>
    <w:p w:rsidR="00C85B90" w:rsidRDefault="00AC77F1">
      <w:pPr>
        <w:numPr>
          <w:ilvl w:val="0"/>
          <w:numId w:val="2"/>
        </w:numPr>
      </w:pPr>
      <w:proofErr w:type="spellStart"/>
      <w:r>
        <w:rPr>
          <w:b/>
          <w:bCs/>
        </w:rPr>
        <w:t>pred_params</w:t>
      </w:r>
      <w:proofErr w:type="spellEnd"/>
      <w:r>
        <w:t xml:space="preserve"> ( </w:t>
      </w:r>
      <w:proofErr w:type="spellStart"/>
      <w:r>
        <w:t>dict</w:t>
      </w:r>
      <w:proofErr w:type="spellEnd"/>
      <w:r>
        <w:t xml:space="preserve"> of algorithm-specific hyper-parameters)</w:t>
      </w:r>
      <w:bookmarkStart w:id="8" w:name="_GoBack"/>
      <w:bookmarkEnd w:id="8"/>
    </w:p>
    <w:p w:rsidR="00C85B90" w:rsidRDefault="00AC77F1">
      <w:pPr>
        <w:numPr>
          <w:ilvl w:val="0"/>
          <w:numId w:val="2"/>
        </w:numPr>
      </w:pPr>
      <w:proofErr w:type="spellStart"/>
      <w:r>
        <w:rPr>
          <w:b/>
          <w:bCs/>
        </w:rPr>
        <w:t>random_seed</w:t>
      </w:r>
      <w:proofErr w:type="spellEnd"/>
      <w:r>
        <w:t xml:space="preserve"> (default=None)</w:t>
      </w:r>
    </w:p>
    <w:p w:rsidR="00C85B90" w:rsidRDefault="00C85B90"/>
    <w:p w:rsidR="00C85B90" w:rsidRDefault="00AC77F1">
      <w:pPr>
        <w:rPr>
          <w:b/>
          <w:bCs/>
        </w:rPr>
      </w:pPr>
      <w:r>
        <w:rPr>
          <w:b/>
          <w:bCs/>
        </w:rPr>
        <w:t>General Algorithm:</w:t>
      </w:r>
    </w:p>
    <w:p w:rsidR="00C85B90" w:rsidRDefault="00C85B90">
      <w:pPr>
        <w:rPr>
          <w:b/>
          <w:bCs/>
        </w:rPr>
      </w:pPr>
    </w:p>
    <w:p w:rsidR="00C85B90" w:rsidRDefault="00AC77F1">
      <w:pPr>
        <w:numPr>
          <w:ilvl w:val="0"/>
          <w:numId w:val="3"/>
        </w:numPr>
      </w:pPr>
      <w:r>
        <w:t xml:space="preserve">Load </w:t>
      </w:r>
      <w:proofErr w:type="spellStart"/>
      <w:r>
        <w:rPr>
          <w:b/>
          <w:bCs/>
        </w:rPr>
        <w:t>full_dataset</w:t>
      </w:r>
      <w:proofErr w:type="spellEnd"/>
    </w:p>
    <w:p w:rsidR="00C85B90" w:rsidRDefault="00AC77F1">
      <w:pPr>
        <w:numPr>
          <w:ilvl w:val="0"/>
          <w:numId w:val="3"/>
        </w:numPr>
      </w:pPr>
      <w:r>
        <w:t xml:space="preserve">Filter dataset by </w:t>
      </w:r>
      <w:proofErr w:type="spellStart"/>
      <w:r>
        <w:rPr>
          <w:b/>
          <w:bCs/>
        </w:rPr>
        <w:t>corr_var_list</w:t>
      </w:r>
      <w:proofErr w:type="spellEnd"/>
    </w:p>
    <w:p w:rsidR="00C85B90" w:rsidRDefault="00AC77F1">
      <w:pPr>
        <w:numPr>
          <w:ilvl w:val="0"/>
          <w:numId w:val="3"/>
        </w:numPr>
      </w:pPr>
      <w:r>
        <w:t xml:space="preserve">Set </w:t>
      </w:r>
      <w:proofErr w:type="spellStart"/>
      <w:r>
        <w:rPr>
          <w:b/>
          <w:bCs/>
        </w:rPr>
        <w:t>random_seed</w:t>
      </w:r>
      <w:proofErr w:type="spellEnd"/>
      <w:r>
        <w:t xml:space="preserve"> </w:t>
      </w:r>
    </w:p>
    <w:p w:rsidR="00C85B90" w:rsidRDefault="00AC77F1">
      <w:pPr>
        <w:numPr>
          <w:ilvl w:val="0"/>
          <w:numId w:val="3"/>
        </w:numPr>
      </w:pPr>
      <w:r>
        <w:t xml:space="preserve">Create Test/Train split (use stratify = </w:t>
      </w:r>
      <w:proofErr w:type="spellStart"/>
      <w:r>
        <w:rPr>
          <w:b/>
          <w:bCs/>
        </w:rPr>
        <w:t>target_var</w:t>
      </w:r>
      <w:proofErr w:type="spellEnd"/>
      <w:proofErr w:type="gramStart"/>
      <w:r>
        <w:t>)</w:t>
      </w:r>
      <w:ins w:id="9" w:author="Rodriguez, Laritza (NIH/NLM/LHC) [E]" w:date="2020-04-17T13:51:00Z">
        <w:r w:rsidR="007D275C">
          <w:t>-</w:t>
        </w:r>
        <w:proofErr w:type="gramEnd"/>
        <w:r w:rsidR="007D275C">
          <w:t xml:space="preserve">&gt; 70% training 30% testing we can also use </w:t>
        </w:r>
        <w:proofErr w:type="spellStart"/>
        <w:r w:rsidR="007D275C">
          <w:t>crossvalidation</w:t>
        </w:r>
        <w:proofErr w:type="spellEnd"/>
        <w:r w:rsidR="007D275C">
          <w:t xml:space="preserve"> and use the complete dataset for training/testing.  Leave as optional depending on the results we get</w:t>
        </w:r>
      </w:ins>
    </w:p>
    <w:p w:rsidR="00C85B90" w:rsidRDefault="00AC77F1">
      <w:pPr>
        <w:numPr>
          <w:ilvl w:val="0"/>
          <w:numId w:val="3"/>
        </w:numPr>
      </w:pPr>
      <w:r>
        <w:t xml:space="preserve">Perform </w:t>
      </w:r>
      <w:proofErr w:type="spellStart"/>
      <w:r>
        <w:t>undersampling</w:t>
      </w:r>
      <w:proofErr w:type="spellEnd"/>
      <w:r>
        <w:t xml:space="preserve"> on Training set</w:t>
      </w:r>
    </w:p>
    <w:p w:rsidR="00C85B90" w:rsidRDefault="00AC77F1">
      <w:pPr>
        <w:numPr>
          <w:ilvl w:val="1"/>
          <w:numId w:val="3"/>
        </w:numPr>
      </w:pPr>
      <w:r>
        <w:t xml:space="preserve">if </w:t>
      </w:r>
      <w:proofErr w:type="spellStart"/>
      <w:r>
        <w:rPr>
          <w:b/>
          <w:bCs/>
        </w:rPr>
        <w:t>under_alg</w:t>
      </w:r>
      <w:proofErr w:type="spellEnd"/>
      <w:r>
        <w:t xml:space="preserve"> == ‘cohort’ use </w:t>
      </w:r>
      <w:proofErr w:type="spellStart"/>
      <w:r>
        <w:rPr>
          <w:b/>
          <w:bCs/>
        </w:rPr>
        <w:t>cohort_var</w:t>
      </w:r>
      <w:proofErr w:type="spellEnd"/>
      <w:r>
        <w:rPr>
          <w:b/>
          <w:bCs/>
        </w:rPr>
        <w:t xml:space="preserve"> </w:t>
      </w:r>
      <w:r>
        <w:t>[create function for this]</w:t>
      </w:r>
    </w:p>
    <w:p w:rsidR="00C85B90" w:rsidRDefault="00AC77F1">
      <w:pPr>
        <w:numPr>
          <w:ilvl w:val="0"/>
          <w:numId w:val="3"/>
        </w:numPr>
      </w:pPr>
      <w:r>
        <w:t xml:space="preserve">Train </w:t>
      </w:r>
      <w:proofErr w:type="spellStart"/>
      <w:r>
        <w:rPr>
          <w:b/>
          <w:bCs/>
        </w:rPr>
        <w:t>pred_alg</w:t>
      </w:r>
      <w:proofErr w:type="spellEnd"/>
      <w:r>
        <w:rPr>
          <w:b/>
          <w:bCs/>
        </w:rPr>
        <w:t xml:space="preserve"> </w:t>
      </w:r>
      <w:r>
        <w:t xml:space="preserve">on Training set using </w:t>
      </w:r>
      <w:proofErr w:type="spellStart"/>
      <w:r>
        <w:t>p</w:t>
      </w:r>
      <w:r>
        <w:rPr>
          <w:b/>
          <w:bCs/>
        </w:rPr>
        <w:t>red_params</w:t>
      </w:r>
      <w:proofErr w:type="spellEnd"/>
    </w:p>
    <w:p w:rsidR="00C85B90" w:rsidRDefault="00AC77F1">
      <w:pPr>
        <w:numPr>
          <w:ilvl w:val="0"/>
          <w:numId w:val="3"/>
        </w:numPr>
      </w:pPr>
      <w:r>
        <w:t>Create prediction based on Test set</w:t>
      </w:r>
    </w:p>
    <w:p w:rsidR="00C85B90" w:rsidRDefault="00AC77F1">
      <w:pPr>
        <w:numPr>
          <w:ilvl w:val="0"/>
          <w:numId w:val="3"/>
        </w:numPr>
      </w:pPr>
      <w:r>
        <w:t>O</w:t>
      </w:r>
      <w:r>
        <w:t>utput confusion matrix, F1_score, ROC_AUC, MCC and precision/recall for both minority and majority classes.</w:t>
      </w:r>
    </w:p>
    <w:p w:rsidR="00C85B90" w:rsidRDefault="00AC77F1">
      <w:pPr>
        <w:numPr>
          <w:ilvl w:val="0"/>
          <w:numId w:val="3"/>
        </w:numPr>
      </w:pPr>
      <w:r>
        <w:t xml:space="preserve">Save output to filename based on input </w:t>
      </w:r>
      <w:proofErr w:type="spellStart"/>
      <w:r>
        <w:t>params</w:t>
      </w:r>
      <w:proofErr w:type="spellEnd"/>
      <w:r>
        <w:t>.</w:t>
      </w:r>
    </w:p>
    <w:p w:rsidR="00C85B90" w:rsidRDefault="00C85B90"/>
    <w:p w:rsidR="00C85B90" w:rsidRDefault="00C85B90"/>
    <w:p w:rsidR="00C85B90" w:rsidRDefault="00AC77F1">
      <w:pPr>
        <w:rPr>
          <w:b/>
          <w:bCs/>
        </w:rPr>
      </w:pPr>
      <w:r>
        <w:rPr>
          <w:b/>
          <w:bCs/>
        </w:rPr>
        <w:t>Notes:</w:t>
      </w:r>
    </w:p>
    <w:p w:rsidR="00C85B90" w:rsidRDefault="00AC77F1">
      <w:pPr>
        <w:pStyle w:val="BodyText"/>
        <w:numPr>
          <w:ilvl w:val="0"/>
          <w:numId w:val="4"/>
        </w:numPr>
      </w:pPr>
      <w:r>
        <w:t xml:space="preserve">Need to do Test/Train split </w:t>
      </w:r>
      <w:r>
        <w:rPr>
          <w:i/>
          <w:iCs/>
        </w:rPr>
        <w:t>before</w:t>
      </w:r>
      <w:r>
        <w:t xml:space="preserve"> doing </w:t>
      </w:r>
      <w:proofErr w:type="spellStart"/>
      <w:r>
        <w:t>undersampling</w:t>
      </w:r>
      <w:proofErr w:type="spellEnd"/>
      <w:r>
        <w:t>. We didn’t do this with SMOTE, but should have according to what I’ve read</w:t>
      </w:r>
    </w:p>
    <w:p w:rsidR="00C85B90" w:rsidRDefault="00AC77F1">
      <w:pPr>
        <w:pStyle w:val="BodyText"/>
        <w:numPr>
          <w:ilvl w:val="0"/>
          <w:numId w:val="4"/>
        </w:numPr>
      </w:pPr>
      <w:proofErr w:type="spellStart"/>
      <w:r>
        <w:t>Undersample</w:t>
      </w:r>
      <w:proofErr w:type="spellEnd"/>
      <w:r>
        <w:t xml:space="preserve"> only the Training set, but create prediction based on full Test set; this prevents information or data leakage</w:t>
      </w:r>
    </w:p>
    <w:p w:rsidR="00C85B90" w:rsidRDefault="00AC77F1">
      <w:pPr>
        <w:pStyle w:val="BodyText"/>
        <w:numPr>
          <w:ilvl w:val="0"/>
          <w:numId w:val="4"/>
        </w:numPr>
      </w:pPr>
      <w:r>
        <w:t>Perform test/train split with stratif</w:t>
      </w:r>
      <w:r>
        <w:t>y= target variable. This ensures that the testing and training data distributions with respect to the target variable are similar</w:t>
      </w:r>
    </w:p>
    <w:p w:rsidR="00C85B90" w:rsidRDefault="00AC77F1">
      <w:pPr>
        <w:pStyle w:val="BodyText"/>
        <w:numPr>
          <w:ilvl w:val="0"/>
          <w:numId w:val="4"/>
        </w:numPr>
      </w:pPr>
      <w:r>
        <w:t>Possibly consider encoding non-binary categories using one-hot encoding.</w:t>
      </w:r>
    </w:p>
    <w:sectPr w:rsidR="00C85B9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1B79"/>
    <w:multiLevelType w:val="multilevel"/>
    <w:tmpl w:val="2C5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19240D"/>
    <w:multiLevelType w:val="multilevel"/>
    <w:tmpl w:val="9404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 w15:restartNumberingAfterBreak="0">
    <w:nsid w:val="4F86199A"/>
    <w:multiLevelType w:val="multilevel"/>
    <w:tmpl w:val="B34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5E16279"/>
    <w:multiLevelType w:val="multilevel"/>
    <w:tmpl w:val="0BE6F9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driguez, Laritza (NIH/NLM/LHC) [E]">
    <w15:presenceInfo w15:providerId="AD" w15:userId="S-1-5-21-12604286-656692736-1848903544-4158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90"/>
    <w:rsid w:val="007D275C"/>
    <w:rsid w:val="00AC77F1"/>
    <w:rsid w:val="00C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8B71"/>
  <w15:docId w15:val="{7F5F1B0C-5906-4106-9E83-661B0E5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Laritza (NIH/NLM/LHC) [E]</dc:creator>
  <dc:description/>
  <cp:lastModifiedBy>Rodriguez, Laritza (NIH/NLM/LHC) [E]</cp:lastModifiedBy>
  <cp:revision>3</cp:revision>
  <dcterms:created xsi:type="dcterms:W3CDTF">2020-04-17T17:53:00Z</dcterms:created>
  <dcterms:modified xsi:type="dcterms:W3CDTF">2020-04-17T17:55:00Z</dcterms:modified>
  <dc:language>en-US</dc:language>
</cp:coreProperties>
</file>